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83688" w14:textId="77777777" w:rsidR="00594DE4" w:rsidRPr="00A52D3A" w:rsidRDefault="00594DE4" w:rsidP="00594DE4">
      <w:pPr>
        <w:jc w:val="center"/>
        <w:rPr>
          <w:rFonts w:ascii="Times New Roman" w:eastAsia="Calibri" w:hAnsi="Times New Roman" w:cs="Times New Roman"/>
          <w:lang w:eastAsia="ko-KR"/>
        </w:rPr>
      </w:pPr>
    </w:p>
    <w:p w14:paraId="4D70E5AF" w14:textId="77777777" w:rsidR="00594DE4" w:rsidRDefault="00594DE4" w:rsidP="00594DE4">
      <w:pPr>
        <w:jc w:val="center"/>
        <w:rPr>
          <w:rFonts w:ascii="Times New Roman" w:eastAsia="Calibri" w:hAnsi="Times New Roman" w:cs="Times New Roman"/>
          <w:lang w:val="en-GB" w:eastAsia="ko-KR"/>
        </w:rPr>
      </w:pPr>
    </w:p>
    <w:p w14:paraId="3C79B90F" w14:textId="77777777" w:rsidR="00594DE4" w:rsidRDefault="00594DE4" w:rsidP="00594DE4">
      <w:pPr>
        <w:jc w:val="center"/>
        <w:rPr>
          <w:rFonts w:ascii="Times New Roman" w:eastAsia="Calibri" w:hAnsi="Times New Roman" w:cs="Times New Roman"/>
          <w:lang w:val="en-GB" w:eastAsia="ko-KR"/>
        </w:rPr>
      </w:pPr>
    </w:p>
    <w:p w14:paraId="29D9E610" w14:textId="77777777" w:rsidR="004E1235" w:rsidRPr="00594DE4" w:rsidRDefault="004E1235" w:rsidP="00594DE4">
      <w:pPr>
        <w:jc w:val="center"/>
        <w:rPr>
          <w:rFonts w:ascii="Times New Roman" w:eastAsia="Calibri" w:hAnsi="Times New Roman" w:cs="Times New Roman"/>
          <w:lang w:val="en-GB" w:eastAsia="ko-KR"/>
        </w:rPr>
      </w:pPr>
    </w:p>
    <w:p w14:paraId="4F07C524" w14:textId="46625C07" w:rsidR="00594DE4" w:rsidRPr="0011588E" w:rsidRDefault="00594DE4"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 xml:space="preserve">The </w:t>
      </w:r>
      <w:r w:rsidR="009F1415" w:rsidRPr="0011588E">
        <w:rPr>
          <w:rFonts w:ascii="Times New Roman" w:eastAsia="Calibri" w:hAnsi="Times New Roman" w:cs="Times New Roman"/>
          <w:lang w:val="en-GB" w:eastAsia="ko-KR"/>
        </w:rPr>
        <w:t xml:space="preserve">Dynamics of Message Exposure Online in Political Discussion Forums: </w:t>
      </w:r>
    </w:p>
    <w:p w14:paraId="7822DC6D" w14:textId="04108FAD" w:rsidR="00594DE4" w:rsidRPr="0011588E" w:rsidRDefault="00BB5AED"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Self</w:t>
      </w:r>
      <w:r w:rsidR="009F1415" w:rsidRPr="0011588E">
        <w:rPr>
          <w:rFonts w:ascii="Times New Roman" w:eastAsia="Calibri" w:hAnsi="Times New Roman" w:cs="Times New Roman"/>
          <w:lang w:val="en-GB" w:eastAsia="ko-KR"/>
        </w:rPr>
        <w:t>-Segregation or Diverse Exposure?</w:t>
      </w:r>
    </w:p>
    <w:p w14:paraId="2983B391" w14:textId="77777777" w:rsidR="00594DE4" w:rsidRPr="0011588E" w:rsidRDefault="00594DE4" w:rsidP="00594DE4">
      <w:pPr>
        <w:jc w:val="center"/>
        <w:rPr>
          <w:rFonts w:ascii="Times New Roman" w:eastAsia="Calibri" w:hAnsi="Times New Roman" w:cs="Times New Roman"/>
          <w:lang w:val="en-GB" w:eastAsia="ko-KR"/>
        </w:rPr>
      </w:pPr>
    </w:p>
    <w:p w14:paraId="3C8C8B42" w14:textId="77777777" w:rsidR="00594DE4" w:rsidRPr="0011588E" w:rsidRDefault="00594DE4" w:rsidP="00594DE4">
      <w:pPr>
        <w:jc w:val="center"/>
        <w:rPr>
          <w:rFonts w:ascii="Times New Roman" w:eastAsia="Calibri" w:hAnsi="Times New Roman" w:cs="Times New Roman"/>
          <w:lang w:val="en-GB" w:eastAsia="ko-KR"/>
        </w:rPr>
      </w:pPr>
    </w:p>
    <w:p w14:paraId="275BC509" w14:textId="77777777" w:rsidR="004E1235" w:rsidRPr="0011588E" w:rsidRDefault="004E1235" w:rsidP="00594DE4">
      <w:pPr>
        <w:jc w:val="center"/>
        <w:rPr>
          <w:rFonts w:ascii="Times New Roman" w:eastAsia="Calibri" w:hAnsi="Times New Roman" w:cs="Times New Roman"/>
          <w:lang w:val="en-GB" w:eastAsia="ko-KR"/>
        </w:rPr>
      </w:pPr>
    </w:p>
    <w:p w14:paraId="76C724B0" w14:textId="1EDE881E" w:rsidR="00594DE4" w:rsidRPr="0011588E" w:rsidRDefault="00594DE4"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Hyunjin Song</w:t>
      </w:r>
      <w:r w:rsidRPr="0011588E">
        <w:rPr>
          <w:rFonts w:ascii="Times New Roman" w:eastAsia="Calibri" w:hAnsi="Times New Roman" w:cs="Times New Roman"/>
          <w:vertAlign w:val="superscript"/>
          <w:lang w:val="en-GB" w:eastAsia="ko-KR"/>
        </w:rPr>
        <w:t>a</w:t>
      </w:r>
      <w:r w:rsidR="003244C9">
        <w:rPr>
          <w:rFonts w:ascii="Times New Roman" w:eastAsia="Calibri" w:hAnsi="Times New Roman" w:cs="Times New Roman"/>
          <w:lang w:val="en-GB" w:eastAsia="ko-KR"/>
        </w:rPr>
        <w:t xml:space="preserve"> &amp; </w:t>
      </w:r>
      <w:r w:rsidRPr="0011588E">
        <w:rPr>
          <w:rFonts w:ascii="Times New Roman" w:eastAsia="Calibri" w:hAnsi="Times New Roman" w:cs="Times New Roman"/>
          <w:lang w:val="en-GB" w:eastAsia="ko-KR"/>
        </w:rPr>
        <w:t>Jaeho Cho</w:t>
      </w:r>
      <w:r w:rsidRPr="0011588E">
        <w:rPr>
          <w:rFonts w:ascii="Times New Roman" w:eastAsia="Calibri" w:hAnsi="Times New Roman" w:cs="Times New Roman"/>
          <w:vertAlign w:val="superscript"/>
          <w:lang w:val="en-GB" w:eastAsia="ko-KR"/>
        </w:rPr>
        <w:t>b</w:t>
      </w:r>
    </w:p>
    <w:p w14:paraId="50D7593D" w14:textId="77777777" w:rsidR="00594DE4" w:rsidRPr="0011588E" w:rsidRDefault="00594DE4" w:rsidP="00594DE4">
      <w:pPr>
        <w:jc w:val="center"/>
        <w:rPr>
          <w:rFonts w:ascii="Times New Roman" w:eastAsia="Calibri" w:hAnsi="Times New Roman" w:cs="Times New Roman"/>
          <w:lang w:val="en-GB" w:eastAsia="ko-KR"/>
        </w:rPr>
      </w:pPr>
    </w:p>
    <w:p w14:paraId="7087692D" w14:textId="77777777" w:rsidR="00594DE4" w:rsidRPr="0011588E" w:rsidRDefault="00594DE4" w:rsidP="00594DE4">
      <w:pPr>
        <w:jc w:val="center"/>
        <w:rPr>
          <w:rFonts w:ascii="Times New Roman" w:eastAsia="Calibri" w:hAnsi="Times New Roman" w:cs="Times New Roman"/>
          <w:lang w:val="en-GB" w:eastAsia="ko-KR"/>
        </w:rPr>
      </w:pPr>
    </w:p>
    <w:p w14:paraId="06A2C037" w14:textId="77777777" w:rsidR="004E1235" w:rsidRPr="0011588E" w:rsidRDefault="004E1235" w:rsidP="00594DE4">
      <w:pPr>
        <w:jc w:val="center"/>
        <w:rPr>
          <w:rFonts w:ascii="Times New Roman" w:eastAsia="Calibri" w:hAnsi="Times New Roman" w:cs="Times New Roman"/>
          <w:lang w:val="en-GB" w:eastAsia="ko-KR"/>
        </w:rPr>
      </w:pPr>
    </w:p>
    <w:p w14:paraId="15DAD265" w14:textId="4801F281" w:rsidR="00594DE4" w:rsidRPr="0011588E" w:rsidRDefault="00594DE4"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vertAlign w:val="superscript"/>
          <w:lang w:val="en-GB" w:eastAsia="ko-KR"/>
        </w:rPr>
        <w:t>a</w:t>
      </w:r>
      <w:r w:rsidR="00013844">
        <w:rPr>
          <w:rFonts w:ascii="Times New Roman" w:eastAsia="Calibri" w:hAnsi="Times New Roman" w:cs="Times New Roman"/>
          <w:vertAlign w:val="superscript"/>
          <w:lang w:val="en-GB" w:eastAsia="ko-KR"/>
        </w:rPr>
        <w:t xml:space="preserve"> </w:t>
      </w:r>
      <w:r w:rsidRPr="0011588E">
        <w:rPr>
          <w:rFonts w:ascii="Times New Roman" w:eastAsia="Calibri" w:hAnsi="Times New Roman" w:cs="Times New Roman"/>
          <w:lang w:val="en-GB" w:eastAsia="ko-KR"/>
        </w:rPr>
        <w:t>Department of Communication, University of Vienna, Austria</w:t>
      </w:r>
    </w:p>
    <w:p w14:paraId="7AEC565B" w14:textId="5A18BB91" w:rsidR="00594DE4" w:rsidRPr="0011588E" w:rsidRDefault="00594DE4" w:rsidP="003244C9">
      <w:pPr>
        <w:jc w:val="center"/>
        <w:rPr>
          <w:rFonts w:ascii="Times New Roman" w:eastAsia="Calibri" w:hAnsi="Times New Roman" w:cs="Times New Roman"/>
          <w:lang w:val="en-GB" w:eastAsia="ko-KR"/>
        </w:rPr>
      </w:pPr>
      <w:r w:rsidRPr="0011588E">
        <w:rPr>
          <w:rFonts w:ascii="Times New Roman" w:eastAsia="Calibri" w:hAnsi="Times New Roman" w:cs="Times New Roman"/>
          <w:vertAlign w:val="superscript"/>
          <w:lang w:val="en-GB" w:eastAsia="ko-KR"/>
        </w:rPr>
        <w:t>b</w:t>
      </w:r>
      <w:r w:rsidR="00013844">
        <w:rPr>
          <w:rFonts w:ascii="Times New Roman" w:eastAsia="Calibri" w:hAnsi="Times New Roman" w:cs="Times New Roman"/>
          <w:vertAlign w:val="superscript"/>
          <w:lang w:val="en-GB" w:eastAsia="ko-KR"/>
        </w:rPr>
        <w:t xml:space="preserve"> </w:t>
      </w:r>
      <w:r w:rsidRPr="0011588E">
        <w:rPr>
          <w:rFonts w:ascii="Times New Roman" w:eastAsia="Calibri" w:hAnsi="Times New Roman" w:cs="Times New Roman"/>
          <w:lang w:val="en-GB" w:eastAsia="ko-KR"/>
        </w:rPr>
        <w:t>Department of Communication, UC Davis, USA</w:t>
      </w:r>
    </w:p>
    <w:p w14:paraId="126DC8CB" w14:textId="77777777" w:rsidR="00594DE4" w:rsidRPr="0011588E" w:rsidRDefault="00594DE4" w:rsidP="00594DE4">
      <w:pPr>
        <w:rPr>
          <w:rFonts w:ascii="Times New Roman" w:eastAsia="Calibri" w:hAnsi="Times New Roman" w:cs="Times New Roman"/>
          <w:lang w:val="en-GB" w:eastAsia="ko-KR"/>
        </w:rPr>
      </w:pPr>
    </w:p>
    <w:p w14:paraId="7EDB19BE" w14:textId="77777777" w:rsidR="00537C97" w:rsidRPr="0011588E" w:rsidRDefault="00537C97" w:rsidP="00594DE4">
      <w:pPr>
        <w:rPr>
          <w:rFonts w:ascii="Times New Roman" w:eastAsia="Calibri" w:hAnsi="Times New Roman" w:cs="Times New Roman"/>
          <w:lang w:val="en-GB" w:eastAsia="ko-KR"/>
        </w:rPr>
      </w:pPr>
    </w:p>
    <w:p w14:paraId="36779D10" w14:textId="77777777" w:rsidR="00537C97" w:rsidRPr="0011588E" w:rsidRDefault="00537C97" w:rsidP="00594DE4">
      <w:pPr>
        <w:rPr>
          <w:rFonts w:ascii="Times New Roman" w:eastAsia="Calibri" w:hAnsi="Times New Roman" w:cs="Times New Roman"/>
          <w:lang w:val="en-GB" w:eastAsia="ko-KR"/>
        </w:rPr>
      </w:pPr>
    </w:p>
    <w:p w14:paraId="18BCDF94" w14:textId="77777777" w:rsidR="00594DE4" w:rsidRPr="0011588E" w:rsidRDefault="00594DE4"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Hyunjin Song</w:t>
      </w:r>
    </w:p>
    <w:p w14:paraId="20D9DD5A" w14:textId="77777777" w:rsidR="00594DE4" w:rsidRPr="0011588E" w:rsidRDefault="00594DE4"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Rathausstraße 19/1/9</w:t>
      </w:r>
    </w:p>
    <w:p w14:paraId="610D7C17" w14:textId="39410E34" w:rsidR="00594DE4" w:rsidRPr="0011588E" w:rsidRDefault="00CF6502"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 xml:space="preserve">Vienna, </w:t>
      </w:r>
      <w:r w:rsidR="00594DE4" w:rsidRPr="0011588E">
        <w:rPr>
          <w:rFonts w:ascii="Times New Roman" w:eastAsia="Calibri" w:hAnsi="Times New Roman" w:cs="Times New Roman"/>
          <w:lang w:val="en-GB" w:eastAsia="ko-KR"/>
        </w:rPr>
        <w:t>1010</w:t>
      </w:r>
    </w:p>
    <w:p w14:paraId="488EF5AE" w14:textId="5A0D30FC" w:rsidR="00CF6502" w:rsidRPr="0011588E" w:rsidRDefault="00CF6502"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Austria</w:t>
      </w:r>
    </w:p>
    <w:p w14:paraId="5D5E799C" w14:textId="77777777" w:rsidR="00594DE4" w:rsidRPr="0011588E" w:rsidRDefault="00B660BE" w:rsidP="00594DE4">
      <w:pPr>
        <w:contextualSpacing/>
        <w:jc w:val="center"/>
        <w:rPr>
          <w:rFonts w:ascii="Times New Roman" w:eastAsia="Calibri" w:hAnsi="Times New Roman" w:cs="Times New Roman"/>
          <w:lang w:val="en-GB" w:eastAsia="ko-KR"/>
        </w:rPr>
      </w:pPr>
      <w:hyperlink r:id="rId7" w:history="1">
        <w:r w:rsidR="00594DE4" w:rsidRPr="0011588E">
          <w:rPr>
            <w:rFonts w:ascii="Times New Roman" w:eastAsia="Calibri" w:hAnsi="Times New Roman" w:cs="Times New Roman"/>
            <w:color w:val="0563C1"/>
            <w:u w:val="single"/>
            <w:lang w:val="en-GB" w:eastAsia="ko-KR"/>
          </w:rPr>
          <w:t>hyunjin.song@univie.ac.at</w:t>
        </w:r>
      </w:hyperlink>
    </w:p>
    <w:p w14:paraId="0C6C4E29" w14:textId="77777777" w:rsidR="00594DE4" w:rsidRPr="0011588E" w:rsidRDefault="00594DE4" w:rsidP="00594DE4">
      <w:pPr>
        <w:contextualSpacing/>
        <w:jc w:val="center"/>
        <w:rPr>
          <w:rFonts w:ascii="Times New Roman" w:eastAsia="Calibri" w:hAnsi="Times New Roman" w:cs="Times New Roman"/>
          <w:lang w:val="en-GB" w:eastAsia="ko-KR"/>
        </w:rPr>
      </w:pPr>
    </w:p>
    <w:p w14:paraId="31FF315E" w14:textId="5FE642B8" w:rsidR="00594DE4" w:rsidRPr="0011588E" w:rsidRDefault="00F34D10"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Jaeho Cho</w:t>
      </w:r>
    </w:p>
    <w:p w14:paraId="39D9580F" w14:textId="77777777" w:rsidR="00F34D10" w:rsidRPr="0011588E" w:rsidRDefault="00F34D10" w:rsidP="00F34D10">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375 Kerr Hall</w:t>
      </w:r>
    </w:p>
    <w:p w14:paraId="6213FDA8" w14:textId="77777777" w:rsidR="00F34D10" w:rsidRPr="0011588E" w:rsidRDefault="00F34D10" w:rsidP="00F34D10">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1 Shields Avenue</w:t>
      </w:r>
    </w:p>
    <w:p w14:paraId="247F62A0" w14:textId="77777777" w:rsidR="00F34D10" w:rsidRPr="0011588E" w:rsidRDefault="00F34D10" w:rsidP="00F34D10">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Davis, CA 95616</w:t>
      </w:r>
    </w:p>
    <w:p w14:paraId="471D2BE2" w14:textId="45294C00" w:rsidR="00CF6502" w:rsidRPr="0011588E" w:rsidRDefault="00CF6502" w:rsidP="00F34D10">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USA</w:t>
      </w:r>
    </w:p>
    <w:p w14:paraId="00341B37" w14:textId="6F2C5F20" w:rsidR="00594DE4" w:rsidRPr="0011588E" w:rsidRDefault="00B660BE" w:rsidP="00594DE4">
      <w:pPr>
        <w:contextualSpacing/>
        <w:jc w:val="center"/>
        <w:rPr>
          <w:rFonts w:ascii="Times New Roman" w:eastAsia="Calibri" w:hAnsi="Times New Roman" w:cs="Times New Roman"/>
          <w:lang w:val="en-GB" w:eastAsia="ko-KR"/>
        </w:rPr>
      </w:pPr>
      <w:hyperlink r:id="rId8" w:history="1">
        <w:r w:rsidR="00F34D10" w:rsidRPr="0011588E">
          <w:rPr>
            <w:rStyle w:val="Hyperlink"/>
            <w:rFonts w:ascii="Times New Roman" w:eastAsia="Calibri" w:hAnsi="Times New Roman" w:cs="Times New Roman"/>
            <w:lang w:val="en-GB" w:eastAsia="ko-KR"/>
          </w:rPr>
          <w:t>jaecho@ucdavis.edu</w:t>
        </w:r>
      </w:hyperlink>
    </w:p>
    <w:p w14:paraId="7ECBD039" w14:textId="77777777" w:rsidR="00F34D10" w:rsidRPr="0011588E" w:rsidRDefault="00F34D10" w:rsidP="00594DE4">
      <w:pPr>
        <w:contextualSpacing/>
        <w:jc w:val="center"/>
        <w:rPr>
          <w:rFonts w:ascii="Times New Roman" w:eastAsia="Calibri" w:hAnsi="Times New Roman" w:cs="Times New Roman"/>
          <w:lang w:val="en-GB" w:eastAsia="ko-KR"/>
        </w:rPr>
      </w:pPr>
    </w:p>
    <w:p w14:paraId="3ABAC4C6" w14:textId="77777777" w:rsidR="00537C97" w:rsidRPr="0011588E" w:rsidRDefault="00537C97" w:rsidP="003244C9">
      <w:pPr>
        <w:widowControl w:val="0"/>
        <w:suppressLineNumbers/>
        <w:suppressAutoHyphens/>
        <w:adjustRightInd w:val="0"/>
        <w:snapToGrid w:val="0"/>
        <w:spacing w:line="480" w:lineRule="auto"/>
        <w:contextualSpacing/>
        <w:rPr>
          <w:rFonts w:ascii="Times New Roman" w:eastAsia="Calibri" w:hAnsi="Times New Roman" w:cs="Times New Roman"/>
          <w:lang w:val="en-GB" w:eastAsia="ko-KR"/>
        </w:rPr>
      </w:pPr>
    </w:p>
    <w:p w14:paraId="2A1BA551" w14:textId="77777777" w:rsidR="00537C97" w:rsidRPr="0011588E" w:rsidRDefault="00537C97" w:rsidP="00CB3487">
      <w:pPr>
        <w:widowControl w:val="0"/>
        <w:suppressLineNumbers/>
        <w:suppressAutoHyphens/>
        <w:adjustRightInd w:val="0"/>
        <w:snapToGrid w:val="0"/>
        <w:spacing w:line="480" w:lineRule="auto"/>
        <w:contextualSpacing/>
        <w:jc w:val="center"/>
        <w:rPr>
          <w:rFonts w:ascii="Times New Roman" w:eastAsia="Calibri" w:hAnsi="Times New Roman" w:cs="Times New Roman"/>
          <w:lang w:val="en-GB" w:eastAsia="ko-KR"/>
        </w:rPr>
      </w:pPr>
    </w:p>
    <w:p w14:paraId="37A3ED66" w14:textId="77777777" w:rsidR="00537C97" w:rsidRPr="0011588E" w:rsidRDefault="00537C97" w:rsidP="00537C97">
      <w:pPr>
        <w:widowControl w:val="0"/>
        <w:suppressLineNumbers/>
        <w:suppressAutoHyphens/>
        <w:adjustRightInd w:val="0"/>
        <w:snapToGrid w:val="0"/>
        <w:spacing w:line="480" w:lineRule="auto"/>
        <w:contextualSpacing/>
        <w:rPr>
          <w:rFonts w:ascii="Times New Roman" w:eastAsia="Calibri" w:hAnsi="Times New Roman" w:cs="Times New Roman"/>
          <w:lang w:val="en-GB" w:eastAsia="ko-KR"/>
        </w:rPr>
      </w:pPr>
    </w:p>
    <w:p w14:paraId="60CB837B" w14:textId="149E0D17" w:rsidR="004F0A23" w:rsidRDefault="00537C97" w:rsidP="004F0A23">
      <w:pPr>
        <w:widowControl w:val="0"/>
        <w:suppressLineNumbers/>
        <w:suppressAutoHyphens/>
        <w:adjustRightInd w:val="0"/>
        <w:snapToGrid w:val="0"/>
        <w:spacing w:line="480" w:lineRule="auto"/>
        <w:contextualSpacing/>
        <w:rPr>
          <w:rFonts w:ascii="Times New Roman" w:eastAsia="Calibri" w:hAnsi="Times New Roman" w:cs="Times New Roman"/>
          <w:lang w:val="en-GB" w:eastAsia="ko-KR"/>
        </w:rPr>
        <w:sectPr w:rsidR="004F0A23" w:rsidSect="002758AC">
          <w:headerReference w:type="even" r:id="rId9"/>
          <w:headerReference w:type="default" r:id="rId10"/>
          <w:headerReference w:type="first" r:id="rId11"/>
          <w:endnotePr>
            <w:numFmt w:val="decimal"/>
          </w:endnotePr>
          <w:pgSz w:w="11900" w:h="16840"/>
          <w:pgMar w:top="1440" w:right="1440" w:bottom="1440" w:left="1440" w:header="708" w:footer="708" w:gutter="0"/>
          <w:pgNumType w:start="0"/>
          <w:cols w:space="708"/>
          <w:titlePg/>
          <w:docGrid w:linePitch="400"/>
        </w:sectPr>
      </w:pPr>
      <w:r w:rsidRPr="0011588E">
        <w:rPr>
          <w:rFonts w:ascii="Times New Roman" w:eastAsia="Calibri" w:hAnsi="Times New Roman" w:cs="Times New Roman"/>
          <w:lang w:val="en-GB" w:eastAsia="ko-KR"/>
        </w:rPr>
        <w:t xml:space="preserve">Paper </w:t>
      </w:r>
      <w:r w:rsidR="00F7050B">
        <w:rPr>
          <w:rFonts w:ascii="Times New Roman" w:eastAsia="Calibri" w:hAnsi="Times New Roman" w:cs="Times New Roman"/>
          <w:lang w:val="en-GB" w:eastAsia="ko-KR"/>
        </w:rPr>
        <w:t xml:space="preserve">to be </w:t>
      </w:r>
      <w:r w:rsidRPr="0011588E">
        <w:rPr>
          <w:rFonts w:ascii="Times New Roman" w:eastAsia="Calibri" w:hAnsi="Times New Roman" w:cs="Times New Roman"/>
          <w:lang w:val="en-GB" w:eastAsia="ko-KR"/>
        </w:rPr>
        <w:t xml:space="preserve">submitted to </w:t>
      </w:r>
      <w:r w:rsidR="003C4DAF">
        <w:rPr>
          <w:rFonts w:ascii="Times New Roman" w:eastAsia="Calibri" w:hAnsi="Times New Roman" w:cs="Times New Roman"/>
          <w:lang w:val="en-GB" w:eastAsia="ko-KR"/>
        </w:rPr>
        <w:t>Journal of Communication (OR Political Behavior)</w:t>
      </w:r>
    </w:p>
    <w:p w14:paraId="60F1EE5E" w14:textId="77777777" w:rsidR="004E1235" w:rsidRPr="0011588E" w:rsidRDefault="004E1235" w:rsidP="004F0A23">
      <w:pPr>
        <w:widowControl w:val="0"/>
        <w:suppressLineNumbers/>
        <w:suppressAutoHyphens/>
        <w:adjustRightInd w:val="0"/>
        <w:snapToGrid w:val="0"/>
        <w:spacing w:line="480" w:lineRule="auto"/>
        <w:contextualSpacing/>
        <w:jc w:val="center"/>
        <w:rPr>
          <w:rFonts w:ascii="Times New Roman" w:hAnsi="Times New Roman" w:cs="Times New Roman"/>
        </w:rPr>
      </w:pPr>
      <w:r w:rsidRPr="0011588E">
        <w:rPr>
          <w:rFonts w:ascii="Times New Roman" w:hAnsi="Times New Roman" w:cs="Times New Roman"/>
        </w:rPr>
        <w:lastRenderedPageBreak/>
        <w:t>Abstract</w:t>
      </w:r>
    </w:p>
    <w:p w14:paraId="21302151" w14:textId="3D64C8EB" w:rsidR="00900D7B" w:rsidRPr="0011588E" w:rsidRDefault="00900D7B" w:rsidP="00900D7B">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rPr>
        <w:t>While i</w:t>
      </w:r>
      <w:r w:rsidRPr="0011588E">
        <w:rPr>
          <w:rFonts w:ascii="Times New Roman" w:hAnsi="Times New Roman" w:cs="Times New Roman"/>
        </w:rPr>
        <w:t>nternet space</w:t>
      </w:r>
      <w:r w:rsidR="004B7A33">
        <w:rPr>
          <w:rFonts w:ascii="Times New Roman" w:hAnsi="Times New Roman" w:cs="Times New Roman"/>
        </w:rPr>
        <w:t>s</w:t>
      </w:r>
      <w:r w:rsidRPr="0011588E">
        <w:rPr>
          <w:rFonts w:ascii="Times New Roman" w:hAnsi="Times New Roman" w:cs="Times New Roman"/>
        </w:rPr>
        <w:t xml:space="preserve"> </w:t>
      </w:r>
      <w:r w:rsidR="004B7A33">
        <w:rPr>
          <w:rFonts w:ascii="Times New Roman" w:hAnsi="Times New Roman" w:cs="Times New Roman"/>
        </w:rPr>
        <w:t>are</w:t>
      </w:r>
      <w:r w:rsidR="004B7A33" w:rsidRPr="0011588E">
        <w:rPr>
          <w:rFonts w:ascii="Times New Roman" w:hAnsi="Times New Roman" w:cs="Times New Roman"/>
        </w:rPr>
        <w:t xml:space="preserve"> </w:t>
      </w:r>
      <w:r w:rsidRPr="0011588E">
        <w:rPr>
          <w:rFonts w:ascii="Times New Roman" w:hAnsi="Times New Roman" w:cs="Times New Roman"/>
        </w:rPr>
        <w:t>believed to expose individuals to a wider array of viewpoints,</w:t>
      </w:r>
      <w:r>
        <w:rPr>
          <w:rFonts w:ascii="Times New Roman" w:hAnsi="Times New Roman" w:cs="Times New Roman"/>
        </w:rPr>
        <w:t xml:space="preserve"> </w:t>
      </w:r>
      <w:r w:rsidRPr="0011588E">
        <w:rPr>
          <w:rFonts w:ascii="Times New Roman" w:hAnsi="Times New Roman" w:cs="Times New Roman"/>
          <w:lang w:eastAsia="ko-KR"/>
        </w:rPr>
        <w:t xml:space="preserve">a worry about self-reinforcing political echo chambers </w:t>
      </w:r>
      <w:r>
        <w:rPr>
          <w:rFonts w:ascii="Times New Roman" w:hAnsi="Times New Roman" w:cs="Times New Roman"/>
          <w:lang w:eastAsia="ko-KR"/>
        </w:rPr>
        <w:t xml:space="preserve">persists. </w:t>
      </w:r>
      <w:r w:rsidRPr="0011588E">
        <w:rPr>
          <w:rFonts w:ascii="Times New Roman" w:hAnsi="Times New Roman" w:cs="Times New Roman"/>
          <w:lang w:eastAsia="ko-KR"/>
        </w:rPr>
        <w:t xml:space="preserve">With unprecedented choices </w:t>
      </w:r>
      <w:r>
        <w:rPr>
          <w:rFonts w:ascii="Times New Roman" w:hAnsi="Times New Roman" w:cs="Times New Roman"/>
          <w:lang w:eastAsia="ko-KR"/>
        </w:rPr>
        <w:t>online</w:t>
      </w:r>
      <w:r w:rsidRPr="0011588E">
        <w:rPr>
          <w:rFonts w:ascii="Times New Roman" w:hAnsi="Times New Roman" w:cs="Times New Roman"/>
          <w:lang w:eastAsia="ko-KR"/>
        </w:rPr>
        <w:t>, do these choices lead to cross-cutting exposure or inevitably lead to increasing polarization?</w:t>
      </w:r>
      <w:r>
        <w:rPr>
          <w:rFonts w:ascii="Times New Roman" w:hAnsi="Times New Roman" w:cs="Times New Roman"/>
          <w:lang w:eastAsia="ko-KR"/>
        </w:rPr>
        <w:t xml:space="preserve"> </w:t>
      </w:r>
      <w:r w:rsidRPr="0011588E">
        <w:rPr>
          <w:rFonts w:ascii="Times New Roman" w:hAnsi="Times New Roman" w:cs="Times New Roman"/>
          <w:lang w:eastAsia="ko-KR"/>
        </w:rPr>
        <w:t xml:space="preserve">Instead of assessing political homogeneity </w:t>
      </w:r>
      <w:r>
        <w:rPr>
          <w:rFonts w:ascii="Times New Roman" w:hAnsi="Times New Roman" w:cs="Times New Roman"/>
          <w:lang w:eastAsia="ko-KR"/>
        </w:rPr>
        <w:t xml:space="preserve">online </w:t>
      </w:r>
      <w:r w:rsidRPr="0011588E">
        <w:rPr>
          <w:rFonts w:ascii="Times New Roman" w:hAnsi="Times New Roman" w:cs="Times New Roman"/>
          <w:lang w:eastAsia="ko-KR"/>
        </w:rPr>
        <w:t xml:space="preserve">solely based on written messages, we focus </w:t>
      </w:r>
      <w:r>
        <w:rPr>
          <w:rFonts w:ascii="Times New Roman" w:hAnsi="Times New Roman" w:cs="Times New Roman"/>
          <w:lang w:eastAsia="ko-KR"/>
        </w:rPr>
        <w:t>on</w:t>
      </w:r>
      <w:r w:rsidRPr="0011588E">
        <w:rPr>
          <w:rFonts w:ascii="Times New Roman" w:hAnsi="Times New Roman" w:cs="Times New Roman"/>
          <w:lang w:eastAsia="ko-KR"/>
        </w:rPr>
        <w:t xml:space="preserve"> individuals’ underlying motives and mechanisms that drives one’s message </w:t>
      </w:r>
      <w:r>
        <w:rPr>
          <w:rFonts w:ascii="Times New Roman" w:hAnsi="Times New Roman" w:cs="Times New Roman"/>
          <w:lang w:eastAsia="ko-KR"/>
        </w:rPr>
        <w:t>“</w:t>
      </w:r>
      <w:r w:rsidRPr="0011588E">
        <w:rPr>
          <w:rFonts w:ascii="Times New Roman" w:hAnsi="Times New Roman" w:cs="Times New Roman"/>
          <w:lang w:eastAsia="ko-KR"/>
        </w:rPr>
        <w:t>reception</w:t>
      </w:r>
      <w:r>
        <w:rPr>
          <w:rFonts w:ascii="Times New Roman" w:hAnsi="Times New Roman" w:cs="Times New Roman"/>
          <w:lang w:eastAsia="ko-KR"/>
        </w:rPr>
        <w:t>”</w:t>
      </w:r>
      <w:r w:rsidRPr="0011588E">
        <w:rPr>
          <w:rFonts w:ascii="Times New Roman" w:hAnsi="Times New Roman" w:cs="Times New Roman"/>
          <w:lang w:eastAsia="ko-KR"/>
        </w:rPr>
        <w:t xml:space="preserve"> </w:t>
      </w:r>
      <w:r>
        <w:rPr>
          <w:rFonts w:ascii="Times New Roman" w:hAnsi="Times New Roman" w:cs="Times New Roman"/>
          <w:lang w:eastAsia="ko-KR"/>
        </w:rPr>
        <w:t>decisions</w:t>
      </w:r>
      <w:r w:rsidRPr="0011588E">
        <w:rPr>
          <w:rFonts w:ascii="Times New Roman" w:hAnsi="Times New Roman" w:cs="Times New Roman"/>
          <w:lang w:eastAsia="ko-KR"/>
        </w:rPr>
        <w:t xml:space="preserve">, and how such dynamics would manifest through patterns </w:t>
      </w:r>
      <w:r>
        <w:rPr>
          <w:rFonts w:ascii="Times New Roman" w:hAnsi="Times New Roman" w:cs="Times New Roman"/>
          <w:lang w:eastAsia="ko-KR"/>
        </w:rPr>
        <w:t xml:space="preserve">of </w:t>
      </w:r>
      <w:r w:rsidRPr="0011588E">
        <w:rPr>
          <w:rFonts w:ascii="Times New Roman" w:hAnsi="Times New Roman" w:cs="Times New Roman"/>
          <w:lang w:eastAsia="ko-KR"/>
        </w:rPr>
        <w:t xml:space="preserve">individuals’ </w:t>
      </w:r>
      <w:r>
        <w:rPr>
          <w:rFonts w:ascii="Times New Roman" w:hAnsi="Times New Roman" w:cs="Times New Roman"/>
          <w:lang w:eastAsia="ko-KR"/>
        </w:rPr>
        <w:t>message selection behaviors. U</w:t>
      </w:r>
      <w:r w:rsidRPr="0011588E">
        <w:rPr>
          <w:rFonts w:ascii="Times New Roman" w:hAnsi="Times New Roman" w:cs="Times New Roman"/>
          <w:lang w:eastAsia="ko-KR"/>
        </w:rPr>
        <w:t xml:space="preserve">sing </w:t>
      </w:r>
      <w:r>
        <w:rPr>
          <w:rFonts w:ascii="Times New Roman" w:hAnsi="Times New Roman" w:cs="Times New Roman"/>
          <w:lang w:eastAsia="ko-KR"/>
        </w:rPr>
        <w:t xml:space="preserve">unobtrusively logged </w:t>
      </w:r>
      <w:r w:rsidRPr="0011588E">
        <w:rPr>
          <w:rFonts w:ascii="Times New Roman" w:hAnsi="Times New Roman" w:cs="Times New Roman"/>
          <w:lang w:eastAsia="ko-KR"/>
        </w:rPr>
        <w:t xml:space="preserve">behavioral data matched with </w:t>
      </w:r>
      <w:r>
        <w:rPr>
          <w:rFonts w:ascii="Times New Roman" w:hAnsi="Times New Roman" w:cs="Times New Roman"/>
          <w:lang w:eastAsia="ko-KR"/>
        </w:rPr>
        <w:t xml:space="preserve">panel survey responses, </w:t>
      </w:r>
      <w:r w:rsidR="0042792A">
        <w:rPr>
          <w:rFonts w:ascii="Times New Roman" w:hAnsi="Times New Roman" w:cs="Times New Roman"/>
          <w:lang w:eastAsia="ko-KR"/>
        </w:rPr>
        <w:t xml:space="preserve">a </w:t>
      </w:r>
      <w:r>
        <w:rPr>
          <w:rFonts w:ascii="Times New Roman" w:hAnsi="Times New Roman" w:cs="Times New Roman"/>
          <w:lang w:eastAsia="ko-KR"/>
        </w:rPr>
        <w:t xml:space="preserve">TERGM analysis of online message selection behaviors during 2012 South Korean Presidential election indicates that </w:t>
      </w:r>
      <w:r w:rsidRPr="0011588E">
        <w:rPr>
          <w:rFonts w:ascii="Times New Roman" w:hAnsi="Times New Roman" w:cs="Times New Roman"/>
          <w:lang w:eastAsia="ko-KR"/>
        </w:rPr>
        <w:t xml:space="preserve">the impact of </w:t>
      </w:r>
      <w:r w:rsidRPr="0011588E">
        <w:rPr>
          <w:rFonts w:ascii="Times New Roman" w:hAnsi="Times New Roman" w:cs="Times New Roman"/>
          <w:i/>
          <w:lang w:eastAsia="ko-KR"/>
        </w:rPr>
        <w:t>overt</w:t>
      </w:r>
      <w:r w:rsidRPr="0011588E">
        <w:rPr>
          <w:rFonts w:ascii="Times New Roman" w:hAnsi="Times New Roman" w:cs="Times New Roman"/>
          <w:lang w:eastAsia="ko-KR"/>
        </w:rPr>
        <w:t xml:space="preserve"> partisan preference was rather limited. Rather, </w:t>
      </w:r>
      <w:r>
        <w:rPr>
          <w:rFonts w:ascii="Times New Roman" w:hAnsi="Times New Roman" w:cs="Times New Roman"/>
          <w:lang w:eastAsia="ko-KR"/>
        </w:rPr>
        <w:t>results indicate that</w:t>
      </w:r>
      <w:r w:rsidRPr="0011588E">
        <w:rPr>
          <w:rFonts w:ascii="Times New Roman" w:hAnsi="Times New Roman" w:cs="Times New Roman"/>
          <w:lang w:eastAsia="ko-KR"/>
        </w:rPr>
        <w:t xml:space="preserve"> various endogenous structural factors</w:t>
      </w:r>
      <w:r>
        <w:rPr>
          <w:rFonts w:ascii="Times New Roman" w:hAnsi="Times New Roman" w:cs="Times New Roman"/>
          <w:lang w:eastAsia="ko-KR"/>
        </w:rPr>
        <w:t xml:space="preserve"> are pronounced</w:t>
      </w:r>
      <w:r w:rsidRPr="0011588E">
        <w:rPr>
          <w:rFonts w:ascii="Times New Roman" w:hAnsi="Times New Roman" w:cs="Times New Roman"/>
          <w:lang w:eastAsia="ko-KR"/>
        </w:rPr>
        <w:t>, coupled with a non-trivial degree of message selection based on similarity of one’s candidate evaluative criteria</w:t>
      </w:r>
      <w:r>
        <w:rPr>
          <w:rFonts w:ascii="Times New Roman" w:hAnsi="Times New Roman" w:cs="Times New Roman"/>
          <w:lang w:eastAsia="ko-KR"/>
        </w:rPr>
        <w:t xml:space="preserve">, suggesting that </w:t>
      </w:r>
      <w:r w:rsidRPr="0011588E">
        <w:rPr>
          <w:rFonts w:ascii="Times New Roman" w:hAnsi="Times New Roman" w:cs="Times New Roman"/>
          <w:lang w:eastAsia="ko-KR"/>
        </w:rPr>
        <w:t>social and utility consideration indeed strongly override overt partisan considerations.</w:t>
      </w:r>
    </w:p>
    <w:p w14:paraId="0EBD0C8D" w14:textId="4441DA8E" w:rsidR="004E1235" w:rsidRPr="0011588E" w:rsidRDefault="004F1351" w:rsidP="004F1351">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i/>
        </w:rPr>
        <w:t>Keyword</w:t>
      </w:r>
      <w:r w:rsidRPr="0011588E">
        <w:rPr>
          <w:rFonts w:ascii="Times New Roman" w:hAnsi="Times New Roman" w:cs="Times New Roman"/>
        </w:rPr>
        <w:t>: Online political discussion, online discussion forum, message selection and exposure, Temporal exponential random graph model</w:t>
      </w:r>
      <w:r w:rsidR="004E1235" w:rsidRPr="0011588E">
        <w:rPr>
          <w:rFonts w:ascii="Times New Roman" w:hAnsi="Times New Roman" w:cs="Times New Roman"/>
        </w:rPr>
        <w:br w:type="page"/>
      </w:r>
    </w:p>
    <w:p w14:paraId="271FC327" w14:textId="50E2F4DC" w:rsidR="0012297B" w:rsidRPr="00183BEB" w:rsidRDefault="0012297B" w:rsidP="0012297B">
      <w:pPr>
        <w:widowControl w:val="0"/>
        <w:suppressLineNumbers/>
        <w:suppressAutoHyphens/>
        <w:adjustRightInd w:val="0"/>
        <w:snapToGrid w:val="0"/>
        <w:spacing w:line="480" w:lineRule="auto"/>
        <w:contextualSpacing/>
        <w:jc w:val="center"/>
        <w:rPr>
          <w:rFonts w:ascii="Times New Roman" w:eastAsia="Calibri" w:hAnsi="Times New Roman" w:cs="Times New Roman"/>
          <w:b/>
          <w:lang w:val="en-GB" w:eastAsia="ko-KR"/>
        </w:rPr>
      </w:pPr>
      <w:r w:rsidRPr="00183BEB">
        <w:rPr>
          <w:rFonts w:ascii="Times New Roman" w:eastAsia="Calibri" w:hAnsi="Times New Roman" w:cs="Times New Roman"/>
          <w:b/>
          <w:lang w:val="en-GB" w:eastAsia="ko-KR"/>
        </w:rPr>
        <w:lastRenderedPageBreak/>
        <w:t>The Dynamics of Message Exposure Online in Political Discussion Forums:</w:t>
      </w:r>
    </w:p>
    <w:p w14:paraId="088E7947" w14:textId="40C36F44" w:rsidR="0012297B" w:rsidRPr="00183BEB" w:rsidRDefault="0012297B" w:rsidP="0012297B">
      <w:pPr>
        <w:widowControl w:val="0"/>
        <w:suppressLineNumbers/>
        <w:suppressAutoHyphens/>
        <w:adjustRightInd w:val="0"/>
        <w:snapToGrid w:val="0"/>
        <w:spacing w:line="480" w:lineRule="auto"/>
        <w:contextualSpacing/>
        <w:jc w:val="center"/>
        <w:rPr>
          <w:rFonts w:ascii="Times New Roman" w:eastAsia="Calibri" w:hAnsi="Times New Roman" w:cs="Times New Roman"/>
          <w:b/>
          <w:lang w:val="en-GB" w:eastAsia="ko-KR"/>
        </w:rPr>
      </w:pPr>
      <w:r w:rsidRPr="00183BEB">
        <w:rPr>
          <w:rFonts w:ascii="Times New Roman" w:eastAsia="Calibri" w:hAnsi="Times New Roman" w:cs="Times New Roman"/>
          <w:b/>
          <w:lang w:val="en-GB" w:eastAsia="ko-KR"/>
        </w:rPr>
        <w:t xml:space="preserve">Self-Segregation or Diverse </w:t>
      </w:r>
      <w:commentRangeStart w:id="0"/>
      <w:r w:rsidRPr="00183BEB">
        <w:rPr>
          <w:rFonts w:ascii="Times New Roman" w:eastAsia="Calibri" w:hAnsi="Times New Roman" w:cs="Times New Roman"/>
          <w:b/>
          <w:lang w:val="en-GB" w:eastAsia="ko-KR"/>
        </w:rPr>
        <w:t>Exposure</w:t>
      </w:r>
      <w:commentRangeEnd w:id="0"/>
      <w:r w:rsidR="002B68F0">
        <w:rPr>
          <w:rStyle w:val="CommentReference"/>
        </w:rPr>
        <w:commentReference w:id="0"/>
      </w:r>
      <w:r w:rsidRPr="00183BEB">
        <w:rPr>
          <w:rFonts w:ascii="Times New Roman" w:eastAsia="Calibri" w:hAnsi="Times New Roman" w:cs="Times New Roman"/>
          <w:b/>
          <w:lang w:val="en-GB" w:eastAsia="ko-KR"/>
        </w:rPr>
        <w:t>?</w:t>
      </w:r>
    </w:p>
    <w:p w14:paraId="0F653B3A" w14:textId="71B4BFF8" w:rsidR="00BF4DAE" w:rsidRPr="0011588E" w:rsidRDefault="005D5A5E" w:rsidP="00BF4DAE">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00353670" w:rsidRPr="0011588E">
        <w:rPr>
          <w:rFonts w:ascii="Times New Roman" w:hAnsi="Times New Roman" w:cs="Times New Roman"/>
        </w:rPr>
        <w:t xml:space="preserve">Based on the Harbermasian ideal of free and open space for </w:t>
      </w:r>
      <w:r w:rsidR="00DF6524" w:rsidRPr="0011588E">
        <w:rPr>
          <w:rFonts w:ascii="Times New Roman" w:hAnsi="Times New Roman" w:cs="Times New Roman"/>
        </w:rPr>
        <w:t>c</w:t>
      </w:r>
      <w:r w:rsidR="00381E4B" w:rsidRPr="0011588E">
        <w:rPr>
          <w:rFonts w:ascii="Times New Roman" w:hAnsi="Times New Roman" w:cs="Times New Roman"/>
        </w:rPr>
        <w:t xml:space="preserve">ivil society, </w:t>
      </w:r>
      <w:r w:rsidR="00FD0B6B">
        <w:rPr>
          <w:rFonts w:ascii="Times New Roman" w:hAnsi="Times New Roman" w:cs="Times New Roman"/>
        </w:rPr>
        <w:t xml:space="preserve">the </w:t>
      </w:r>
      <w:r w:rsidR="009323A1">
        <w:rPr>
          <w:rFonts w:ascii="Times New Roman" w:hAnsi="Times New Roman" w:cs="Times New Roman"/>
        </w:rPr>
        <w:t>i</w:t>
      </w:r>
      <w:r w:rsidR="004B352D" w:rsidRPr="0011588E">
        <w:rPr>
          <w:rFonts w:ascii="Times New Roman" w:hAnsi="Times New Roman" w:cs="Times New Roman"/>
        </w:rPr>
        <w:t>nternet</w:t>
      </w:r>
      <w:r w:rsidR="007963B5" w:rsidRPr="0011588E">
        <w:rPr>
          <w:rFonts w:ascii="Times New Roman" w:hAnsi="Times New Roman" w:cs="Times New Roman"/>
        </w:rPr>
        <w:t xml:space="preserve"> </w:t>
      </w:r>
      <w:r w:rsidR="00DF6524" w:rsidRPr="0011588E">
        <w:rPr>
          <w:rFonts w:ascii="Times New Roman" w:hAnsi="Times New Roman" w:cs="Times New Roman"/>
        </w:rPr>
        <w:t xml:space="preserve">has long been regarded as </w:t>
      </w:r>
      <w:r w:rsidR="00FD0B6B" w:rsidRPr="000717DC">
        <w:rPr>
          <w:rFonts w:ascii="Times New Roman" w:hAnsi="Times New Roman" w:cs="Times New Roman"/>
          <w:i/>
        </w:rPr>
        <w:t>the</w:t>
      </w:r>
      <w:r w:rsidR="00FD0B6B" w:rsidRPr="0011588E">
        <w:rPr>
          <w:rFonts w:ascii="Times New Roman" w:hAnsi="Times New Roman" w:cs="Times New Roman"/>
        </w:rPr>
        <w:t xml:space="preserve"> </w:t>
      </w:r>
      <w:r w:rsidR="00381E4B" w:rsidRPr="0011588E">
        <w:rPr>
          <w:rFonts w:ascii="Times New Roman" w:hAnsi="Times New Roman" w:cs="Times New Roman"/>
        </w:rPr>
        <w:t xml:space="preserve">pivotal </w:t>
      </w:r>
      <w:r w:rsidR="00713D25" w:rsidRPr="0011588E">
        <w:rPr>
          <w:rFonts w:ascii="Times New Roman" w:hAnsi="Times New Roman" w:cs="Times New Roman"/>
        </w:rPr>
        <w:t xml:space="preserve">space in which </w:t>
      </w:r>
      <w:r w:rsidR="00381E4B" w:rsidRPr="0011588E">
        <w:rPr>
          <w:rFonts w:ascii="Times New Roman" w:hAnsi="Times New Roman" w:cs="Times New Roman"/>
        </w:rPr>
        <w:t xml:space="preserve">a </w:t>
      </w:r>
      <w:r w:rsidR="00713D25" w:rsidRPr="0011588E">
        <w:rPr>
          <w:rFonts w:ascii="Times New Roman" w:hAnsi="Times New Roman" w:cs="Times New Roman"/>
        </w:rPr>
        <w:t xml:space="preserve">diverse group of individuals connect </w:t>
      </w:r>
      <w:r w:rsidR="00636826">
        <w:rPr>
          <w:rFonts w:ascii="Times New Roman" w:hAnsi="Times New Roman" w:cs="Times New Roman"/>
        </w:rPr>
        <w:t xml:space="preserve">each other </w:t>
      </w:r>
      <w:r w:rsidR="00713D25" w:rsidRPr="0011588E">
        <w:rPr>
          <w:rFonts w:ascii="Times New Roman" w:hAnsi="Times New Roman" w:cs="Times New Roman"/>
        </w:rPr>
        <w:t xml:space="preserve">and </w:t>
      </w:r>
      <w:r w:rsidR="00381E4B" w:rsidRPr="0011588E">
        <w:rPr>
          <w:rFonts w:ascii="Times New Roman" w:hAnsi="Times New Roman" w:cs="Times New Roman"/>
        </w:rPr>
        <w:t xml:space="preserve">voluntarily </w:t>
      </w:r>
      <w:r w:rsidR="00713D25" w:rsidRPr="0011588E">
        <w:rPr>
          <w:rFonts w:ascii="Times New Roman" w:hAnsi="Times New Roman" w:cs="Times New Roman"/>
        </w:rPr>
        <w:t>participate in political processes</w:t>
      </w:r>
      <w:r w:rsidR="00833299" w:rsidRPr="0011588E">
        <w:rPr>
          <w:rFonts w:ascii="Times New Roman" w:hAnsi="Times New Roman" w:cs="Times New Roman"/>
          <w:lang w:eastAsia="ko-KR"/>
        </w:rPr>
        <w:t xml:space="preserve"> (Papacharissi, 2004; Stromer-Galley, 2003</w:t>
      </w:r>
      <w:r w:rsidR="00520436" w:rsidRPr="0011588E">
        <w:rPr>
          <w:rFonts w:ascii="Times New Roman" w:hAnsi="Times New Roman" w:cs="Times New Roman"/>
          <w:lang w:eastAsia="ko-KR"/>
        </w:rPr>
        <w:t>; Wojcieszak &amp; Mutz, 2009</w:t>
      </w:r>
      <w:r w:rsidR="003A5529">
        <w:rPr>
          <w:rFonts w:ascii="Times New Roman" w:hAnsi="Times New Roman" w:cs="Times New Roman"/>
          <w:lang w:eastAsia="ko-KR"/>
        </w:rPr>
        <w:t>).</w:t>
      </w:r>
      <w:r w:rsidR="00833299" w:rsidRPr="0011588E">
        <w:rPr>
          <w:rFonts w:ascii="Times New Roman" w:hAnsi="Times New Roman" w:cs="Times New Roman"/>
          <w:lang w:eastAsia="ko-KR"/>
        </w:rPr>
        <w:t xml:space="preserve"> </w:t>
      </w:r>
      <w:r w:rsidR="00381E4B" w:rsidRPr="0011588E">
        <w:rPr>
          <w:rFonts w:ascii="Times New Roman" w:hAnsi="Times New Roman" w:cs="Times New Roman"/>
        </w:rPr>
        <w:t xml:space="preserve">Internet space </w:t>
      </w:r>
      <w:r w:rsidR="00520436" w:rsidRPr="0011588E">
        <w:rPr>
          <w:rFonts w:ascii="Times New Roman" w:hAnsi="Times New Roman" w:cs="Times New Roman"/>
        </w:rPr>
        <w:t>is</w:t>
      </w:r>
      <w:r w:rsidR="00381E4B" w:rsidRPr="0011588E">
        <w:rPr>
          <w:rFonts w:ascii="Times New Roman" w:hAnsi="Times New Roman" w:cs="Times New Roman"/>
        </w:rPr>
        <w:t xml:space="preserve"> believed to expose individuals to a wider array of viewpoints and perspective</w:t>
      </w:r>
      <w:r w:rsidR="00833299" w:rsidRPr="0011588E">
        <w:rPr>
          <w:rFonts w:ascii="Times New Roman" w:hAnsi="Times New Roman" w:cs="Times New Roman"/>
        </w:rPr>
        <w:t>, fostering the quality and richness of citizen deliberation</w:t>
      </w:r>
      <w:r w:rsidR="0050790A" w:rsidRPr="0011588E">
        <w:rPr>
          <w:rFonts w:ascii="Times New Roman" w:hAnsi="Times New Roman" w:cs="Times New Roman"/>
        </w:rPr>
        <w:t xml:space="preserve"> (Dahlgren, 2005).</w:t>
      </w:r>
      <w:r w:rsidR="00833299" w:rsidRPr="0011588E">
        <w:rPr>
          <w:rFonts w:ascii="Times New Roman" w:hAnsi="Times New Roman" w:cs="Times New Roman"/>
        </w:rPr>
        <w:t xml:space="preserve"> </w:t>
      </w:r>
      <w:r w:rsidR="00381E4B" w:rsidRPr="0011588E">
        <w:rPr>
          <w:rFonts w:ascii="Times New Roman" w:hAnsi="Times New Roman" w:cs="Times New Roman"/>
        </w:rPr>
        <w:t xml:space="preserve">Yet this </w:t>
      </w:r>
      <w:r w:rsidR="009323A1">
        <w:rPr>
          <w:rFonts w:ascii="Times New Roman" w:hAnsi="Times New Roman" w:cs="Times New Roman"/>
        </w:rPr>
        <w:t>view of i</w:t>
      </w:r>
      <w:r w:rsidR="00381E4B" w:rsidRPr="0011588E">
        <w:rPr>
          <w:rFonts w:ascii="Times New Roman" w:hAnsi="Times New Roman" w:cs="Times New Roman"/>
        </w:rPr>
        <w:t>nternet space as “a free and open space for civil society” (Himelboim</w:t>
      </w:r>
      <w:r w:rsidR="00670BD0" w:rsidRPr="0011588E">
        <w:rPr>
          <w:rFonts w:ascii="Times New Roman" w:hAnsi="Times New Roman" w:cs="Times New Roman"/>
        </w:rPr>
        <w:t>, 2011</w:t>
      </w:r>
      <w:r w:rsidR="00381E4B" w:rsidRPr="0011588E">
        <w:rPr>
          <w:rFonts w:ascii="Times New Roman" w:hAnsi="Times New Roman" w:cs="Times New Roman"/>
        </w:rPr>
        <w:t xml:space="preserve">, p. 634) has been </w:t>
      </w:r>
      <w:r w:rsidR="0050790A" w:rsidRPr="0011588E">
        <w:rPr>
          <w:rFonts w:ascii="Times New Roman" w:hAnsi="Times New Roman" w:cs="Times New Roman"/>
        </w:rPr>
        <w:t xml:space="preserve">increasingly </w:t>
      </w:r>
      <w:r w:rsidR="00381E4B" w:rsidRPr="0011588E">
        <w:rPr>
          <w:rFonts w:ascii="Times New Roman" w:hAnsi="Times New Roman" w:cs="Times New Roman"/>
        </w:rPr>
        <w:t xml:space="preserve">contested by many </w:t>
      </w:r>
      <w:r w:rsidR="00645D91" w:rsidRPr="0011588E">
        <w:rPr>
          <w:rFonts w:ascii="Times New Roman" w:hAnsi="Times New Roman" w:cs="Times New Roman"/>
        </w:rPr>
        <w:t>critics</w:t>
      </w:r>
      <w:r w:rsidR="0040580B" w:rsidRPr="0011588E">
        <w:rPr>
          <w:rFonts w:ascii="Times New Roman" w:hAnsi="Times New Roman" w:cs="Times New Roman"/>
        </w:rPr>
        <w:t xml:space="preserve">. </w:t>
      </w:r>
    </w:p>
    <w:p w14:paraId="6AFD489E" w14:textId="23F0F705" w:rsidR="00B01F1A" w:rsidRPr="0011588E" w:rsidRDefault="00BF4DAE" w:rsidP="00BB04EA">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Whi</w:t>
      </w:r>
      <w:r w:rsidR="009323A1">
        <w:rPr>
          <w:rFonts w:ascii="Times New Roman" w:hAnsi="Times New Roman" w:cs="Times New Roman"/>
          <w:lang w:eastAsia="ko-KR"/>
        </w:rPr>
        <w:t xml:space="preserve">le the question of how exactly </w:t>
      </w:r>
      <w:r w:rsidR="00F244E1">
        <w:rPr>
          <w:rFonts w:ascii="Times New Roman" w:hAnsi="Times New Roman" w:cs="Times New Roman"/>
          <w:lang w:eastAsia="ko-KR"/>
        </w:rPr>
        <w:t xml:space="preserve">the </w:t>
      </w:r>
      <w:r w:rsidR="009323A1">
        <w:rPr>
          <w:rFonts w:ascii="Times New Roman" w:hAnsi="Times New Roman" w:cs="Times New Roman"/>
          <w:lang w:eastAsia="ko-KR"/>
        </w:rPr>
        <w:t>internet</w:t>
      </w:r>
      <w:r w:rsidRPr="0011588E">
        <w:rPr>
          <w:rFonts w:ascii="Times New Roman" w:hAnsi="Times New Roman" w:cs="Times New Roman"/>
          <w:lang w:eastAsia="ko-KR"/>
        </w:rPr>
        <w:t xml:space="preserve"> has changed the landscape of everyday cross-cutting exposure is still an open question to address, online discussion forum</w:t>
      </w:r>
      <w:r w:rsidR="00F244E1">
        <w:rPr>
          <w:rFonts w:ascii="Times New Roman" w:hAnsi="Times New Roman" w:cs="Times New Roman"/>
          <w:lang w:eastAsia="ko-KR"/>
        </w:rPr>
        <w:t>s</w:t>
      </w:r>
      <w:r w:rsidRPr="0011588E">
        <w:rPr>
          <w:rFonts w:ascii="Times New Roman" w:hAnsi="Times New Roman" w:cs="Times New Roman"/>
          <w:lang w:eastAsia="ko-KR"/>
        </w:rPr>
        <w:t xml:space="preserve"> in particular </w:t>
      </w:r>
      <w:r w:rsidR="009C5952">
        <w:rPr>
          <w:rFonts w:ascii="Times New Roman" w:hAnsi="Times New Roman" w:cs="Times New Roman"/>
          <w:lang w:eastAsia="ko-KR"/>
        </w:rPr>
        <w:t>afford</w:t>
      </w:r>
      <w:r w:rsidR="009C5952" w:rsidRPr="0011588E">
        <w:rPr>
          <w:rFonts w:ascii="Times New Roman" w:hAnsi="Times New Roman" w:cs="Times New Roman"/>
          <w:lang w:eastAsia="ko-KR"/>
        </w:rPr>
        <w:t xml:space="preserve"> </w:t>
      </w:r>
      <w:r w:rsidRPr="0011588E">
        <w:rPr>
          <w:rFonts w:ascii="Times New Roman" w:hAnsi="Times New Roman" w:cs="Times New Roman"/>
          <w:lang w:eastAsia="ko-KR"/>
        </w:rPr>
        <w:t>a situation that is relatively free from contextual constrains (</w:t>
      </w:r>
      <w:r w:rsidRPr="0011588E">
        <w:rPr>
          <w:rFonts w:ascii="Times New Roman" w:hAnsi="Times New Roman" w:cs="Times New Roman"/>
        </w:rPr>
        <w:t>Dahlgren, 2005)</w:t>
      </w:r>
      <w:r w:rsidR="00F244E1">
        <w:rPr>
          <w:rFonts w:ascii="Times New Roman" w:hAnsi="Times New Roman" w:cs="Times New Roman"/>
        </w:rPr>
        <w:t xml:space="preserve">. </w:t>
      </w:r>
      <w:r w:rsidR="00F244E1">
        <w:rPr>
          <w:rFonts w:ascii="Times New Roman" w:hAnsi="Times New Roman" w:cs="Times New Roman"/>
          <w:lang w:eastAsia="ko-KR"/>
        </w:rPr>
        <w:t xml:space="preserve">In such settings, </w:t>
      </w:r>
      <w:r w:rsidRPr="0011588E">
        <w:rPr>
          <w:rFonts w:ascii="Times New Roman" w:hAnsi="Times New Roman" w:cs="Times New Roman"/>
          <w:lang w:eastAsia="ko-KR"/>
        </w:rPr>
        <w:t>individuals</w:t>
      </w:r>
      <w:r w:rsidR="00FD0B6B">
        <w:rPr>
          <w:rFonts w:ascii="Times New Roman" w:hAnsi="Times New Roman" w:cs="Times New Roman"/>
          <w:lang w:eastAsia="ko-KR"/>
        </w:rPr>
        <w:t>’</w:t>
      </w:r>
      <w:r w:rsidRPr="0011588E">
        <w:rPr>
          <w:rFonts w:ascii="Times New Roman" w:hAnsi="Times New Roman" w:cs="Times New Roman"/>
          <w:lang w:eastAsia="ko-KR"/>
        </w:rPr>
        <w:t xml:space="preserve"> choices regarding</w:t>
      </w:r>
      <w:r w:rsidR="00F244E1">
        <w:rPr>
          <w:rFonts w:ascii="Times New Roman" w:hAnsi="Times New Roman" w:cs="Times New Roman"/>
          <w:lang w:eastAsia="ko-KR"/>
        </w:rPr>
        <w:t xml:space="preserve"> which</w:t>
      </w:r>
      <w:r w:rsidRPr="0011588E">
        <w:rPr>
          <w:rFonts w:ascii="Times New Roman" w:hAnsi="Times New Roman" w:cs="Times New Roman"/>
          <w:lang w:eastAsia="ko-KR"/>
        </w:rPr>
        <w:t xml:space="preserve"> information they choose to encounter and whom they choose to associate are relatively </w:t>
      </w:r>
      <w:r w:rsidR="00F244E1">
        <w:rPr>
          <w:rFonts w:ascii="Times New Roman" w:hAnsi="Times New Roman" w:cs="Times New Roman"/>
          <w:lang w:eastAsia="ko-KR"/>
        </w:rPr>
        <w:t>unconstrained</w:t>
      </w:r>
      <w:r w:rsidRPr="0011588E">
        <w:rPr>
          <w:rFonts w:ascii="Times New Roman" w:hAnsi="Times New Roman" w:cs="Times New Roman"/>
          <w:lang w:eastAsia="ko-KR"/>
        </w:rPr>
        <w:t xml:space="preserve">. </w:t>
      </w:r>
      <w:r w:rsidR="00686351" w:rsidRPr="0011588E">
        <w:rPr>
          <w:rFonts w:ascii="Times New Roman" w:hAnsi="Times New Roman" w:cs="Times New Roman"/>
          <w:lang w:eastAsia="ko-KR"/>
        </w:rPr>
        <w:t>Correspondingly</w:t>
      </w:r>
      <w:r w:rsidRPr="0011588E">
        <w:rPr>
          <w:rFonts w:ascii="Times New Roman" w:hAnsi="Times New Roman" w:cs="Times New Roman"/>
          <w:lang w:eastAsia="ko-KR"/>
        </w:rPr>
        <w:t xml:space="preserve">, there has been </w:t>
      </w:r>
      <w:r w:rsidR="005D5A5E" w:rsidRPr="0011588E">
        <w:rPr>
          <w:rFonts w:ascii="Times New Roman" w:hAnsi="Times New Roman" w:cs="Times New Roman"/>
          <w:lang w:eastAsia="ko-KR"/>
        </w:rPr>
        <w:t xml:space="preserve">a </w:t>
      </w:r>
      <w:r w:rsidR="00FD0B6B">
        <w:rPr>
          <w:rFonts w:ascii="Times New Roman" w:hAnsi="Times New Roman" w:cs="Times New Roman"/>
          <w:lang w:eastAsia="ko-KR"/>
        </w:rPr>
        <w:t xml:space="preserve">growing and </w:t>
      </w:r>
      <w:r w:rsidR="00692F6E" w:rsidRPr="0011588E">
        <w:rPr>
          <w:rFonts w:ascii="Times New Roman" w:hAnsi="Times New Roman" w:cs="Times New Roman"/>
          <w:lang w:eastAsia="ko-KR"/>
        </w:rPr>
        <w:t xml:space="preserve">widespread </w:t>
      </w:r>
      <w:r w:rsidR="00686351" w:rsidRPr="0011588E">
        <w:rPr>
          <w:rFonts w:ascii="Times New Roman" w:hAnsi="Times New Roman" w:cs="Times New Roman"/>
          <w:lang w:eastAsia="ko-KR"/>
        </w:rPr>
        <w:t>worry</w:t>
      </w:r>
      <w:r w:rsidR="00692F6E" w:rsidRPr="0011588E">
        <w:rPr>
          <w:rFonts w:ascii="Times New Roman" w:hAnsi="Times New Roman" w:cs="Times New Roman"/>
          <w:lang w:eastAsia="ko-KR"/>
        </w:rPr>
        <w:t xml:space="preserve"> </w:t>
      </w:r>
      <w:r w:rsidR="005D5A5E" w:rsidRPr="0011588E">
        <w:rPr>
          <w:rFonts w:ascii="Times New Roman" w:hAnsi="Times New Roman" w:cs="Times New Roman"/>
          <w:lang w:eastAsia="ko-KR"/>
        </w:rPr>
        <w:t xml:space="preserve">about self-reinforcing </w:t>
      </w:r>
      <w:r w:rsidR="009C1FC8" w:rsidRPr="0011588E">
        <w:rPr>
          <w:rFonts w:ascii="Times New Roman" w:hAnsi="Times New Roman" w:cs="Times New Roman"/>
          <w:lang w:eastAsia="ko-KR"/>
        </w:rPr>
        <w:t xml:space="preserve">online </w:t>
      </w:r>
      <w:r w:rsidR="005D5A5E" w:rsidRPr="0011588E">
        <w:rPr>
          <w:rFonts w:ascii="Times New Roman" w:hAnsi="Times New Roman" w:cs="Times New Roman"/>
          <w:lang w:eastAsia="ko-KR"/>
        </w:rPr>
        <w:t xml:space="preserve">political echo chambers (e.g., </w:t>
      </w:r>
      <w:r w:rsidR="003D65C7" w:rsidRPr="0011588E">
        <w:rPr>
          <w:rFonts w:ascii="Times New Roman" w:hAnsi="Times New Roman" w:cs="Times New Roman"/>
          <w:lang w:eastAsia="ko-KR"/>
        </w:rPr>
        <w:t>Sunstein, 2009</w:t>
      </w:r>
      <w:r w:rsidR="005D5A5E" w:rsidRPr="0011588E">
        <w:rPr>
          <w:rFonts w:ascii="Times New Roman" w:hAnsi="Times New Roman" w:cs="Times New Roman"/>
          <w:lang w:eastAsia="ko-KR"/>
        </w:rPr>
        <w:t>)</w:t>
      </w:r>
      <w:r w:rsidR="00AB6321" w:rsidRPr="0011588E">
        <w:rPr>
          <w:rFonts w:ascii="Times New Roman" w:hAnsi="Times New Roman" w:cs="Times New Roman"/>
          <w:lang w:eastAsia="ko-KR"/>
        </w:rPr>
        <w:t xml:space="preserve"> </w:t>
      </w:r>
      <w:r w:rsidR="00833299" w:rsidRPr="0011588E">
        <w:rPr>
          <w:rFonts w:ascii="Times New Roman" w:hAnsi="Times New Roman" w:cs="Times New Roman"/>
          <w:lang w:eastAsia="ko-KR"/>
        </w:rPr>
        <w:t>af</w:t>
      </w:r>
      <w:r w:rsidR="00C162D5" w:rsidRPr="0011588E">
        <w:rPr>
          <w:rFonts w:ascii="Times New Roman" w:hAnsi="Times New Roman" w:cs="Times New Roman"/>
          <w:lang w:eastAsia="ko-KR"/>
        </w:rPr>
        <w:t>forded by</w:t>
      </w:r>
      <w:r w:rsidR="00BE69E9">
        <w:rPr>
          <w:rFonts w:ascii="Times New Roman" w:hAnsi="Times New Roman" w:cs="Times New Roman"/>
          <w:lang w:eastAsia="ko-KR"/>
        </w:rPr>
        <w:t xml:space="preserve"> digital technologies</w:t>
      </w:r>
      <w:r w:rsidR="00C162D5" w:rsidRPr="0011588E">
        <w:rPr>
          <w:rFonts w:ascii="Times New Roman" w:hAnsi="Times New Roman" w:cs="Times New Roman"/>
          <w:lang w:eastAsia="ko-KR"/>
        </w:rPr>
        <w:t xml:space="preserve"> that help filter out unwanted </w:t>
      </w:r>
      <w:r w:rsidR="0040580B" w:rsidRPr="0011588E">
        <w:rPr>
          <w:rFonts w:ascii="Times New Roman" w:hAnsi="Times New Roman" w:cs="Times New Roman"/>
          <w:lang w:eastAsia="ko-KR"/>
        </w:rPr>
        <w:t xml:space="preserve">viewpoints from </w:t>
      </w:r>
      <w:r w:rsidR="00706BC0" w:rsidRPr="0011588E">
        <w:rPr>
          <w:rFonts w:ascii="Times New Roman" w:hAnsi="Times New Roman" w:cs="Times New Roman"/>
          <w:lang w:eastAsia="ko-KR"/>
        </w:rPr>
        <w:t>one’s</w:t>
      </w:r>
      <w:r w:rsidR="0040580B" w:rsidRPr="0011588E">
        <w:rPr>
          <w:rFonts w:ascii="Times New Roman" w:hAnsi="Times New Roman" w:cs="Times New Roman"/>
          <w:lang w:eastAsia="ko-KR"/>
        </w:rPr>
        <w:t xml:space="preserve"> own (Dylko, 2016)</w:t>
      </w:r>
      <w:r w:rsidR="005D5A5E" w:rsidRPr="0011588E">
        <w:rPr>
          <w:rFonts w:ascii="Times New Roman" w:hAnsi="Times New Roman" w:cs="Times New Roman"/>
          <w:lang w:eastAsia="ko-KR"/>
        </w:rPr>
        <w:t xml:space="preserve">. </w:t>
      </w:r>
      <w:r w:rsidR="00D17665" w:rsidRPr="0011588E">
        <w:rPr>
          <w:rFonts w:ascii="Times New Roman" w:hAnsi="Times New Roman" w:cs="Times New Roman"/>
          <w:lang w:eastAsia="ko-KR"/>
        </w:rPr>
        <w:t>Parallel with the observation</w:t>
      </w:r>
      <w:r w:rsidR="005154B1" w:rsidRPr="0011588E">
        <w:rPr>
          <w:rFonts w:ascii="Times New Roman" w:hAnsi="Times New Roman" w:cs="Times New Roman"/>
          <w:lang w:eastAsia="ko-KR"/>
        </w:rPr>
        <w:t xml:space="preserve"> </w:t>
      </w:r>
      <w:r w:rsidR="00D17665" w:rsidRPr="0011588E">
        <w:rPr>
          <w:rFonts w:ascii="Times New Roman" w:hAnsi="Times New Roman" w:cs="Times New Roman"/>
          <w:lang w:eastAsia="ko-KR"/>
        </w:rPr>
        <w:t xml:space="preserve">that </w:t>
      </w:r>
      <w:r w:rsidR="005154B1" w:rsidRPr="0011588E">
        <w:rPr>
          <w:rFonts w:ascii="Times New Roman" w:hAnsi="Times New Roman" w:cs="Times New Roman"/>
          <w:lang w:eastAsia="ko-KR"/>
        </w:rPr>
        <w:t xml:space="preserve">self-selected partisan </w:t>
      </w:r>
      <w:r w:rsidR="008F717C">
        <w:rPr>
          <w:rFonts w:ascii="Times New Roman" w:hAnsi="Times New Roman" w:cs="Times New Roman"/>
          <w:lang w:eastAsia="ko-KR"/>
        </w:rPr>
        <w:t>homogeneity</w:t>
      </w:r>
      <w:r w:rsidR="0006517D" w:rsidRPr="0011588E">
        <w:rPr>
          <w:rFonts w:ascii="Times New Roman" w:hAnsi="Times New Roman" w:cs="Times New Roman"/>
          <w:lang w:eastAsia="ko-KR"/>
        </w:rPr>
        <w:t xml:space="preserve"> </w:t>
      </w:r>
      <w:r w:rsidR="005154B1" w:rsidRPr="0011588E">
        <w:rPr>
          <w:rFonts w:ascii="Times New Roman" w:hAnsi="Times New Roman" w:cs="Times New Roman"/>
          <w:lang w:eastAsia="ko-KR"/>
        </w:rPr>
        <w:t xml:space="preserve">in one’s </w:t>
      </w:r>
      <w:r w:rsidR="00E63B89" w:rsidRPr="0011588E">
        <w:rPr>
          <w:rFonts w:ascii="Times New Roman" w:hAnsi="Times New Roman" w:cs="Times New Roman"/>
          <w:lang w:eastAsia="ko-KR"/>
        </w:rPr>
        <w:t xml:space="preserve">day-to-day information diet </w:t>
      </w:r>
      <w:r w:rsidR="006E5970" w:rsidRPr="0011588E">
        <w:rPr>
          <w:rFonts w:ascii="Times New Roman" w:hAnsi="Times New Roman" w:cs="Times New Roman"/>
          <w:lang w:eastAsia="ko-KR"/>
        </w:rPr>
        <w:t>(Iyengar &amp; Hahn, 2009</w:t>
      </w:r>
      <w:r w:rsidR="00704777">
        <w:rPr>
          <w:rFonts w:ascii="Times New Roman" w:hAnsi="Times New Roman" w:cs="Times New Roman"/>
          <w:lang w:eastAsia="ko-KR"/>
        </w:rPr>
        <w:t>; Stroud, 2011</w:t>
      </w:r>
      <w:r w:rsidR="006E5970" w:rsidRPr="0011588E">
        <w:rPr>
          <w:rFonts w:ascii="Times New Roman" w:hAnsi="Times New Roman" w:cs="Times New Roman"/>
          <w:lang w:eastAsia="ko-KR"/>
        </w:rPr>
        <w:t xml:space="preserve">) </w:t>
      </w:r>
      <w:r w:rsidR="00E63B89" w:rsidRPr="0011588E">
        <w:rPr>
          <w:rFonts w:ascii="Times New Roman" w:hAnsi="Times New Roman" w:cs="Times New Roman"/>
          <w:lang w:eastAsia="ko-KR"/>
        </w:rPr>
        <w:t xml:space="preserve">and </w:t>
      </w:r>
      <w:r w:rsidR="006E5970" w:rsidRPr="0011588E">
        <w:rPr>
          <w:rFonts w:ascii="Times New Roman" w:hAnsi="Times New Roman" w:cs="Times New Roman"/>
          <w:lang w:eastAsia="ko-KR"/>
        </w:rPr>
        <w:t xml:space="preserve">in </w:t>
      </w:r>
      <w:r w:rsidR="00D96B3D" w:rsidRPr="0011588E">
        <w:rPr>
          <w:rFonts w:ascii="Times New Roman" w:hAnsi="Times New Roman" w:cs="Times New Roman"/>
          <w:lang w:eastAsia="ko-KR"/>
        </w:rPr>
        <w:t xml:space="preserve">offline </w:t>
      </w:r>
      <w:r w:rsidR="00965363">
        <w:rPr>
          <w:rFonts w:ascii="Times New Roman" w:hAnsi="Times New Roman" w:cs="Times New Roman"/>
          <w:lang w:eastAsia="ko-KR"/>
        </w:rPr>
        <w:t>social networks</w:t>
      </w:r>
      <w:r w:rsidR="00C67D03" w:rsidRPr="0011588E">
        <w:rPr>
          <w:rFonts w:ascii="Times New Roman" w:hAnsi="Times New Roman" w:cs="Times New Roman"/>
          <w:lang w:eastAsia="ko-KR"/>
        </w:rPr>
        <w:t xml:space="preserve"> </w:t>
      </w:r>
      <w:r w:rsidR="006E5970" w:rsidRPr="0011588E">
        <w:rPr>
          <w:rFonts w:ascii="Times New Roman" w:hAnsi="Times New Roman" w:cs="Times New Roman"/>
          <w:lang w:eastAsia="ko-KR"/>
        </w:rPr>
        <w:t xml:space="preserve">(Iyengar &amp; Westwood, 2015) </w:t>
      </w:r>
      <w:r w:rsidR="00D17665" w:rsidRPr="0011588E">
        <w:rPr>
          <w:rFonts w:ascii="Times New Roman" w:hAnsi="Times New Roman" w:cs="Times New Roman"/>
          <w:lang w:eastAsia="ko-KR"/>
        </w:rPr>
        <w:t>is increasing</w:t>
      </w:r>
      <w:r w:rsidR="00DE19CB" w:rsidRPr="0011588E">
        <w:rPr>
          <w:rFonts w:ascii="Times New Roman" w:hAnsi="Times New Roman" w:cs="Times New Roman"/>
          <w:lang w:eastAsia="ko-KR"/>
        </w:rPr>
        <w:t xml:space="preserve">, </w:t>
      </w:r>
      <w:r w:rsidR="00D17665" w:rsidRPr="0011588E">
        <w:rPr>
          <w:rFonts w:ascii="Times New Roman" w:hAnsi="Times New Roman" w:cs="Times New Roman"/>
          <w:lang w:eastAsia="ko-KR"/>
        </w:rPr>
        <w:t xml:space="preserve">a similar </w:t>
      </w:r>
      <w:r w:rsidR="00B71F8C" w:rsidRPr="0011588E">
        <w:rPr>
          <w:rFonts w:ascii="Times New Roman" w:hAnsi="Times New Roman" w:cs="Times New Roman"/>
          <w:lang w:eastAsia="ko-KR"/>
        </w:rPr>
        <w:t xml:space="preserve">speculation </w:t>
      </w:r>
      <w:r w:rsidR="00D17665" w:rsidRPr="0011588E">
        <w:rPr>
          <w:rFonts w:ascii="Times New Roman" w:hAnsi="Times New Roman" w:cs="Times New Roman"/>
          <w:lang w:eastAsia="ko-KR"/>
        </w:rPr>
        <w:t>of increasing</w:t>
      </w:r>
      <w:r w:rsidR="00B71F8C" w:rsidRPr="0011588E">
        <w:rPr>
          <w:rFonts w:ascii="Times New Roman" w:hAnsi="Times New Roman" w:cs="Times New Roman"/>
          <w:lang w:eastAsia="ko-KR"/>
        </w:rPr>
        <w:t xml:space="preserve"> </w:t>
      </w:r>
      <w:r w:rsidR="00AB6321" w:rsidRPr="0011588E">
        <w:rPr>
          <w:rFonts w:ascii="Times New Roman" w:hAnsi="Times New Roman" w:cs="Times New Roman"/>
          <w:lang w:eastAsia="ko-KR"/>
        </w:rPr>
        <w:t xml:space="preserve">political homogeneity </w:t>
      </w:r>
      <w:r w:rsidR="002471E3" w:rsidRPr="0011588E">
        <w:rPr>
          <w:rFonts w:ascii="Times New Roman" w:hAnsi="Times New Roman" w:cs="Times New Roman"/>
          <w:lang w:eastAsia="ko-KR"/>
        </w:rPr>
        <w:t xml:space="preserve">online </w:t>
      </w:r>
      <w:r w:rsidR="00D17665" w:rsidRPr="0011588E">
        <w:rPr>
          <w:rFonts w:ascii="Times New Roman" w:hAnsi="Times New Roman" w:cs="Times New Roman"/>
          <w:lang w:eastAsia="ko-KR"/>
        </w:rPr>
        <w:t xml:space="preserve">has been </w:t>
      </w:r>
      <w:r w:rsidR="003A6343" w:rsidRPr="0011588E">
        <w:rPr>
          <w:rFonts w:ascii="Times New Roman" w:hAnsi="Times New Roman" w:cs="Times New Roman"/>
          <w:lang w:eastAsia="ko-KR"/>
        </w:rPr>
        <w:t xml:space="preserve">repeatedly </w:t>
      </w:r>
      <w:r w:rsidR="00D17665" w:rsidRPr="0011588E">
        <w:rPr>
          <w:rFonts w:ascii="Times New Roman" w:hAnsi="Times New Roman" w:cs="Times New Roman"/>
          <w:lang w:eastAsia="ko-KR"/>
        </w:rPr>
        <w:t xml:space="preserve">raised by many scholars </w:t>
      </w:r>
      <w:r w:rsidR="002471E3" w:rsidRPr="0011588E">
        <w:rPr>
          <w:rFonts w:ascii="Times New Roman" w:hAnsi="Times New Roman" w:cs="Times New Roman"/>
          <w:lang w:eastAsia="ko-KR"/>
        </w:rPr>
        <w:t>(</w:t>
      </w:r>
      <w:r w:rsidR="00D17665" w:rsidRPr="0011588E">
        <w:rPr>
          <w:rFonts w:ascii="Times New Roman" w:hAnsi="Times New Roman" w:cs="Times New Roman"/>
          <w:lang w:eastAsia="ko-KR"/>
        </w:rPr>
        <w:t>e.g.,</w:t>
      </w:r>
      <w:r w:rsidR="00B50042" w:rsidRPr="0011588E">
        <w:rPr>
          <w:rFonts w:ascii="Times New Roman" w:hAnsi="Times New Roman" w:cs="Times New Roman"/>
          <w:lang w:eastAsia="ko-KR"/>
        </w:rPr>
        <w:t xml:space="preserve"> Boutyline &amp; Willer, 2017</w:t>
      </w:r>
      <w:r w:rsidR="003D65C7" w:rsidRPr="0011588E">
        <w:rPr>
          <w:rFonts w:ascii="Times New Roman" w:hAnsi="Times New Roman" w:cs="Times New Roman"/>
          <w:lang w:eastAsia="ko-KR"/>
        </w:rPr>
        <w:t>; Colleoni et al., 2014; Sunstein, 200</w:t>
      </w:r>
      <w:r w:rsidR="009C1FC8">
        <w:rPr>
          <w:rFonts w:ascii="Times New Roman" w:hAnsi="Times New Roman" w:cs="Times New Roman"/>
          <w:lang w:eastAsia="ko-KR"/>
        </w:rPr>
        <w:t>9</w:t>
      </w:r>
      <w:r w:rsidR="007E4DF1" w:rsidRPr="0011588E">
        <w:rPr>
          <w:rFonts w:ascii="Times New Roman" w:hAnsi="Times New Roman" w:cs="Times New Roman"/>
          <w:lang w:eastAsia="ko-KR"/>
        </w:rPr>
        <w:t>)</w:t>
      </w:r>
      <w:r w:rsidR="000C1B82" w:rsidRPr="0011588E">
        <w:rPr>
          <w:rFonts w:ascii="Times New Roman" w:hAnsi="Times New Roman" w:cs="Times New Roman"/>
          <w:lang w:eastAsia="ko-KR"/>
        </w:rPr>
        <w:t xml:space="preserve">. </w:t>
      </w:r>
      <w:r w:rsidR="00EE551D" w:rsidRPr="0011588E">
        <w:rPr>
          <w:rFonts w:ascii="Times New Roman" w:hAnsi="Times New Roman" w:cs="Times New Roman"/>
          <w:lang w:eastAsia="ko-KR"/>
        </w:rPr>
        <w:t xml:space="preserve">With unprecedented choices of what to discuss and whom to interact with within an online setting, do these choices </w:t>
      </w:r>
      <w:r w:rsidR="00232D46">
        <w:rPr>
          <w:rFonts w:ascii="Times New Roman" w:hAnsi="Times New Roman" w:cs="Times New Roman"/>
          <w:lang w:eastAsia="ko-KR"/>
        </w:rPr>
        <w:t>contribute</w:t>
      </w:r>
      <w:r w:rsidR="00EE551D" w:rsidRPr="0011588E">
        <w:rPr>
          <w:rFonts w:ascii="Times New Roman" w:hAnsi="Times New Roman" w:cs="Times New Roman"/>
          <w:lang w:eastAsia="ko-KR"/>
        </w:rPr>
        <w:t xml:space="preserve"> to cross-cutting exposure across ideological divides</w:t>
      </w:r>
      <w:r w:rsidR="00BB04EA">
        <w:rPr>
          <w:rFonts w:ascii="Times New Roman" w:hAnsi="Times New Roman" w:cs="Times New Roman"/>
          <w:lang w:eastAsia="ko-KR"/>
        </w:rPr>
        <w:t xml:space="preserve"> –</w:t>
      </w:r>
      <w:r w:rsidR="00C502A7">
        <w:rPr>
          <w:rFonts w:ascii="Times New Roman" w:hAnsi="Times New Roman" w:cs="Times New Roman"/>
          <w:lang w:eastAsia="ko-KR"/>
        </w:rPr>
        <w:t xml:space="preserve"> as heralded by many </w:t>
      </w:r>
      <w:r w:rsidR="004F0BAA">
        <w:rPr>
          <w:rFonts w:ascii="Times New Roman" w:hAnsi="Times New Roman" w:cs="Times New Roman"/>
          <w:lang w:eastAsia="ko-KR"/>
        </w:rPr>
        <w:t xml:space="preserve">students of </w:t>
      </w:r>
      <w:r w:rsidR="00C502A7">
        <w:rPr>
          <w:rFonts w:ascii="Times New Roman" w:hAnsi="Times New Roman" w:cs="Times New Roman"/>
          <w:lang w:eastAsia="ko-KR"/>
        </w:rPr>
        <w:t xml:space="preserve">deliberative </w:t>
      </w:r>
      <w:r w:rsidR="00D05815" w:rsidRPr="00D05815">
        <w:rPr>
          <w:rFonts w:ascii="Times New Roman" w:hAnsi="Times New Roman" w:cs="Times New Roman"/>
          <w:lang w:eastAsia="ko-KR"/>
        </w:rPr>
        <w:t>theorists</w:t>
      </w:r>
      <w:r w:rsidR="00D05815">
        <w:rPr>
          <w:rFonts w:ascii="Times New Roman" w:hAnsi="Times New Roman" w:cs="Times New Roman"/>
          <w:lang w:eastAsia="ko-KR"/>
        </w:rPr>
        <w:t xml:space="preserve"> </w:t>
      </w:r>
      <w:r w:rsidR="00BB04EA">
        <w:rPr>
          <w:rFonts w:ascii="Times New Roman" w:hAnsi="Times New Roman" w:cs="Times New Roman"/>
          <w:lang w:eastAsia="ko-KR"/>
        </w:rPr>
        <w:t>–</w:t>
      </w:r>
      <w:r w:rsidR="00EE551D" w:rsidRPr="0011588E">
        <w:rPr>
          <w:rFonts w:ascii="Times New Roman" w:hAnsi="Times New Roman" w:cs="Times New Roman"/>
          <w:lang w:eastAsia="ko-KR"/>
        </w:rPr>
        <w:t xml:space="preserve"> or inevitably lead to increasing polarization driven by</w:t>
      </w:r>
      <w:r w:rsidR="00C502A7">
        <w:rPr>
          <w:rFonts w:ascii="Times New Roman" w:hAnsi="Times New Roman" w:cs="Times New Roman"/>
          <w:lang w:eastAsia="ko-KR"/>
        </w:rPr>
        <w:t xml:space="preserve"> a purposive search for</w:t>
      </w:r>
      <w:r w:rsidR="00EE551D" w:rsidRPr="0011588E">
        <w:rPr>
          <w:rFonts w:ascii="Times New Roman" w:hAnsi="Times New Roman" w:cs="Times New Roman"/>
          <w:lang w:eastAsia="ko-KR"/>
        </w:rPr>
        <w:t xml:space="preserve"> political </w:t>
      </w:r>
      <w:r w:rsidR="00C502A7">
        <w:rPr>
          <w:rFonts w:ascii="Times New Roman" w:hAnsi="Times New Roman" w:cs="Times New Roman"/>
          <w:lang w:eastAsia="ko-KR"/>
        </w:rPr>
        <w:t>homogeneity</w:t>
      </w:r>
      <w:r w:rsidR="00462CB9">
        <w:rPr>
          <w:rFonts w:ascii="Times New Roman" w:hAnsi="Times New Roman" w:cs="Times New Roman"/>
          <w:lang w:eastAsia="ko-KR"/>
        </w:rPr>
        <w:t xml:space="preserve"> as </w:t>
      </w:r>
      <w:r w:rsidR="00122294">
        <w:rPr>
          <w:rFonts w:ascii="Times New Roman" w:hAnsi="Times New Roman" w:cs="Times New Roman"/>
          <w:lang w:eastAsia="ko-KR"/>
        </w:rPr>
        <w:t>skeptics</w:t>
      </w:r>
      <w:r w:rsidR="00462CB9">
        <w:rPr>
          <w:rFonts w:ascii="Times New Roman" w:hAnsi="Times New Roman" w:cs="Times New Roman"/>
          <w:lang w:eastAsia="ko-KR"/>
        </w:rPr>
        <w:t xml:space="preserve"> argue</w:t>
      </w:r>
      <w:r w:rsidR="00EE551D" w:rsidRPr="0011588E">
        <w:rPr>
          <w:rFonts w:ascii="Times New Roman" w:hAnsi="Times New Roman" w:cs="Times New Roman"/>
          <w:lang w:eastAsia="ko-KR"/>
        </w:rPr>
        <w:t xml:space="preserve">? </w:t>
      </w:r>
      <w:r w:rsidR="00FD0B6B">
        <w:rPr>
          <w:rFonts w:ascii="Times New Roman" w:hAnsi="Times New Roman" w:cs="Times New Roman"/>
          <w:lang w:eastAsia="ko-KR"/>
        </w:rPr>
        <w:t>Yet e</w:t>
      </w:r>
      <w:r w:rsidR="00B50042" w:rsidRPr="0011588E">
        <w:rPr>
          <w:rFonts w:ascii="Times New Roman" w:hAnsi="Times New Roman" w:cs="Times New Roman"/>
          <w:lang w:eastAsia="ko-KR"/>
        </w:rPr>
        <w:t xml:space="preserve">mpirical </w:t>
      </w:r>
      <w:r w:rsidR="00B50042" w:rsidRPr="0011588E">
        <w:rPr>
          <w:rFonts w:ascii="Times New Roman" w:hAnsi="Times New Roman" w:cs="Times New Roman"/>
          <w:lang w:eastAsia="ko-KR"/>
        </w:rPr>
        <w:lastRenderedPageBreak/>
        <w:t xml:space="preserve">endeavors to </w:t>
      </w:r>
      <w:r w:rsidR="004F0BAA">
        <w:rPr>
          <w:rFonts w:ascii="Times New Roman" w:hAnsi="Times New Roman" w:cs="Times New Roman"/>
          <w:lang w:eastAsia="ko-KR"/>
        </w:rPr>
        <w:t>address</w:t>
      </w:r>
      <w:r w:rsidR="004F0BAA" w:rsidRPr="0011588E">
        <w:rPr>
          <w:rFonts w:ascii="Times New Roman" w:hAnsi="Times New Roman" w:cs="Times New Roman"/>
          <w:lang w:eastAsia="ko-KR"/>
        </w:rPr>
        <w:t xml:space="preserve"> </w:t>
      </w:r>
      <w:r w:rsidR="00B50042" w:rsidRPr="0011588E">
        <w:rPr>
          <w:rFonts w:ascii="Times New Roman" w:hAnsi="Times New Roman" w:cs="Times New Roman"/>
          <w:lang w:eastAsia="ko-KR"/>
        </w:rPr>
        <w:t>this question have produced mixed findings</w:t>
      </w:r>
      <w:r w:rsidR="00AB6321" w:rsidRPr="0011588E">
        <w:rPr>
          <w:rFonts w:ascii="Times New Roman" w:hAnsi="Times New Roman" w:cs="Times New Roman"/>
          <w:lang w:eastAsia="ko-KR"/>
        </w:rPr>
        <w:t xml:space="preserve"> </w:t>
      </w:r>
      <w:r w:rsidR="009018F9" w:rsidRPr="0011588E">
        <w:rPr>
          <w:rFonts w:ascii="Times New Roman" w:hAnsi="Times New Roman" w:cs="Times New Roman"/>
          <w:lang w:eastAsia="ko-KR"/>
        </w:rPr>
        <w:t xml:space="preserve">at best </w:t>
      </w:r>
      <w:r w:rsidR="00AB6321" w:rsidRPr="0011588E">
        <w:rPr>
          <w:rFonts w:ascii="Times New Roman" w:hAnsi="Times New Roman" w:cs="Times New Roman"/>
          <w:lang w:eastAsia="ko-KR"/>
        </w:rPr>
        <w:t>(e.g., Gentzkow &amp; Shapiro</w:t>
      </w:r>
      <w:r w:rsidR="00B50042" w:rsidRPr="0011588E">
        <w:rPr>
          <w:rFonts w:ascii="Times New Roman" w:hAnsi="Times New Roman" w:cs="Times New Roman"/>
          <w:lang w:eastAsia="ko-KR"/>
        </w:rPr>
        <w:t>,</w:t>
      </w:r>
      <w:r w:rsidR="00AB6321" w:rsidRPr="0011588E">
        <w:rPr>
          <w:rFonts w:ascii="Times New Roman" w:hAnsi="Times New Roman" w:cs="Times New Roman"/>
          <w:lang w:eastAsia="ko-KR"/>
        </w:rPr>
        <w:t xml:space="preserve"> 2011; Messing &amp; Westwood, 2012),</w:t>
      </w:r>
      <w:r w:rsidR="00B50042" w:rsidRPr="0011588E">
        <w:rPr>
          <w:rFonts w:ascii="Times New Roman" w:hAnsi="Times New Roman" w:cs="Times New Roman"/>
          <w:lang w:eastAsia="ko-KR"/>
        </w:rPr>
        <w:t xml:space="preserve"> </w:t>
      </w:r>
      <w:r w:rsidR="00AB6321" w:rsidRPr="0011588E">
        <w:rPr>
          <w:rFonts w:ascii="Times New Roman" w:hAnsi="Times New Roman" w:cs="Times New Roman"/>
          <w:lang w:eastAsia="ko-KR"/>
        </w:rPr>
        <w:t xml:space="preserve">and </w:t>
      </w:r>
      <w:r w:rsidR="0022467D" w:rsidRPr="0011588E">
        <w:rPr>
          <w:rFonts w:ascii="Times New Roman" w:hAnsi="Times New Roman" w:cs="Times New Roman"/>
          <w:lang w:eastAsia="ko-KR"/>
        </w:rPr>
        <w:t xml:space="preserve">therefore </w:t>
      </w:r>
      <w:r w:rsidR="000C1B82" w:rsidRPr="0011588E">
        <w:rPr>
          <w:rFonts w:ascii="Times New Roman" w:hAnsi="Times New Roman" w:cs="Times New Roman"/>
          <w:lang w:eastAsia="ko-KR"/>
        </w:rPr>
        <w:t xml:space="preserve">the </w:t>
      </w:r>
      <w:r w:rsidR="009018F9" w:rsidRPr="0011588E">
        <w:rPr>
          <w:rFonts w:ascii="Times New Roman" w:hAnsi="Times New Roman" w:cs="Times New Roman"/>
          <w:lang w:eastAsia="ko-KR"/>
        </w:rPr>
        <w:t xml:space="preserve">exact nature and </w:t>
      </w:r>
      <w:r w:rsidR="000C1B82" w:rsidRPr="0011588E">
        <w:rPr>
          <w:rFonts w:ascii="Times New Roman" w:hAnsi="Times New Roman" w:cs="Times New Roman"/>
          <w:lang w:eastAsia="ko-KR"/>
        </w:rPr>
        <w:t xml:space="preserve">etiology </w:t>
      </w:r>
      <w:r w:rsidR="00BB04EA">
        <w:rPr>
          <w:rFonts w:ascii="Times New Roman" w:hAnsi="Times New Roman" w:cs="Times New Roman"/>
          <w:lang w:eastAsia="ko-KR"/>
        </w:rPr>
        <w:t>of</w:t>
      </w:r>
      <w:r w:rsidR="00BB04EA" w:rsidRPr="0011588E">
        <w:rPr>
          <w:rFonts w:ascii="Times New Roman" w:hAnsi="Times New Roman" w:cs="Times New Roman"/>
          <w:lang w:eastAsia="ko-KR"/>
        </w:rPr>
        <w:t xml:space="preserve"> </w:t>
      </w:r>
      <w:r w:rsidR="00A6216A" w:rsidRPr="0011588E">
        <w:rPr>
          <w:rFonts w:ascii="Times New Roman" w:hAnsi="Times New Roman" w:cs="Times New Roman"/>
          <w:lang w:eastAsia="ko-KR"/>
        </w:rPr>
        <w:t>partisan homogeneity</w:t>
      </w:r>
      <w:r w:rsidR="00B50042" w:rsidRPr="0011588E">
        <w:rPr>
          <w:rFonts w:ascii="Times New Roman" w:hAnsi="Times New Roman" w:cs="Times New Roman"/>
          <w:lang w:eastAsia="ko-KR"/>
        </w:rPr>
        <w:t xml:space="preserve"> online</w:t>
      </w:r>
      <w:r w:rsidR="00A6216A" w:rsidRPr="0011588E">
        <w:rPr>
          <w:rFonts w:ascii="Times New Roman" w:hAnsi="Times New Roman" w:cs="Times New Roman"/>
          <w:lang w:eastAsia="ko-KR"/>
        </w:rPr>
        <w:t xml:space="preserve"> </w:t>
      </w:r>
      <w:r w:rsidR="00D24D84">
        <w:rPr>
          <w:rFonts w:ascii="Times New Roman" w:hAnsi="Times New Roman" w:cs="Times New Roman"/>
          <w:lang w:eastAsia="ko-KR"/>
        </w:rPr>
        <w:t xml:space="preserve">(or a lack of thereof) </w:t>
      </w:r>
      <w:r w:rsidR="00CF67FF">
        <w:rPr>
          <w:rFonts w:ascii="Times New Roman" w:hAnsi="Times New Roman" w:cs="Times New Roman"/>
          <w:lang w:eastAsia="ko-KR"/>
        </w:rPr>
        <w:t>are</w:t>
      </w:r>
      <w:r w:rsidR="00CF67FF" w:rsidRPr="0011588E">
        <w:rPr>
          <w:rFonts w:ascii="Times New Roman" w:hAnsi="Times New Roman" w:cs="Times New Roman"/>
          <w:lang w:eastAsia="ko-KR"/>
        </w:rPr>
        <w:t xml:space="preserve"> </w:t>
      </w:r>
      <w:r w:rsidR="00A6216A" w:rsidRPr="0011588E">
        <w:rPr>
          <w:rFonts w:ascii="Times New Roman" w:hAnsi="Times New Roman" w:cs="Times New Roman"/>
          <w:lang w:eastAsia="ko-KR"/>
        </w:rPr>
        <w:t xml:space="preserve">not </w:t>
      </w:r>
      <w:r w:rsidR="00D17665" w:rsidRPr="0011588E">
        <w:rPr>
          <w:rFonts w:ascii="Times New Roman" w:hAnsi="Times New Roman" w:cs="Times New Roman"/>
          <w:lang w:eastAsia="ko-KR"/>
        </w:rPr>
        <w:t xml:space="preserve">yet </w:t>
      </w:r>
      <w:r w:rsidR="00A6216A" w:rsidRPr="0011588E">
        <w:rPr>
          <w:rFonts w:ascii="Times New Roman" w:hAnsi="Times New Roman" w:cs="Times New Roman"/>
          <w:lang w:eastAsia="ko-KR"/>
        </w:rPr>
        <w:t xml:space="preserve">clearly understood. </w:t>
      </w:r>
    </w:p>
    <w:p w14:paraId="351A5233" w14:textId="511D7843" w:rsidR="00E12360" w:rsidRPr="0011588E" w:rsidRDefault="00744DFE" w:rsidP="006E08B0">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In this paper, we </w:t>
      </w:r>
      <w:r w:rsidR="00306C65" w:rsidRPr="0011588E">
        <w:rPr>
          <w:rFonts w:ascii="Times New Roman" w:hAnsi="Times New Roman" w:cs="Times New Roman"/>
          <w:lang w:eastAsia="ko-KR"/>
        </w:rPr>
        <w:t xml:space="preserve">attempt to advance our understanding on this debate by </w:t>
      </w:r>
      <w:r w:rsidRPr="0011588E">
        <w:rPr>
          <w:rFonts w:ascii="Times New Roman" w:hAnsi="Times New Roman" w:cs="Times New Roman"/>
          <w:lang w:eastAsia="ko-KR"/>
        </w:rPr>
        <w:t>focus</w:t>
      </w:r>
      <w:r w:rsidR="00306C65" w:rsidRPr="0011588E">
        <w:rPr>
          <w:rFonts w:ascii="Times New Roman" w:hAnsi="Times New Roman" w:cs="Times New Roman"/>
          <w:lang w:eastAsia="ko-KR"/>
        </w:rPr>
        <w:t>ing</w:t>
      </w:r>
      <w:r w:rsidRPr="0011588E">
        <w:rPr>
          <w:rFonts w:ascii="Times New Roman" w:hAnsi="Times New Roman" w:cs="Times New Roman"/>
          <w:lang w:eastAsia="ko-KR"/>
        </w:rPr>
        <w:t xml:space="preserve"> on </w:t>
      </w:r>
      <w:r w:rsidRPr="0011588E">
        <w:rPr>
          <w:rFonts w:ascii="Times New Roman" w:hAnsi="Times New Roman" w:cs="Times New Roman"/>
          <w:i/>
          <w:lang w:eastAsia="ko-KR"/>
        </w:rPr>
        <w:t xml:space="preserve">message selection </w:t>
      </w:r>
      <w:r w:rsidRPr="00ED47BC">
        <w:rPr>
          <w:rFonts w:ascii="Times New Roman" w:hAnsi="Times New Roman" w:cs="Times New Roman"/>
          <w:lang w:eastAsia="ko-KR"/>
        </w:rPr>
        <w:t>dynamics</w:t>
      </w:r>
      <w:r w:rsidRPr="0011588E">
        <w:rPr>
          <w:rFonts w:ascii="Times New Roman" w:hAnsi="Times New Roman" w:cs="Times New Roman"/>
          <w:lang w:eastAsia="ko-KR"/>
        </w:rPr>
        <w:t xml:space="preserve"> </w:t>
      </w:r>
      <w:r w:rsidR="003D6F04" w:rsidRPr="0011588E">
        <w:rPr>
          <w:rFonts w:ascii="Times New Roman" w:hAnsi="Times New Roman" w:cs="Times New Roman"/>
          <w:lang w:eastAsia="ko-KR"/>
        </w:rPr>
        <w:t>in</w:t>
      </w:r>
      <w:r w:rsidR="00306C65" w:rsidRPr="0011588E">
        <w:rPr>
          <w:rFonts w:ascii="Times New Roman" w:hAnsi="Times New Roman" w:cs="Times New Roman"/>
          <w:lang w:eastAsia="ko-KR"/>
        </w:rPr>
        <w:t xml:space="preserve"> </w:t>
      </w:r>
      <w:r w:rsidRPr="0011588E">
        <w:rPr>
          <w:rFonts w:ascii="Times New Roman" w:hAnsi="Times New Roman" w:cs="Times New Roman"/>
          <w:lang w:eastAsia="ko-KR"/>
        </w:rPr>
        <w:t>online</w:t>
      </w:r>
      <w:r w:rsidR="00306C65" w:rsidRPr="0011588E">
        <w:rPr>
          <w:rFonts w:ascii="Times New Roman" w:hAnsi="Times New Roman" w:cs="Times New Roman"/>
          <w:lang w:eastAsia="ko-KR"/>
        </w:rPr>
        <w:t xml:space="preserve"> discussion forum</w:t>
      </w:r>
      <w:r w:rsidR="00686351" w:rsidRPr="0011588E">
        <w:rPr>
          <w:rFonts w:ascii="Times New Roman" w:hAnsi="Times New Roman" w:cs="Times New Roman"/>
          <w:lang w:eastAsia="ko-KR"/>
        </w:rPr>
        <w:t xml:space="preserve">. </w:t>
      </w:r>
      <w:r w:rsidR="00E12360" w:rsidRPr="0011588E">
        <w:rPr>
          <w:rFonts w:ascii="Times New Roman" w:hAnsi="Times New Roman" w:cs="Times New Roman"/>
          <w:lang w:eastAsia="ko-KR"/>
        </w:rPr>
        <w:t xml:space="preserve">Although great progress has been made, </w:t>
      </w:r>
      <w:r w:rsidR="00674F1D" w:rsidRPr="0011588E">
        <w:rPr>
          <w:rFonts w:ascii="Times New Roman" w:hAnsi="Times New Roman" w:cs="Times New Roman"/>
          <w:lang w:eastAsia="ko-KR"/>
        </w:rPr>
        <w:t xml:space="preserve">much of the prior work </w:t>
      </w:r>
      <w:r w:rsidR="00021D00" w:rsidRPr="0011588E">
        <w:rPr>
          <w:rFonts w:ascii="Times New Roman" w:hAnsi="Times New Roman" w:cs="Times New Roman"/>
          <w:lang w:eastAsia="ko-KR"/>
        </w:rPr>
        <w:t>on</w:t>
      </w:r>
      <w:r w:rsidR="00E12360" w:rsidRPr="0011588E">
        <w:rPr>
          <w:rFonts w:ascii="Times New Roman" w:hAnsi="Times New Roman" w:cs="Times New Roman"/>
          <w:lang w:eastAsia="ko-KR"/>
        </w:rPr>
        <w:t xml:space="preserve"> this topic has</w:t>
      </w:r>
      <w:r w:rsidR="009031B7">
        <w:rPr>
          <w:rFonts w:ascii="Times New Roman" w:hAnsi="Times New Roman" w:cs="Times New Roman"/>
          <w:lang w:eastAsia="ko-KR"/>
        </w:rPr>
        <w:t xml:space="preserve"> been</w:t>
      </w:r>
      <w:r w:rsidR="00E12360" w:rsidRPr="0011588E">
        <w:rPr>
          <w:rFonts w:ascii="Times New Roman" w:hAnsi="Times New Roman" w:cs="Times New Roman"/>
          <w:lang w:eastAsia="ko-KR"/>
        </w:rPr>
        <w:t xml:space="preserve"> primarily </w:t>
      </w:r>
      <w:r w:rsidR="009659AB" w:rsidRPr="0011588E">
        <w:rPr>
          <w:rFonts w:ascii="Times New Roman" w:hAnsi="Times New Roman" w:cs="Times New Roman"/>
          <w:lang w:eastAsia="ko-KR"/>
        </w:rPr>
        <w:t>based on</w:t>
      </w:r>
      <w:r w:rsidR="00B539D3" w:rsidRPr="0011588E">
        <w:rPr>
          <w:rFonts w:ascii="Times New Roman" w:hAnsi="Times New Roman" w:cs="Times New Roman"/>
          <w:lang w:eastAsia="ko-KR"/>
        </w:rPr>
        <w:t xml:space="preserve"> </w:t>
      </w:r>
      <w:r w:rsidR="001D42BB" w:rsidRPr="0011588E">
        <w:rPr>
          <w:rFonts w:ascii="Times New Roman" w:hAnsi="Times New Roman" w:cs="Times New Roman"/>
          <w:lang w:eastAsia="ko-KR"/>
        </w:rPr>
        <w:t>participants’ retrospective self-report</w:t>
      </w:r>
      <w:r w:rsidR="009659AB" w:rsidRPr="0011588E">
        <w:rPr>
          <w:rFonts w:ascii="Times New Roman" w:hAnsi="Times New Roman" w:cs="Times New Roman"/>
          <w:lang w:eastAsia="ko-KR"/>
        </w:rPr>
        <w:t>s</w:t>
      </w:r>
      <w:r w:rsidR="001D42BB" w:rsidRPr="0011588E">
        <w:rPr>
          <w:rFonts w:ascii="Times New Roman" w:hAnsi="Times New Roman" w:cs="Times New Roman"/>
          <w:lang w:eastAsia="ko-KR"/>
        </w:rPr>
        <w:t xml:space="preserve"> (</w:t>
      </w:r>
      <w:r w:rsidR="009E2D5A" w:rsidRPr="0011588E">
        <w:rPr>
          <w:rFonts w:ascii="Times New Roman" w:hAnsi="Times New Roman" w:cs="Times New Roman"/>
          <w:lang w:eastAsia="ko-KR"/>
        </w:rPr>
        <w:t>Stromer-Galley, 2003</w:t>
      </w:r>
      <w:r w:rsidR="006D7DE1" w:rsidRPr="0011588E">
        <w:rPr>
          <w:rFonts w:ascii="Times New Roman" w:hAnsi="Times New Roman" w:cs="Times New Roman"/>
          <w:lang w:eastAsia="ko-KR"/>
        </w:rPr>
        <w:t xml:space="preserve">; </w:t>
      </w:r>
      <w:r w:rsidR="006D7DE1" w:rsidRPr="0011588E">
        <w:rPr>
          <w:rFonts w:ascii="Times New Roman" w:eastAsia="Times New Roman" w:hAnsi="Times New Roman" w:cs="Times New Roman"/>
          <w:color w:val="222222"/>
          <w:shd w:val="clear" w:color="auto" w:fill="FFFFFF"/>
          <w:lang w:val="en-GB" w:eastAsia="ko-KR"/>
        </w:rPr>
        <w:t>Wojcieszak &amp; Mutz, 2009</w:t>
      </w:r>
      <w:r w:rsidR="001D42BB" w:rsidRPr="0011588E">
        <w:rPr>
          <w:rFonts w:ascii="Times New Roman" w:hAnsi="Times New Roman" w:cs="Times New Roman"/>
          <w:lang w:eastAsia="ko-KR"/>
        </w:rPr>
        <w:t>)</w:t>
      </w:r>
      <w:r w:rsidR="00294EB8">
        <w:rPr>
          <w:rFonts w:ascii="Times New Roman" w:hAnsi="Times New Roman" w:cs="Times New Roman"/>
          <w:lang w:eastAsia="ko-KR"/>
        </w:rPr>
        <w:t xml:space="preserve"> or</w:t>
      </w:r>
      <w:r w:rsidR="001D42BB" w:rsidRPr="0011588E">
        <w:rPr>
          <w:rFonts w:ascii="Times New Roman" w:hAnsi="Times New Roman" w:cs="Times New Roman"/>
          <w:lang w:eastAsia="ko-KR"/>
        </w:rPr>
        <w:t xml:space="preserve"> </w:t>
      </w:r>
      <w:r w:rsidR="00883383" w:rsidRPr="0011588E">
        <w:rPr>
          <w:rFonts w:ascii="Times New Roman" w:hAnsi="Times New Roman" w:cs="Times New Roman"/>
          <w:lang w:eastAsia="ko-KR"/>
        </w:rPr>
        <w:t xml:space="preserve">solely based on </w:t>
      </w:r>
      <w:ins w:id="1" w:author="Hyunjin (Jin) Song" w:date="2017-10-18T16:03:00Z">
        <w:r w:rsidR="001B6E2F">
          <w:rPr>
            <w:rFonts w:ascii="Times New Roman" w:hAnsi="Times New Roman" w:cs="Times New Roman"/>
            <w:lang w:eastAsia="ko-KR"/>
          </w:rPr>
          <w:t xml:space="preserve">“observable” </w:t>
        </w:r>
      </w:ins>
      <w:r w:rsidR="00670BD0" w:rsidRPr="0011588E">
        <w:rPr>
          <w:rFonts w:ascii="Times New Roman" w:hAnsi="Times New Roman" w:cs="Times New Roman"/>
          <w:lang w:eastAsia="ko-KR"/>
        </w:rPr>
        <w:t>post</w:t>
      </w:r>
      <w:r w:rsidR="00883383" w:rsidRPr="0011588E">
        <w:rPr>
          <w:rFonts w:ascii="Times New Roman" w:hAnsi="Times New Roman" w:cs="Times New Roman"/>
          <w:lang w:eastAsia="ko-KR"/>
        </w:rPr>
        <w:t>ed messages</w:t>
      </w:r>
      <w:r w:rsidR="00670BD0" w:rsidRPr="0011588E">
        <w:rPr>
          <w:rFonts w:ascii="Times New Roman" w:hAnsi="Times New Roman" w:cs="Times New Roman"/>
          <w:lang w:eastAsia="ko-KR"/>
        </w:rPr>
        <w:t xml:space="preserve"> </w:t>
      </w:r>
      <w:r w:rsidR="00883383" w:rsidRPr="0011588E">
        <w:rPr>
          <w:rFonts w:ascii="Times New Roman" w:hAnsi="Times New Roman" w:cs="Times New Roman"/>
          <w:lang w:eastAsia="ko-KR"/>
        </w:rPr>
        <w:t>(</w:t>
      </w:r>
      <w:r w:rsidR="009E2D5A" w:rsidRPr="0011588E">
        <w:rPr>
          <w:rFonts w:ascii="Times New Roman" w:hAnsi="Times New Roman" w:cs="Times New Roman"/>
          <w:lang w:eastAsia="ko-KR"/>
        </w:rPr>
        <w:t xml:space="preserve">e.g., </w:t>
      </w:r>
      <w:r w:rsidR="001D42BB" w:rsidRPr="0011588E">
        <w:rPr>
          <w:rFonts w:ascii="Times New Roman" w:hAnsi="Times New Roman" w:cs="Times New Roman"/>
          <w:lang w:eastAsia="ko-KR"/>
        </w:rPr>
        <w:t>Himelboim, 2008; 2011</w:t>
      </w:r>
      <w:r w:rsidR="0015498E">
        <w:rPr>
          <w:rFonts w:ascii="Times New Roman" w:hAnsi="Times New Roman" w:cs="Times New Roman"/>
          <w:lang w:eastAsia="ko-KR"/>
        </w:rPr>
        <w:t xml:space="preserve">; </w:t>
      </w:r>
      <w:r w:rsidR="0015498E" w:rsidRPr="0011588E">
        <w:rPr>
          <w:rFonts w:ascii="Times New Roman" w:hAnsi="Times New Roman" w:cs="Times New Roman"/>
          <w:lang w:val="en-GB"/>
        </w:rPr>
        <w:t>Graham &amp; Wright, 2014</w:t>
      </w:r>
      <w:r w:rsidR="00914165">
        <w:rPr>
          <w:rFonts w:ascii="Times New Roman" w:hAnsi="Times New Roman" w:cs="Times New Roman"/>
          <w:lang w:eastAsia="ko-KR"/>
        </w:rPr>
        <w:t>)</w:t>
      </w:r>
      <w:r w:rsidR="00FF26A7" w:rsidRPr="0011588E">
        <w:rPr>
          <w:rFonts w:ascii="Times New Roman" w:hAnsi="Times New Roman" w:cs="Times New Roman"/>
          <w:lang w:eastAsia="ko-KR"/>
        </w:rPr>
        <w:t xml:space="preserve">. </w:t>
      </w:r>
      <w:r w:rsidR="00F660CA">
        <w:rPr>
          <w:rFonts w:ascii="Times New Roman" w:hAnsi="Times New Roman" w:cs="Times New Roman"/>
          <w:lang w:eastAsia="ko-KR"/>
        </w:rPr>
        <w:t xml:space="preserve">Recent studies have begun to explore one’s selection behaviors in online social networks, yet those studies </w:t>
      </w:r>
      <w:r w:rsidR="009B3470">
        <w:rPr>
          <w:rFonts w:ascii="Times New Roman" w:hAnsi="Times New Roman" w:cs="Times New Roman"/>
          <w:lang w:eastAsia="ko-KR"/>
        </w:rPr>
        <w:t xml:space="preserve">are </w:t>
      </w:r>
      <w:r w:rsidR="00F660CA">
        <w:rPr>
          <w:rFonts w:ascii="Times New Roman" w:hAnsi="Times New Roman" w:cs="Times New Roman"/>
          <w:lang w:eastAsia="ko-KR"/>
        </w:rPr>
        <w:t xml:space="preserve">at best based on “channel” selection </w:t>
      </w:r>
      <w:del w:id="2" w:author="Hyunjin (Jin) Song" w:date="2017-10-18T16:03:00Z">
        <w:r w:rsidR="00F660CA" w:rsidDel="00CC5195">
          <w:rPr>
            <w:rFonts w:ascii="Times New Roman" w:hAnsi="Times New Roman" w:cs="Times New Roman"/>
            <w:lang w:eastAsia="ko-KR"/>
          </w:rPr>
          <w:delText xml:space="preserve">behaviors </w:delText>
        </w:r>
      </w:del>
      <w:r w:rsidR="00F660CA">
        <w:rPr>
          <w:rFonts w:ascii="Times New Roman" w:hAnsi="Times New Roman" w:cs="Times New Roman"/>
          <w:lang w:eastAsia="ko-KR"/>
        </w:rPr>
        <w:t>(</w:t>
      </w:r>
      <w:r w:rsidR="009B3470">
        <w:rPr>
          <w:rFonts w:ascii="Times New Roman" w:hAnsi="Times New Roman" w:cs="Times New Roman"/>
          <w:lang w:eastAsia="ko-KR"/>
        </w:rPr>
        <w:t>e.g.,</w:t>
      </w:r>
      <w:r w:rsidR="00F660CA">
        <w:rPr>
          <w:rFonts w:ascii="Times New Roman" w:hAnsi="Times New Roman" w:cs="Times New Roman"/>
          <w:lang w:eastAsia="ko-KR"/>
        </w:rPr>
        <w:t xml:space="preserve"> “following” relations</w:t>
      </w:r>
      <w:r w:rsidR="0084396E">
        <w:rPr>
          <w:rFonts w:ascii="Times New Roman" w:hAnsi="Times New Roman" w:cs="Times New Roman"/>
          <w:lang w:eastAsia="ko-KR"/>
        </w:rPr>
        <w:t xml:space="preserve"> in Twitter</w:t>
      </w:r>
      <w:r w:rsidR="00F660CA">
        <w:rPr>
          <w:rFonts w:ascii="Times New Roman" w:hAnsi="Times New Roman" w:cs="Times New Roman"/>
          <w:lang w:eastAsia="ko-KR"/>
        </w:rPr>
        <w:t xml:space="preserve">: </w:t>
      </w:r>
      <w:r w:rsidR="00F660CA" w:rsidRPr="0011588E">
        <w:rPr>
          <w:rFonts w:ascii="Times New Roman" w:hAnsi="Times New Roman" w:cs="Times New Roman"/>
          <w:lang w:eastAsia="ko-KR"/>
        </w:rPr>
        <w:t>Boutyline &amp; Willer, 2017; Colleoni et al., 2014</w:t>
      </w:r>
      <w:r w:rsidR="00F660CA">
        <w:rPr>
          <w:rFonts w:ascii="Times New Roman" w:hAnsi="Times New Roman" w:cs="Times New Roman"/>
          <w:lang w:eastAsia="ko-KR"/>
        </w:rPr>
        <w:t xml:space="preserve">), where such decisions are taken </w:t>
      </w:r>
      <w:r w:rsidR="00F660CA" w:rsidRPr="001052C6">
        <w:rPr>
          <w:rFonts w:ascii="Times New Roman" w:hAnsi="Times New Roman" w:cs="Times New Roman"/>
          <w:i/>
          <w:lang w:eastAsia="ko-KR"/>
        </w:rPr>
        <w:t>after</w:t>
      </w:r>
      <w:r w:rsidR="00F660CA">
        <w:rPr>
          <w:rFonts w:ascii="Times New Roman" w:hAnsi="Times New Roman" w:cs="Times New Roman"/>
          <w:lang w:eastAsia="ko-KR"/>
        </w:rPr>
        <w:t xml:space="preserve"> one is exposed to other’s </w:t>
      </w:r>
      <w:r w:rsidR="0084396E">
        <w:rPr>
          <w:rFonts w:ascii="Times New Roman" w:hAnsi="Times New Roman" w:cs="Times New Roman"/>
          <w:lang w:eastAsia="ko-KR"/>
        </w:rPr>
        <w:t xml:space="preserve">(presumably several) </w:t>
      </w:r>
      <w:r w:rsidR="00F660CA">
        <w:rPr>
          <w:rFonts w:ascii="Times New Roman" w:hAnsi="Times New Roman" w:cs="Times New Roman"/>
          <w:lang w:eastAsia="ko-KR"/>
        </w:rPr>
        <w:t xml:space="preserve">messages. </w:t>
      </w:r>
      <w:r w:rsidR="00A06930" w:rsidRPr="0011588E">
        <w:rPr>
          <w:rFonts w:ascii="Times New Roman" w:hAnsi="Times New Roman" w:cs="Times New Roman"/>
          <w:lang w:eastAsia="ko-KR"/>
        </w:rPr>
        <w:t>As a consequence,</w:t>
      </w:r>
      <w:r w:rsidR="00334C50" w:rsidRPr="0011588E">
        <w:rPr>
          <w:rFonts w:ascii="Times New Roman" w:hAnsi="Times New Roman" w:cs="Times New Roman"/>
          <w:lang w:eastAsia="ko-KR"/>
        </w:rPr>
        <w:t xml:space="preserve"> there has been </w:t>
      </w:r>
      <w:r w:rsidR="003A511F" w:rsidRPr="0011588E">
        <w:rPr>
          <w:rFonts w:ascii="Times New Roman" w:hAnsi="Times New Roman" w:cs="Times New Roman"/>
          <w:lang w:eastAsia="ko-KR"/>
        </w:rPr>
        <w:t xml:space="preserve">a </w:t>
      </w:r>
      <w:r w:rsidR="00334C50" w:rsidRPr="0011588E">
        <w:rPr>
          <w:rFonts w:ascii="Times New Roman" w:hAnsi="Times New Roman" w:cs="Times New Roman"/>
          <w:lang w:eastAsia="ko-KR"/>
        </w:rPr>
        <w:t>lack of systematic investigation as to individuals’</w:t>
      </w:r>
      <w:r w:rsidR="00294EB8">
        <w:rPr>
          <w:rFonts w:ascii="Times New Roman" w:hAnsi="Times New Roman" w:cs="Times New Roman"/>
          <w:lang w:eastAsia="ko-KR"/>
        </w:rPr>
        <w:t xml:space="preserve"> </w:t>
      </w:r>
      <w:r w:rsidR="00294EB8" w:rsidRPr="00B40F8C">
        <w:rPr>
          <w:rFonts w:ascii="Times New Roman" w:hAnsi="Times New Roman" w:cs="Times New Roman"/>
          <w:i/>
          <w:lang w:eastAsia="ko-KR"/>
        </w:rPr>
        <w:t>message</w:t>
      </w:r>
      <w:r w:rsidR="00334C50" w:rsidRPr="0011588E">
        <w:rPr>
          <w:rFonts w:ascii="Times New Roman" w:hAnsi="Times New Roman" w:cs="Times New Roman"/>
          <w:lang w:eastAsia="ko-KR"/>
        </w:rPr>
        <w:t xml:space="preserve"> </w:t>
      </w:r>
      <w:r w:rsidR="00244010" w:rsidRPr="006453B9">
        <w:rPr>
          <w:rFonts w:ascii="Times New Roman" w:hAnsi="Times New Roman" w:cs="Times New Roman"/>
          <w:i/>
          <w:lang w:eastAsia="ko-KR"/>
        </w:rPr>
        <w:t>reception</w:t>
      </w:r>
      <w:r w:rsidR="00244010" w:rsidRPr="00244010" w:rsidDel="00244010">
        <w:rPr>
          <w:rFonts w:ascii="Times New Roman" w:hAnsi="Times New Roman" w:cs="Times New Roman"/>
          <w:i/>
          <w:lang w:eastAsia="ko-KR"/>
        </w:rPr>
        <w:t xml:space="preserve"> </w:t>
      </w:r>
      <w:r w:rsidR="00334C50" w:rsidRPr="0011588E">
        <w:rPr>
          <w:rFonts w:ascii="Times New Roman" w:hAnsi="Times New Roman" w:cs="Times New Roman"/>
          <w:lang w:eastAsia="ko-KR"/>
        </w:rPr>
        <w:t>decisions</w:t>
      </w:r>
      <w:r w:rsidR="00920A92">
        <w:rPr>
          <w:rFonts w:ascii="Times New Roman" w:hAnsi="Times New Roman" w:cs="Times New Roman"/>
          <w:lang w:eastAsia="ko-KR"/>
        </w:rPr>
        <w:t xml:space="preserve"> </w:t>
      </w:r>
      <w:r w:rsidR="00334C50" w:rsidRPr="0011588E">
        <w:rPr>
          <w:rFonts w:ascii="Times New Roman" w:hAnsi="Times New Roman" w:cs="Times New Roman"/>
          <w:lang w:eastAsia="ko-KR"/>
        </w:rPr>
        <w:t xml:space="preserve">– whether </w:t>
      </w:r>
      <w:r w:rsidR="00377439" w:rsidRPr="0011588E">
        <w:rPr>
          <w:rFonts w:ascii="Times New Roman" w:hAnsi="Times New Roman" w:cs="Times New Roman"/>
          <w:lang w:eastAsia="ko-KR"/>
        </w:rPr>
        <w:t>one</w:t>
      </w:r>
      <w:r w:rsidR="00334C50" w:rsidRPr="0011588E">
        <w:rPr>
          <w:rFonts w:ascii="Times New Roman" w:hAnsi="Times New Roman" w:cs="Times New Roman"/>
          <w:lang w:eastAsia="ko-KR"/>
        </w:rPr>
        <w:t xml:space="preserve"> choose</w:t>
      </w:r>
      <w:r w:rsidR="00377439" w:rsidRPr="0011588E">
        <w:rPr>
          <w:rFonts w:ascii="Times New Roman" w:hAnsi="Times New Roman" w:cs="Times New Roman"/>
          <w:lang w:eastAsia="ko-KR"/>
        </w:rPr>
        <w:t>s</w:t>
      </w:r>
      <w:r w:rsidR="00334C50" w:rsidRPr="0011588E">
        <w:rPr>
          <w:rFonts w:ascii="Times New Roman" w:hAnsi="Times New Roman" w:cs="Times New Roman"/>
          <w:lang w:eastAsia="ko-KR"/>
        </w:rPr>
        <w:t xml:space="preserve"> to </w:t>
      </w:r>
      <w:r w:rsidR="00334C50" w:rsidRPr="0011588E">
        <w:rPr>
          <w:rFonts w:ascii="Times New Roman" w:hAnsi="Times New Roman" w:cs="Times New Roman"/>
          <w:i/>
          <w:lang w:eastAsia="ko-KR"/>
        </w:rPr>
        <w:t>read</w:t>
      </w:r>
      <w:r w:rsidR="00334C50" w:rsidRPr="0011588E">
        <w:rPr>
          <w:rFonts w:ascii="Times New Roman" w:hAnsi="Times New Roman" w:cs="Times New Roman"/>
          <w:lang w:eastAsia="ko-KR"/>
        </w:rPr>
        <w:t xml:space="preserve"> a given message in a forum – </w:t>
      </w:r>
      <w:r w:rsidR="003A511F" w:rsidRPr="0011588E">
        <w:rPr>
          <w:rFonts w:ascii="Times New Roman" w:hAnsi="Times New Roman" w:cs="Times New Roman"/>
          <w:lang w:eastAsia="ko-KR"/>
        </w:rPr>
        <w:t xml:space="preserve">even </w:t>
      </w:r>
      <w:r w:rsidR="00334C50" w:rsidRPr="0011588E">
        <w:rPr>
          <w:rFonts w:ascii="Times New Roman" w:hAnsi="Times New Roman" w:cs="Times New Roman"/>
          <w:lang w:eastAsia="ko-KR"/>
        </w:rPr>
        <w:t>be</w:t>
      </w:r>
      <w:r w:rsidR="001D42BB" w:rsidRPr="0011588E">
        <w:rPr>
          <w:rFonts w:ascii="Times New Roman" w:hAnsi="Times New Roman" w:cs="Times New Roman"/>
          <w:lang w:eastAsia="ko-KR"/>
        </w:rPr>
        <w:t xml:space="preserve">fore </w:t>
      </w:r>
      <w:r w:rsidR="00920A92">
        <w:rPr>
          <w:rFonts w:ascii="Times New Roman" w:hAnsi="Times New Roman" w:cs="Times New Roman"/>
          <w:lang w:eastAsia="ko-KR"/>
        </w:rPr>
        <w:t xml:space="preserve">one </w:t>
      </w:r>
      <w:r w:rsidR="001D42BB" w:rsidRPr="0011588E">
        <w:rPr>
          <w:rFonts w:ascii="Times New Roman" w:hAnsi="Times New Roman" w:cs="Times New Roman"/>
          <w:lang w:eastAsia="ko-KR"/>
        </w:rPr>
        <w:t>choose</w:t>
      </w:r>
      <w:r w:rsidR="00920A92">
        <w:rPr>
          <w:rFonts w:ascii="Times New Roman" w:hAnsi="Times New Roman" w:cs="Times New Roman"/>
          <w:lang w:eastAsia="ko-KR"/>
        </w:rPr>
        <w:t>s</w:t>
      </w:r>
      <w:r w:rsidR="001D42BB" w:rsidRPr="0011588E">
        <w:rPr>
          <w:rFonts w:ascii="Times New Roman" w:hAnsi="Times New Roman" w:cs="Times New Roman"/>
          <w:lang w:eastAsia="ko-KR"/>
        </w:rPr>
        <w:t xml:space="preserve"> to </w:t>
      </w:r>
      <w:r w:rsidR="00FC53CC" w:rsidRPr="0011588E">
        <w:rPr>
          <w:rFonts w:ascii="Times New Roman" w:hAnsi="Times New Roman" w:cs="Times New Roman"/>
          <w:lang w:eastAsia="ko-KR"/>
        </w:rPr>
        <w:t xml:space="preserve">react </w:t>
      </w:r>
      <w:r w:rsidR="001D42BB" w:rsidRPr="0011588E">
        <w:rPr>
          <w:rFonts w:ascii="Times New Roman" w:hAnsi="Times New Roman" w:cs="Times New Roman"/>
          <w:lang w:eastAsia="ko-KR"/>
        </w:rPr>
        <w:t xml:space="preserve">to a </w:t>
      </w:r>
      <w:r w:rsidR="003A511F" w:rsidRPr="0011588E">
        <w:rPr>
          <w:rFonts w:ascii="Times New Roman" w:hAnsi="Times New Roman" w:cs="Times New Roman"/>
          <w:lang w:eastAsia="ko-KR"/>
        </w:rPr>
        <w:t xml:space="preserve">given </w:t>
      </w:r>
      <w:r w:rsidR="001D42BB" w:rsidRPr="0011588E">
        <w:rPr>
          <w:rFonts w:ascii="Times New Roman" w:hAnsi="Times New Roman" w:cs="Times New Roman"/>
          <w:lang w:eastAsia="ko-KR"/>
        </w:rPr>
        <w:t>message.</w:t>
      </w:r>
      <w:r w:rsidR="006E08B0" w:rsidRPr="0011588E">
        <w:rPr>
          <w:rFonts w:ascii="Times New Roman" w:hAnsi="Times New Roman" w:cs="Times New Roman"/>
          <w:lang w:eastAsia="ko-KR"/>
        </w:rPr>
        <w:t xml:space="preserve"> </w:t>
      </w:r>
      <w:r w:rsidR="004024CB" w:rsidRPr="0011588E">
        <w:rPr>
          <w:rFonts w:ascii="Times New Roman" w:hAnsi="Times New Roman" w:cs="Times New Roman"/>
          <w:lang w:eastAsia="ko-KR"/>
        </w:rPr>
        <w:t>This oversight is particularly troubling, since t</w:t>
      </w:r>
      <w:r w:rsidR="006E08B0" w:rsidRPr="0011588E">
        <w:rPr>
          <w:rFonts w:ascii="Times New Roman" w:hAnsi="Times New Roman" w:cs="Times New Roman"/>
          <w:lang w:eastAsia="ko-KR"/>
        </w:rPr>
        <w:t>he proper identification of</w:t>
      </w:r>
      <w:r w:rsidR="00D30E11">
        <w:rPr>
          <w:rFonts w:ascii="Times New Roman" w:hAnsi="Times New Roman" w:cs="Times New Roman"/>
          <w:lang w:eastAsia="ko-KR"/>
        </w:rPr>
        <w:t xml:space="preserve"> the</w:t>
      </w:r>
      <w:r w:rsidR="006E08B0" w:rsidRPr="0011588E">
        <w:rPr>
          <w:rFonts w:ascii="Times New Roman" w:hAnsi="Times New Roman" w:cs="Times New Roman"/>
          <w:lang w:eastAsia="ko-KR"/>
        </w:rPr>
        <w:t xml:space="preserve"> impact of political </w:t>
      </w:r>
      <w:r w:rsidR="007548EF">
        <w:rPr>
          <w:rFonts w:ascii="Times New Roman" w:hAnsi="Times New Roman" w:cs="Times New Roman"/>
          <w:lang w:eastAsia="ko-KR"/>
        </w:rPr>
        <w:t>preferences</w:t>
      </w:r>
      <w:r w:rsidR="007548EF" w:rsidRPr="0011588E">
        <w:rPr>
          <w:rFonts w:ascii="Times New Roman" w:hAnsi="Times New Roman" w:cs="Times New Roman"/>
          <w:lang w:eastAsia="ko-KR"/>
        </w:rPr>
        <w:t xml:space="preserve"> </w:t>
      </w:r>
      <w:r w:rsidR="004024CB" w:rsidRPr="0011588E">
        <w:rPr>
          <w:rFonts w:ascii="Times New Roman" w:hAnsi="Times New Roman" w:cs="Times New Roman"/>
          <w:lang w:eastAsia="ko-KR"/>
        </w:rPr>
        <w:t xml:space="preserve">on cross-cutting </w:t>
      </w:r>
      <w:r w:rsidR="004024CB" w:rsidRPr="0011588E">
        <w:rPr>
          <w:rFonts w:ascii="Times New Roman" w:hAnsi="Times New Roman" w:cs="Times New Roman"/>
          <w:i/>
          <w:lang w:eastAsia="ko-KR"/>
        </w:rPr>
        <w:t>exposure</w:t>
      </w:r>
      <w:r w:rsidR="004024CB" w:rsidRPr="0011588E">
        <w:rPr>
          <w:rFonts w:ascii="Times New Roman" w:hAnsi="Times New Roman" w:cs="Times New Roman"/>
          <w:lang w:eastAsia="ko-KR"/>
        </w:rPr>
        <w:t xml:space="preserve"> online</w:t>
      </w:r>
      <w:r w:rsidR="00D30E11">
        <w:rPr>
          <w:rFonts w:ascii="Times New Roman" w:hAnsi="Times New Roman" w:cs="Times New Roman"/>
          <w:lang w:eastAsia="ko-KR"/>
        </w:rPr>
        <w:t xml:space="preserve"> </w:t>
      </w:r>
      <w:r w:rsidR="006E08B0" w:rsidRPr="0011588E">
        <w:rPr>
          <w:rFonts w:ascii="Times New Roman" w:hAnsi="Times New Roman" w:cs="Times New Roman"/>
          <w:lang w:eastAsia="ko-KR"/>
        </w:rPr>
        <w:t xml:space="preserve">requires not only information between </w:t>
      </w:r>
      <w:r w:rsidR="00186D90" w:rsidRPr="0011588E">
        <w:rPr>
          <w:rFonts w:ascii="Times New Roman" w:hAnsi="Times New Roman" w:cs="Times New Roman"/>
          <w:lang w:eastAsia="ko-KR"/>
        </w:rPr>
        <w:t>visibly connected</w:t>
      </w:r>
      <w:r w:rsidR="006E08B0" w:rsidRPr="0011588E">
        <w:rPr>
          <w:rFonts w:ascii="Times New Roman" w:hAnsi="Times New Roman" w:cs="Times New Roman"/>
          <w:lang w:eastAsia="ko-KR"/>
        </w:rPr>
        <w:t xml:space="preserve"> dyads (i.e., post – reply relation</w:t>
      </w:r>
      <w:r w:rsidR="007548EF">
        <w:rPr>
          <w:rFonts w:ascii="Times New Roman" w:hAnsi="Times New Roman" w:cs="Times New Roman"/>
          <w:lang w:eastAsia="ko-KR"/>
        </w:rPr>
        <w:t>s</w:t>
      </w:r>
      <w:r w:rsidR="006E08B0" w:rsidRPr="0011588E">
        <w:rPr>
          <w:rFonts w:ascii="Times New Roman" w:hAnsi="Times New Roman" w:cs="Times New Roman"/>
          <w:lang w:eastAsia="ko-KR"/>
        </w:rPr>
        <w:t xml:space="preserve">) but also critically hinges on information between </w:t>
      </w:r>
      <w:r w:rsidR="002B09EF">
        <w:rPr>
          <w:rFonts w:ascii="Times New Roman" w:hAnsi="Times New Roman" w:cs="Times New Roman"/>
          <w:lang w:eastAsia="ko-KR"/>
        </w:rPr>
        <w:t xml:space="preserve">dyads that are </w:t>
      </w:r>
      <w:r w:rsidR="006C1663">
        <w:rPr>
          <w:rFonts w:ascii="Times New Roman" w:hAnsi="Times New Roman" w:cs="Times New Roman"/>
          <w:lang w:eastAsia="ko-KR"/>
        </w:rPr>
        <w:t xml:space="preserve">traditionally </w:t>
      </w:r>
      <w:r w:rsidR="002B09EF">
        <w:rPr>
          <w:rFonts w:ascii="Times New Roman" w:hAnsi="Times New Roman" w:cs="Times New Roman"/>
          <w:lang w:eastAsia="ko-KR"/>
        </w:rPr>
        <w:t>unobservable</w:t>
      </w:r>
      <w:r w:rsidR="003C74CD">
        <w:rPr>
          <w:rFonts w:ascii="Times New Roman" w:hAnsi="Times New Roman" w:cs="Times New Roman"/>
          <w:lang w:eastAsia="ko-KR"/>
        </w:rPr>
        <w:t xml:space="preserve"> based on content data</w:t>
      </w:r>
      <w:r w:rsidR="006C1663">
        <w:rPr>
          <w:rFonts w:ascii="Times New Roman" w:hAnsi="Times New Roman" w:cs="Times New Roman"/>
          <w:lang w:eastAsia="ko-KR"/>
        </w:rPr>
        <w:t xml:space="preserve"> </w:t>
      </w:r>
      <w:r w:rsidR="006E08B0" w:rsidRPr="0011588E">
        <w:rPr>
          <w:rFonts w:ascii="Times New Roman" w:hAnsi="Times New Roman" w:cs="Times New Roman"/>
          <w:lang w:eastAsia="ko-KR"/>
        </w:rPr>
        <w:t xml:space="preserve">(i.e., </w:t>
      </w:r>
      <w:r w:rsidR="00D30E11">
        <w:rPr>
          <w:rFonts w:ascii="Times New Roman" w:hAnsi="Times New Roman" w:cs="Times New Roman"/>
          <w:lang w:eastAsia="ko-KR"/>
        </w:rPr>
        <w:t xml:space="preserve">who </w:t>
      </w:r>
      <w:r w:rsidR="00D30E11" w:rsidRPr="00D52876">
        <w:rPr>
          <w:rFonts w:ascii="Times New Roman" w:hAnsi="Times New Roman" w:cs="Times New Roman"/>
          <w:lang w:eastAsia="ko-KR"/>
        </w:rPr>
        <w:t>choose not to</w:t>
      </w:r>
      <w:r w:rsidR="00D30E11">
        <w:rPr>
          <w:rFonts w:ascii="Times New Roman" w:hAnsi="Times New Roman" w:cs="Times New Roman"/>
          <w:lang w:eastAsia="ko-KR"/>
        </w:rPr>
        <w:t xml:space="preserve"> reply despite</w:t>
      </w:r>
      <w:r w:rsidR="00D30E11" w:rsidRPr="0011588E">
        <w:rPr>
          <w:rFonts w:ascii="Times New Roman" w:hAnsi="Times New Roman" w:cs="Times New Roman"/>
          <w:lang w:eastAsia="ko-KR"/>
        </w:rPr>
        <w:t xml:space="preserve"> </w:t>
      </w:r>
      <w:r w:rsidR="00D30E11">
        <w:rPr>
          <w:rFonts w:ascii="Times New Roman" w:hAnsi="Times New Roman" w:cs="Times New Roman"/>
          <w:lang w:eastAsia="ko-KR"/>
        </w:rPr>
        <w:t>reading others’</w:t>
      </w:r>
      <w:r w:rsidR="00D30E11" w:rsidRPr="0011588E">
        <w:rPr>
          <w:rFonts w:ascii="Times New Roman" w:hAnsi="Times New Roman" w:cs="Times New Roman"/>
          <w:lang w:eastAsia="ko-KR"/>
        </w:rPr>
        <w:t xml:space="preserve"> </w:t>
      </w:r>
      <w:r w:rsidR="006E08B0" w:rsidRPr="0011588E">
        <w:rPr>
          <w:rFonts w:ascii="Times New Roman" w:hAnsi="Times New Roman" w:cs="Times New Roman"/>
          <w:lang w:eastAsia="ko-KR"/>
        </w:rPr>
        <w:t>messages</w:t>
      </w:r>
      <w:r w:rsidR="00D52876">
        <w:rPr>
          <w:rFonts w:ascii="Times New Roman" w:hAnsi="Times New Roman" w:cs="Times New Roman"/>
          <w:lang w:eastAsia="ko-KR"/>
        </w:rPr>
        <w:t>)</w:t>
      </w:r>
      <w:r w:rsidR="006E08B0" w:rsidRPr="0011588E">
        <w:rPr>
          <w:rFonts w:ascii="Times New Roman" w:hAnsi="Times New Roman" w:cs="Times New Roman"/>
          <w:lang w:eastAsia="ko-KR"/>
        </w:rPr>
        <w:t xml:space="preserve">. </w:t>
      </w:r>
      <w:r w:rsidR="00FC53CC" w:rsidRPr="0011588E">
        <w:rPr>
          <w:rFonts w:ascii="Times New Roman" w:hAnsi="Times New Roman" w:cs="Times New Roman"/>
          <w:lang w:eastAsia="ko-KR"/>
        </w:rPr>
        <w:t xml:space="preserve">Since typical </w:t>
      </w:r>
      <w:r w:rsidR="00904EC1" w:rsidRPr="0011588E">
        <w:rPr>
          <w:rFonts w:ascii="Times New Roman" w:hAnsi="Times New Roman" w:cs="Times New Roman"/>
          <w:lang w:eastAsia="ko-KR"/>
        </w:rPr>
        <w:t xml:space="preserve">retrospective self-reports or </w:t>
      </w:r>
      <w:r w:rsidR="00FC53CC" w:rsidRPr="0011588E">
        <w:rPr>
          <w:rFonts w:ascii="Times New Roman" w:hAnsi="Times New Roman" w:cs="Times New Roman"/>
          <w:lang w:eastAsia="ko-KR"/>
        </w:rPr>
        <w:t>content-</w:t>
      </w:r>
      <w:r w:rsidR="006566AC">
        <w:rPr>
          <w:rFonts w:ascii="Times New Roman" w:hAnsi="Times New Roman" w:cs="Times New Roman"/>
          <w:lang w:eastAsia="ko-KR"/>
        </w:rPr>
        <w:t xml:space="preserve">only </w:t>
      </w:r>
      <w:r w:rsidR="00FC53CC" w:rsidRPr="0011588E">
        <w:rPr>
          <w:rFonts w:ascii="Times New Roman" w:hAnsi="Times New Roman" w:cs="Times New Roman"/>
          <w:lang w:eastAsia="ko-KR"/>
        </w:rPr>
        <w:t>based</w:t>
      </w:r>
      <w:r w:rsidR="00904EC1" w:rsidRPr="0011588E">
        <w:rPr>
          <w:rFonts w:ascii="Times New Roman" w:hAnsi="Times New Roman" w:cs="Times New Roman"/>
          <w:lang w:eastAsia="ko-KR"/>
        </w:rPr>
        <w:t xml:space="preserve"> examination cannot answer such </w:t>
      </w:r>
      <w:r w:rsidR="00186D90" w:rsidRPr="0011588E">
        <w:rPr>
          <w:rFonts w:ascii="Times New Roman" w:hAnsi="Times New Roman" w:cs="Times New Roman"/>
          <w:lang w:eastAsia="ko-KR"/>
        </w:rPr>
        <w:t xml:space="preserve">a </w:t>
      </w:r>
      <w:r w:rsidR="00904EC1" w:rsidRPr="0011588E">
        <w:rPr>
          <w:rFonts w:ascii="Times New Roman" w:hAnsi="Times New Roman" w:cs="Times New Roman"/>
          <w:lang w:eastAsia="ko-KR"/>
        </w:rPr>
        <w:t xml:space="preserve">question, it </w:t>
      </w:r>
      <w:r w:rsidR="004024CB" w:rsidRPr="0011588E">
        <w:rPr>
          <w:rFonts w:ascii="Times New Roman" w:hAnsi="Times New Roman" w:cs="Times New Roman"/>
          <w:lang w:eastAsia="ko-KR"/>
        </w:rPr>
        <w:t xml:space="preserve">precludes </w:t>
      </w:r>
      <w:r w:rsidR="00904EC1" w:rsidRPr="0011588E">
        <w:rPr>
          <w:rFonts w:ascii="Times New Roman" w:hAnsi="Times New Roman" w:cs="Times New Roman"/>
          <w:lang w:eastAsia="ko-KR"/>
        </w:rPr>
        <w:t xml:space="preserve">a meaningful assessment of </w:t>
      </w:r>
      <w:r w:rsidR="004024CB" w:rsidRPr="0011588E">
        <w:rPr>
          <w:rFonts w:ascii="Times New Roman" w:hAnsi="Times New Roman" w:cs="Times New Roman"/>
          <w:lang w:eastAsia="ko-KR"/>
        </w:rPr>
        <w:t xml:space="preserve">impact of </w:t>
      </w:r>
      <w:r w:rsidR="002B09EF">
        <w:rPr>
          <w:rFonts w:ascii="Times New Roman" w:hAnsi="Times New Roman" w:cs="Times New Roman"/>
          <w:lang w:eastAsia="ko-KR"/>
        </w:rPr>
        <w:t>underlying factors</w:t>
      </w:r>
      <w:r w:rsidR="004024CB" w:rsidRPr="0011588E">
        <w:rPr>
          <w:rFonts w:ascii="Times New Roman" w:hAnsi="Times New Roman" w:cs="Times New Roman"/>
          <w:lang w:eastAsia="ko-KR"/>
        </w:rPr>
        <w:t xml:space="preserve"> in producing balanced </w:t>
      </w:r>
      <w:r w:rsidR="004024CB" w:rsidRPr="0011588E">
        <w:rPr>
          <w:rFonts w:ascii="Times New Roman" w:hAnsi="Times New Roman" w:cs="Times New Roman"/>
          <w:i/>
          <w:lang w:eastAsia="ko-KR"/>
        </w:rPr>
        <w:t>exposure</w:t>
      </w:r>
      <w:r w:rsidR="006F1B99">
        <w:rPr>
          <w:rFonts w:ascii="Times New Roman" w:hAnsi="Times New Roman" w:cs="Times New Roman"/>
          <w:lang w:eastAsia="ko-KR"/>
        </w:rPr>
        <w:t>.</w:t>
      </w:r>
      <w:r w:rsidR="00FC53CC" w:rsidRPr="0011588E">
        <w:rPr>
          <w:rFonts w:ascii="Times New Roman" w:hAnsi="Times New Roman" w:cs="Times New Roman"/>
          <w:lang w:eastAsia="ko-KR"/>
        </w:rPr>
        <w:t xml:space="preserve"> </w:t>
      </w:r>
      <w:r w:rsidR="00DE1BDB" w:rsidRPr="0011588E">
        <w:rPr>
          <w:rFonts w:ascii="Times New Roman" w:hAnsi="Times New Roman" w:cs="Times New Roman"/>
          <w:lang w:eastAsia="ko-KR"/>
        </w:rPr>
        <w:t xml:space="preserve">  </w:t>
      </w:r>
    </w:p>
    <w:p w14:paraId="24D43E24" w14:textId="5A59AE36" w:rsidR="007E6C77" w:rsidRDefault="000A61E3" w:rsidP="00C01B74">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Instead of assessing </w:t>
      </w:r>
      <w:r w:rsidR="004024CB" w:rsidRPr="0011588E">
        <w:rPr>
          <w:rFonts w:ascii="Times New Roman" w:hAnsi="Times New Roman" w:cs="Times New Roman"/>
          <w:lang w:eastAsia="ko-KR"/>
        </w:rPr>
        <w:t xml:space="preserve">the extent of </w:t>
      </w:r>
      <w:r w:rsidR="00DE7C6A" w:rsidRPr="0011588E">
        <w:rPr>
          <w:rFonts w:ascii="Times New Roman" w:hAnsi="Times New Roman" w:cs="Times New Roman"/>
          <w:lang w:eastAsia="ko-KR"/>
        </w:rPr>
        <w:t>political homogeneity</w:t>
      </w:r>
      <w:r w:rsidR="004024CB" w:rsidRPr="0011588E">
        <w:rPr>
          <w:rFonts w:ascii="Times New Roman" w:hAnsi="Times New Roman" w:cs="Times New Roman"/>
          <w:lang w:eastAsia="ko-KR"/>
        </w:rPr>
        <w:t xml:space="preserve"> solely based on written messages</w:t>
      </w:r>
      <w:r w:rsidR="00DE7C6A" w:rsidRPr="0011588E">
        <w:rPr>
          <w:rFonts w:ascii="Times New Roman" w:hAnsi="Times New Roman" w:cs="Times New Roman"/>
          <w:lang w:eastAsia="ko-KR"/>
        </w:rPr>
        <w:t xml:space="preserve">, we </w:t>
      </w:r>
      <w:r w:rsidR="004024CB" w:rsidRPr="0011588E">
        <w:rPr>
          <w:rFonts w:ascii="Times New Roman" w:hAnsi="Times New Roman" w:cs="Times New Roman"/>
          <w:lang w:eastAsia="ko-KR"/>
        </w:rPr>
        <w:t xml:space="preserve">instead </w:t>
      </w:r>
      <w:r w:rsidR="00A2193B">
        <w:rPr>
          <w:rFonts w:ascii="Times New Roman" w:hAnsi="Times New Roman" w:cs="Times New Roman"/>
          <w:lang w:eastAsia="ko-KR"/>
        </w:rPr>
        <w:t>direct</w:t>
      </w:r>
      <w:r w:rsidR="00A2193B" w:rsidRPr="0011588E">
        <w:rPr>
          <w:rFonts w:ascii="Times New Roman" w:hAnsi="Times New Roman" w:cs="Times New Roman"/>
          <w:lang w:eastAsia="ko-KR"/>
        </w:rPr>
        <w:t xml:space="preserve"> </w:t>
      </w:r>
      <w:r w:rsidR="00DE7C6A" w:rsidRPr="0011588E">
        <w:rPr>
          <w:rFonts w:ascii="Times New Roman" w:hAnsi="Times New Roman" w:cs="Times New Roman"/>
          <w:lang w:eastAsia="ko-KR"/>
        </w:rPr>
        <w:t xml:space="preserve">our attention to </w:t>
      </w:r>
      <w:r w:rsidR="00FC733E" w:rsidRPr="0011588E">
        <w:rPr>
          <w:rFonts w:ascii="Times New Roman" w:hAnsi="Times New Roman" w:cs="Times New Roman"/>
          <w:lang w:eastAsia="ko-KR"/>
        </w:rPr>
        <w:t xml:space="preserve">individuals’ underlying </w:t>
      </w:r>
      <w:r w:rsidR="00744DFE" w:rsidRPr="0011588E">
        <w:rPr>
          <w:rFonts w:ascii="Times New Roman" w:hAnsi="Times New Roman" w:cs="Times New Roman"/>
          <w:lang w:eastAsia="ko-KR"/>
        </w:rPr>
        <w:t xml:space="preserve">motives and mechanisms that </w:t>
      </w:r>
      <w:r w:rsidR="003C7F42" w:rsidRPr="0011588E">
        <w:rPr>
          <w:rFonts w:ascii="Times New Roman" w:hAnsi="Times New Roman" w:cs="Times New Roman"/>
          <w:lang w:eastAsia="ko-KR"/>
        </w:rPr>
        <w:t>drive</w:t>
      </w:r>
      <w:r w:rsidRPr="0011588E">
        <w:rPr>
          <w:rFonts w:ascii="Times New Roman" w:hAnsi="Times New Roman" w:cs="Times New Roman"/>
          <w:lang w:eastAsia="ko-KR"/>
        </w:rPr>
        <w:t xml:space="preserve"> </w:t>
      </w:r>
      <w:r w:rsidR="007C1C84" w:rsidRPr="0011588E">
        <w:rPr>
          <w:rFonts w:ascii="Times New Roman" w:hAnsi="Times New Roman" w:cs="Times New Roman"/>
          <w:lang w:eastAsia="ko-KR"/>
        </w:rPr>
        <w:t xml:space="preserve">message </w:t>
      </w:r>
      <w:r w:rsidR="00C35CEA" w:rsidRPr="005C0EBB">
        <w:rPr>
          <w:rFonts w:ascii="Times New Roman" w:hAnsi="Times New Roman" w:cs="Times New Roman"/>
          <w:i/>
          <w:lang w:eastAsia="ko-KR"/>
        </w:rPr>
        <w:t>reception</w:t>
      </w:r>
      <w:r w:rsidR="008D1782">
        <w:rPr>
          <w:rFonts w:ascii="Times New Roman" w:hAnsi="Times New Roman" w:cs="Times New Roman"/>
          <w:lang w:eastAsia="ko-KR"/>
        </w:rPr>
        <w:t xml:space="preserve"> (i.e., reading)</w:t>
      </w:r>
      <w:r w:rsidR="00257454">
        <w:rPr>
          <w:rFonts w:ascii="Times New Roman" w:hAnsi="Times New Roman" w:cs="Times New Roman"/>
          <w:lang w:eastAsia="ko-KR"/>
        </w:rPr>
        <w:t xml:space="preserve"> </w:t>
      </w:r>
      <w:r w:rsidR="00FD7569">
        <w:rPr>
          <w:rFonts w:ascii="Times New Roman" w:hAnsi="Times New Roman" w:cs="Times New Roman"/>
          <w:lang w:eastAsia="ko-KR"/>
        </w:rPr>
        <w:t>decisions</w:t>
      </w:r>
      <w:r w:rsidR="001415A6">
        <w:rPr>
          <w:rFonts w:ascii="Times New Roman" w:hAnsi="Times New Roman" w:cs="Times New Roman"/>
          <w:lang w:eastAsia="ko-KR"/>
        </w:rPr>
        <w:t xml:space="preserve">. </w:t>
      </w:r>
      <w:r w:rsidR="003C0431" w:rsidRPr="0011588E">
        <w:rPr>
          <w:rFonts w:ascii="Times New Roman" w:hAnsi="Times New Roman" w:cs="Times New Roman"/>
          <w:lang w:eastAsia="ko-KR"/>
        </w:rPr>
        <w:t xml:space="preserve">Our goal </w:t>
      </w:r>
      <w:r w:rsidR="00244010">
        <w:rPr>
          <w:rFonts w:ascii="Times New Roman" w:hAnsi="Times New Roman" w:cs="Times New Roman"/>
          <w:lang w:eastAsia="ko-KR"/>
        </w:rPr>
        <w:t xml:space="preserve">here </w:t>
      </w:r>
      <w:r w:rsidR="003C0431" w:rsidRPr="0011588E">
        <w:rPr>
          <w:rFonts w:ascii="Times New Roman" w:hAnsi="Times New Roman" w:cs="Times New Roman"/>
          <w:lang w:eastAsia="ko-KR"/>
        </w:rPr>
        <w:t xml:space="preserve">is to identify whether, and how, citizen’s free and voluntary interactions – as a form of reading one another’s </w:t>
      </w:r>
      <w:r w:rsidR="003C0431" w:rsidRPr="0011588E">
        <w:rPr>
          <w:rFonts w:ascii="Times New Roman" w:hAnsi="Times New Roman" w:cs="Times New Roman"/>
          <w:lang w:eastAsia="ko-KR"/>
        </w:rPr>
        <w:lastRenderedPageBreak/>
        <w:t>messages</w:t>
      </w:r>
      <w:r w:rsidR="00CB0C8F">
        <w:rPr>
          <w:rFonts w:ascii="Times New Roman" w:hAnsi="Times New Roman" w:cs="Times New Roman"/>
          <w:lang w:eastAsia="ko-KR"/>
        </w:rPr>
        <w:t xml:space="preserve"> </w:t>
      </w:r>
      <w:r w:rsidR="003C0431" w:rsidRPr="0011588E">
        <w:rPr>
          <w:rFonts w:ascii="Times New Roman" w:hAnsi="Times New Roman" w:cs="Times New Roman"/>
          <w:lang w:eastAsia="ko-KR"/>
        </w:rPr>
        <w:t xml:space="preserve">– </w:t>
      </w:r>
      <w:r w:rsidR="00045C7B" w:rsidRPr="0011588E">
        <w:rPr>
          <w:rFonts w:ascii="Times New Roman" w:hAnsi="Times New Roman" w:cs="Times New Roman"/>
          <w:lang w:eastAsia="ko-KR"/>
        </w:rPr>
        <w:t xml:space="preserve">result from a purposive </w:t>
      </w:r>
      <w:r w:rsidR="00F17C85">
        <w:rPr>
          <w:rFonts w:ascii="Times New Roman" w:hAnsi="Times New Roman" w:cs="Times New Roman"/>
          <w:lang w:eastAsia="ko-KR"/>
        </w:rPr>
        <w:t>search</w:t>
      </w:r>
      <w:r w:rsidR="009C1BA5" w:rsidRPr="0011588E">
        <w:rPr>
          <w:rFonts w:ascii="Times New Roman" w:hAnsi="Times New Roman" w:cs="Times New Roman"/>
          <w:lang w:eastAsia="ko-KR"/>
        </w:rPr>
        <w:t xml:space="preserve"> </w:t>
      </w:r>
      <w:r w:rsidR="00045C7B" w:rsidRPr="0011588E">
        <w:rPr>
          <w:rFonts w:ascii="Times New Roman" w:hAnsi="Times New Roman" w:cs="Times New Roman"/>
          <w:lang w:eastAsia="ko-KR"/>
        </w:rPr>
        <w:t xml:space="preserve">for political similarity, or instead </w:t>
      </w:r>
      <w:r w:rsidR="004D0552" w:rsidRPr="0011588E">
        <w:rPr>
          <w:rFonts w:ascii="Times New Roman" w:hAnsi="Times New Roman" w:cs="Times New Roman"/>
          <w:lang w:eastAsia="ko-KR"/>
        </w:rPr>
        <w:t>propelled</w:t>
      </w:r>
      <w:r w:rsidR="00045C7B" w:rsidRPr="0011588E">
        <w:rPr>
          <w:rFonts w:ascii="Times New Roman" w:hAnsi="Times New Roman" w:cs="Times New Roman"/>
          <w:lang w:eastAsia="ko-KR"/>
        </w:rPr>
        <w:t xml:space="preserve"> by other motivations and structural features of discussion settings</w:t>
      </w:r>
      <w:r w:rsidR="0056723C" w:rsidRPr="0011588E">
        <w:rPr>
          <w:rFonts w:ascii="Times New Roman" w:hAnsi="Times New Roman" w:cs="Times New Roman"/>
          <w:lang w:eastAsia="ko-KR"/>
        </w:rPr>
        <w:t xml:space="preserve">, which is largely incidental to </w:t>
      </w:r>
      <w:r w:rsidR="00DB36D4">
        <w:rPr>
          <w:rFonts w:ascii="Times New Roman" w:hAnsi="Times New Roman" w:cs="Times New Roman"/>
          <w:lang w:eastAsia="ko-KR"/>
        </w:rPr>
        <w:t xml:space="preserve">one’s </w:t>
      </w:r>
      <w:r w:rsidR="004D0552">
        <w:rPr>
          <w:rFonts w:ascii="Times New Roman" w:hAnsi="Times New Roman" w:cs="Times New Roman"/>
          <w:lang w:eastAsia="ko-KR"/>
        </w:rPr>
        <w:t xml:space="preserve">overt </w:t>
      </w:r>
      <w:r w:rsidR="007E6C77">
        <w:rPr>
          <w:rFonts w:ascii="Times New Roman" w:hAnsi="Times New Roman" w:cs="Times New Roman"/>
          <w:lang w:eastAsia="ko-KR"/>
        </w:rPr>
        <w:t>partisan</w:t>
      </w:r>
      <w:r w:rsidR="007E6C77" w:rsidRPr="0011588E">
        <w:rPr>
          <w:rFonts w:ascii="Times New Roman" w:hAnsi="Times New Roman" w:cs="Times New Roman"/>
          <w:lang w:eastAsia="ko-KR"/>
        </w:rPr>
        <w:t xml:space="preserve"> </w:t>
      </w:r>
      <w:r w:rsidR="004D0552">
        <w:rPr>
          <w:rFonts w:ascii="Times New Roman" w:hAnsi="Times New Roman" w:cs="Times New Roman"/>
          <w:lang w:eastAsia="ko-KR"/>
        </w:rPr>
        <w:t>preferences</w:t>
      </w:r>
      <w:r w:rsidR="00045C7B" w:rsidRPr="0011588E">
        <w:rPr>
          <w:rFonts w:ascii="Times New Roman" w:hAnsi="Times New Roman" w:cs="Times New Roman"/>
          <w:lang w:eastAsia="ko-KR"/>
        </w:rPr>
        <w:t>.</w:t>
      </w:r>
      <w:r w:rsidR="00274F54">
        <w:rPr>
          <w:rFonts w:ascii="Times New Roman" w:hAnsi="Times New Roman" w:cs="Times New Roman"/>
          <w:lang w:eastAsia="ko-KR"/>
        </w:rPr>
        <w:t xml:space="preserve"> </w:t>
      </w:r>
      <w:r w:rsidR="00746AD5">
        <w:rPr>
          <w:rFonts w:ascii="Times New Roman" w:hAnsi="Times New Roman" w:cs="Times New Roman"/>
          <w:lang w:eastAsia="ko-KR"/>
        </w:rPr>
        <w:t>In doing so</w:t>
      </w:r>
      <w:r w:rsidR="00746AD5" w:rsidRPr="0011588E">
        <w:rPr>
          <w:rFonts w:ascii="Times New Roman" w:hAnsi="Times New Roman" w:cs="Times New Roman"/>
          <w:lang w:eastAsia="ko-KR"/>
        </w:rPr>
        <w:t>,</w:t>
      </w:r>
      <w:r w:rsidR="00746AD5">
        <w:rPr>
          <w:rFonts w:ascii="Times New Roman" w:hAnsi="Times New Roman" w:cs="Times New Roman"/>
          <w:lang w:eastAsia="ko-KR"/>
        </w:rPr>
        <w:t xml:space="preserve"> we also stress</w:t>
      </w:r>
      <w:r w:rsidR="00746AD5" w:rsidRPr="0011588E">
        <w:rPr>
          <w:rFonts w:ascii="Times New Roman" w:hAnsi="Times New Roman" w:cs="Times New Roman"/>
          <w:lang w:eastAsia="ko-KR"/>
        </w:rPr>
        <w:t xml:space="preserve"> how such dynamics would manifest themselves </w:t>
      </w:r>
      <w:r w:rsidR="00746AD5">
        <w:rPr>
          <w:rFonts w:ascii="Times New Roman" w:hAnsi="Times New Roman" w:cs="Times New Roman"/>
          <w:lang w:eastAsia="ko-KR"/>
        </w:rPr>
        <w:t xml:space="preserve">in terms of </w:t>
      </w:r>
      <w:r w:rsidR="003B1A21">
        <w:rPr>
          <w:rFonts w:ascii="Times New Roman" w:hAnsi="Times New Roman" w:cs="Times New Roman"/>
          <w:lang w:eastAsia="ko-KR"/>
        </w:rPr>
        <w:t xml:space="preserve">whose messages are more likely to be “exposed” (i.e., </w:t>
      </w:r>
      <w:r w:rsidR="003B1A21" w:rsidRPr="007249F2">
        <w:rPr>
          <w:rFonts w:ascii="Times New Roman" w:hAnsi="Times New Roman" w:cs="Times New Roman"/>
          <w:i/>
          <w:lang w:eastAsia="ko-KR"/>
        </w:rPr>
        <w:t>being read</w:t>
      </w:r>
      <w:r w:rsidR="00D84FDA">
        <w:rPr>
          <w:rFonts w:ascii="Times New Roman" w:hAnsi="Times New Roman" w:cs="Times New Roman"/>
          <w:lang w:eastAsia="ko-KR"/>
        </w:rPr>
        <w:t xml:space="preserve"> by others</w:t>
      </w:r>
      <w:r w:rsidR="00DB36D4">
        <w:rPr>
          <w:rFonts w:ascii="Times New Roman" w:hAnsi="Times New Roman" w:cs="Times New Roman"/>
          <w:lang w:eastAsia="ko-KR"/>
        </w:rPr>
        <w:t>)</w:t>
      </w:r>
      <w:r w:rsidR="00D84FDA">
        <w:rPr>
          <w:rFonts w:ascii="Times New Roman" w:hAnsi="Times New Roman" w:cs="Times New Roman"/>
          <w:lang w:eastAsia="ko-KR"/>
        </w:rPr>
        <w:t>.</w:t>
      </w:r>
      <w:r w:rsidR="00746AD5" w:rsidRPr="0011588E">
        <w:rPr>
          <w:rFonts w:ascii="Times New Roman" w:hAnsi="Times New Roman" w:cs="Times New Roman"/>
          <w:lang w:eastAsia="ko-KR"/>
        </w:rPr>
        <w:t xml:space="preserve"> </w:t>
      </w:r>
      <w:r w:rsidR="00746AD5">
        <w:rPr>
          <w:rFonts w:ascii="Times New Roman" w:hAnsi="Times New Roman" w:cs="Times New Roman"/>
          <w:lang w:eastAsia="ko-KR"/>
        </w:rPr>
        <w:t xml:space="preserve">Understanding </w:t>
      </w:r>
      <w:r w:rsidR="003B1A21">
        <w:rPr>
          <w:rFonts w:ascii="Times New Roman" w:hAnsi="Times New Roman" w:cs="Times New Roman"/>
          <w:lang w:eastAsia="ko-KR"/>
        </w:rPr>
        <w:t xml:space="preserve">this issue </w:t>
      </w:r>
      <w:r w:rsidR="00EA26DA">
        <w:rPr>
          <w:rFonts w:ascii="Times New Roman" w:hAnsi="Times New Roman" w:cs="Times New Roman"/>
          <w:lang w:eastAsia="ko-KR"/>
        </w:rPr>
        <w:t>has important political ramifications</w:t>
      </w:r>
      <w:r w:rsidR="00746AD5">
        <w:rPr>
          <w:rFonts w:ascii="Times New Roman" w:hAnsi="Times New Roman" w:cs="Times New Roman"/>
          <w:lang w:eastAsia="ko-KR"/>
        </w:rPr>
        <w:t xml:space="preserve">, </w:t>
      </w:r>
      <w:r w:rsidR="0022429C">
        <w:rPr>
          <w:rFonts w:ascii="Times New Roman" w:hAnsi="Times New Roman" w:cs="Times New Roman"/>
          <w:lang w:eastAsia="ko-KR"/>
        </w:rPr>
        <w:t>as</w:t>
      </w:r>
      <w:r w:rsidR="00746AD5">
        <w:rPr>
          <w:rFonts w:ascii="Times New Roman" w:hAnsi="Times New Roman" w:cs="Times New Roman"/>
          <w:lang w:eastAsia="ko-KR"/>
        </w:rPr>
        <w:t xml:space="preserve"> </w:t>
      </w:r>
      <w:r w:rsidR="00EA26DA">
        <w:rPr>
          <w:rFonts w:ascii="Times New Roman" w:hAnsi="Times New Roman" w:cs="Times New Roman"/>
          <w:lang w:eastAsia="ko-KR"/>
        </w:rPr>
        <w:t xml:space="preserve">it </w:t>
      </w:r>
      <w:r w:rsidR="00C01B74">
        <w:rPr>
          <w:rFonts w:ascii="Times New Roman" w:hAnsi="Times New Roman" w:cs="Times New Roman"/>
          <w:lang w:eastAsia="ko-KR"/>
        </w:rPr>
        <w:t>enables us</w:t>
      </w:r>
      <w:r w:rsidR="00140594">
        <w:rPr>
          <w:rFonts w:ascii="Times New Roman" w:hAnsi="Times New Roman" w:cs="Times New Roman"/>
          <w:lang w:eastAsia="ko-KR"/>
        </w:rPr>
        <w:t xml:space="preserve"> to grasp</w:t>
      </w:r>
      <w:r w:rsidR="00EA26DA">
        <w:rPr>
          <w:rFonts w:ascii="Times New Roman" w:hAnsi="Times New Roman" w:cs="Times New Roman"/>
          <w:lang w:eastAsia="ko-KR"/>
        </w:rPr>
        <w:t xml:space="preserve"> a more nuanced </w:t>
      </w:r>
      <w:r w:rsidR="00140594">
        <w:rPr>
          <w:rFonts w:ascii="Times New Roman" w:hAnsi="Times New Roman" w:cs="Times New Roman"/>
          <w:lang w:eastAsia="ko-KR"/>
        </w:rPr>
        <w:t>picture</w:t>
      </w:r>
      <w:r w:rsidR="00EA26DA">
        <w:rPr>
          <w:rFonts w:ascii="Times New Roman" w:hAnsi="Times New Roman" w:cs="Times New Roman"/>
          <w:lang w:eastAsia="ko-KR"/>
        </w:rPr>
        <w:t xml:space="preserve"> of how aggregate exposure pattern</w:t>
      </w:r>
      <w:r w:rsidR="004850E2">
        <w:rPr>
          <w:rFonts w:ascii="Times New Roman" w:hAnsi="Times New Roman" w:cs="Times New Roman"/>
          <w:lang w:eastAsia="ko-KR"/>
        </w:rPr>
        <w:t>s</w:t>
      </w:r>
      <w:r w:rsidR="00C01B74">
        <w:rPr>
          <w:rFonts w:ascii="Times New Roman" w:hAnsi="Times New Roman" w:cs="Times New Roman"/>
          <w:lang w:eastAsia="ko-KR"/>
        </w:rPr>
        <w:t xml:space="preserve"> – </w:t>
      </w:r>
      <w:r w:rsidR="00EA26DA">
        <w:rPr>
          <w:rFonts w:ascii="Times New Roman" w:hAnsi="Times New Roman" w:cs="Times New Roman"/>
          <w:lang w:eastAsia="ko-KR"/>
        </w:rPr>
        <w:t>as an end-result</w:t>
      </w:r>
      <w:r w:rsidR="00D05663">
        <w:rPr>
          <w:rFonts w:ascii="Times New Roman" w:hAnsi="Times New Roman" w:cs="Times New Roman"/>
          <w:lang w:eastAsia="ko-KR"/>
        </w:rPr>
        <w:t xml:space="preserve"> of one’s message selections</w:t>
      </w:r>
      <w:r w:rsidR="00C01B74">
        <w:rPr>
          <w:rFonts w:ascii="Times New Roman" w:hAnsi="Times New Roman" w:cs="Times New Roman"/>
          <w:lang w:eastAsia="ko-KR"/>
        </w:rPr>
        <w:t xml:space="preserve"> –</w:t>
      </w:r>
      <w:r w:rsidR="00EA26DA">
        <w:rPr>
          <w:rFonts w:ascii="Times New Roman" w:hAnsi="Times New Roman" w:cs="Times New Roman"/>
          <w:lang w:eastAsia="ko-KR"/>
        </w:rPr>
        <w:t xml:space="preserve"> </w:t>
      </w:r>
      <w:r w:rsidR="00EA26DA" w:rsidRPr="007249F2">
        <w:rPr>
          <w:rFonts w:ascii="Times New Roman" w:hAnsi="Times New Roman" w:cs="Times New Roman"/>
          <w:i/>
          <w:lang w:eastAsia="ko-KR"/>
        </w:rPr>
        <w:t>emerge</w:t>
      </w:r>
      <w:r w:rsidR="00EA26DA">
        <w:rPr>
          <w:rFonts w:ascii="Times New Roman" w:hAnsi="Times New Roman" w:cs="Times New Roman"/>
          <w:lang w:eastAsia="ko-KR"/>
        </w:rPr>
        <w:t xml:space="preserve"> from individuals’ choice</w:t>
      </w:r>
      <w:r w:rsidR="00A55CE5">
        <w:rPr>
          <w:rFonts w:ascii="Times New Roman" w:hAnsi="Times New Roman" w:cs="Times New Roman"/>
          <w:lang w:eastAsia="ko-KR"/>
        </w:rPr>
        <w:t xml:space="preserve"> behaviors</w:t>
      </w:r>
      <w:r w:rsidR="00EA26DA">
        <w:rPr>
          <w:rFonts w:ascii="Times New Roman" w:hAnsi="Times New Roman" w:cs="Times New Roman"/>
          <w:lang w:eastAsia="ko-KR"/>
        </w:rPr>
        <w:t xml:space="preserve">. </w:t>
      </w:r>
      <w:r w:rsidR="0082765E">
        <w:rPr>
          <w:rFonts w:ascii="Times New Roman" w:hAnsi="Times New Roman" w:cs="Times New Roman"/>
          <w:lang w:eastAsia="ko-KR"/>
        </w:rPr>
        <w:t>F</w:t>
      </w:r>
      <w:r w:rsidR="007E6C77">
        <w:rPr>
          <w:rFonts w:ascii="Times New Roman" w:hAnsi="Times New Roman" w:cs="Times New Roman"/>
          <w:lang w:eastAsia="ko-KR"/>
        </w:rPr>
        <w:t xml:space="preserve">ollowing Song (2015), </w:t>
      </w:r>
      <w:r w:rsidR="00167A8E">
        <w:rPr>
          <w:rFonts w:ascii="Times New Roman" w:hAnsi="Times New Roman" w:cs="Times New Roman"/>
          <w:lang w:eastAsia="ko-KR"/>
        </w:rPr>
        <w:t>Lazer et al</w:t>
      </w:r>
      <w:r w:rsidR="00853894">
        <w:rPr>
          <w:rFonts w:ascii="Times New Roman" w:hAnsi="Times New Roman" w:cs="Times New Roman"/>
          <w:lang w:eastAsia="ko-KR"/>
        </w:rPr>
        <w:t>.</w:t>
      </w:r>
      <w:r w:rsidR="007E6C77">
        <w:rPr>
          <w:rFonts w:ascii="Times New Roman" w:hAnsi="Times New Roman" w:cs="Times New Roman"/>
          <w:lang w:eastAsia="ko-KR"/>
        </w:rPr>
        <w:t xml:space="preserve"> (2010) and others,</w:t>
      </w:r>
      <w:r w:rsidR="00167A8E">
        <w:rPr>
          <w:rFonts w:ascii="Times New Roman" w:hAnsi="Times New Roman" w:cs="Times New Roman"/>
          <w:lang w:eastAsia="ko-KR"/>
        </w:rPr>
        <w:t xml:space="preserve"> </w:t>
      </w:r>
      <w:r w:rsidR="00623BA0">
        <w:rPr>
          <w:rFonts w:ascii="Times New Roman" w:hAnsi="Times New Roman" w:cs="Times New Roman"/>
          <w:lang w:eastAsia="ko-KR"/>
        </w:rPr>
        <w:t xml:space="preserve">we </w:t>
      </w:r>
      <w:r w:rsidR="00EE132E">
        <w:rPr>
          <w:rFonts w:ascii="Times New Roman" w:hAnsi="Times New Roman" w:cs="Times New Roman"/>
          <w:lang w:eastAsia="ko-KR"/>
        </w:rPr>
        <w:t xml:space="preserve">also </w:t>
      </w:r>
      <w:r w:rsidR="00623BA0">
        <w:rPr>
          <w:rFonts w:ascii="Times New Roman" w:hAnsi="Times New Roman" w:cs="Times New Roman"/>
          <w:lang w:eastAsia="ko-KR"/>
        </w:rPr>
        <w:t xml:space="preserve">acknowledge that </w:t>
      </w:r>
      <w:r w:rsidR="00EA26DA">
        <w:rPr>
          <w:rFonts w:ascii="Times New Roman" w:hAnsi="Times New Roman" w:cs="Times New Roman"/>
          <w:lang w:eastAsia="ko-KR"/>
        </w:rPr>
        <w:t xml:space="preserve">such </w:t>
      </w:r>
      <w:r w:rsidR="00623BA0">
        <w:rPr>
          <w:rFonts w:ascii="Times New Roman" w:hAnsi="Times New Roman" w:cs="Times New Roman"/>
          <w:lang w:eastAsia="ko-KR"/>
        </w:rPr>
        <w:t xml:space="preserve">complex </w:t>
      </w:r>
      <w:r w:rsidR="00EA26DA">
        <w:rPr>
          <w:rFonts w:ascii="Times New Roman" w:hAnsi="Times New Roman" w:cs="Times New Roman"/>
          <w:lang w:eastAsia="ko-KR"/>
        </w:rPr>
        <w:t>dynamics</w:t>
      </w:r>
      <w:r w:rsidR="004D2BD8">
        <w:rPr>
          <w:rFonts w:ascii="Times New Roman" w:hAnsi="Times New Roman" w:cs="Times New Roman"/>
          <w:lang w:eastAsia="ko-KR"/>
        </w:rPr>
        <w:t xml:space="preserve"> in</w:t>
      </w:r>
      <w:r w:rsidR="00623BA0">
        <w:rPr>
          <w:rFonts w:ascii="Times New Roman" w:hAnsi="Times New Roman" w:cs="Times New Roman"/>
          <w:lang w:eastAsia="ko-KR"/>
        </w:rPr>
        <w:t xml:space="preserve"> one’s interaction patterns </w:t>
      </w:r>
      <w:r w:rsidR="00584D80">
        <w:rPr>
          <w:rFonts w:ascii="Times New Roman" w:hAnsi="Times New Roman" w:cs="Times New Roman"/>
          <w:lang w:eastAsia="ko-KR"/>
        </w:rPr>
        <w:t>“</w:t>
      </w:r>
      <w:r w:rsidR="00584D80" w:rsidRPr="00584D80">
        <w:rPr>
          <w:rFonts w:ascii="Times New Roman" w:hAnsi="Times New Roman" w:cs="Times New Roman"/>
          <w:lang w:eastAsia="ko-KR"/>
        </w:rPr>
        <w:t>cannot be regressed to mere individuals’ predispositions or pure social selection processes based on gender</w:t>
      </w:r>
      <w:r w:rsidR="00584D80">
        <w:rPr>
          <w:rFonts w:ascii="Times New Roman" w:hAnsi="Times New Roman" w:cs="Times New Roman"/>
          <w:lang w:eastAsia="ko-KR"/>
        </w:rPr>
        <w:t>, race, or political viewpoints” (Song, 2015, p. 18)</w:t>
      </w:r>
      <w:r w:rsidR="00623BA0">
        <w:rPr>
          <w:rFonts w:ascii="Times New Roman" w:hAnsi="Times New Roman" w:cs="Times New Roman"/>
          <w:lang w:eastAsia="ko-KR"/>
        </w:rPr>
        <w:t xml:space="preserve">. As such, </w:t>
      </w:r>
      <w:r w:rsidR="00BC30B8">
        <w:rPr>
          <w:rFonts w:ascii="Times New Roman" w:hAnsi="Times New Roman" w:cs="Times New Roman"/>
          <w:lang w:eastAsia="ko-KR"/>
        </w:rPr>
        <w:t xml:space="preserve">we </w:t>
      </w:r>
      <w:r w:rsidR="00A2193B">
        <w:rPr>
          <w:rFonts w:ascii="Times New Roman" w:hAnsi="Times New Roman" w:cs="Times New Roman"/>
          <w:lang w:eastAsia="ko-KR"/>
        </w:rPr>
        <w:t>focus on</w:t>
      </w:r>
      <w:r w:rsidR="00274F54" w:rsidRPr="0011588E">
        <w:rPr>
          <w:rFonts w:ascii="Times New Roman" w:hAnsi="Times New Roman" w:cs="Times New Roman"/>
          <w:lang w:eastAsia="ko-KR"/>
        </w:rPr>
        <w:t xml:space="preserve"> </w:t>
      </w:r>
      <w:r w:rsidR="00BC30B8">
        <w:rPr>
          <w:rFonts w:ascii="Times New Roman" w:hAnsi="Times New Roman" w:cs="Times New Roman"/>
          <w:lang w:eastAsia="ko-KR"/>
        </w:rPr>
        <w:t xml:space="preserve">three different </w:t>
      </w:r>
      <w:r w:rsidR="00754178">
        <w:rPr>
          <w:rFonts w:ascii="Times New Roman" w:hAnsi="Times New Roman" w:cs="Times New Roman"/>
          <w:lang w:eastAsia="ko-KR"/>
        </w:rPr>
        <w:t>“levels”</w:t>
      </w:r>
      <w:r w:rsidR="000C091A">
        <w:rPr>
          <w:rFonts w:ascii="Times New Roman" w:hAnsi="Times New Roman" w:cs="Times New Roman"/>
          <w:lang w:eastAsia="ko-KR"/>
        </w:rPr>
        <w:t xml:space="preserve"> </w:t>
      </w:r>
      <w:r w:rsidR="008D1782">
        <w:rPr>
          <w:rFonts w:ascii="Times New Roman" w:hAnsi="Times New Roman" w:cs="Times New Roman"/>
          <w:lang w:eastAsia="ko-KR"/>
        </w:rPr>
        <w:t>within</w:t>
      </w:r>
      <w:r w:rsidR="000C091A">
        <w:rPr>
          <w:rFonts w:ascii="Times New Roman" w:hAnsi="Times New Roman" w:cs="Times New Roman"/>
          <w:lang w:eastAsia="ko-KR"/>
        </w:rPr>
        <w:t xml:space="preserve"> which </w:t>
      </w:r>
      <w:r w:rsidR="007E6C77">
        <w:rPr>
          <w:rFonts w:ascii="Times New Roman" w:hAnsi="Times New Roman" w:cs="Times New Roman"/>
          <w:lang w:eastAsia="ko-KR"/>
        </w:rPr>
        <w:t xml:space="preserve">such </w:t>
      </w:r>
      <w:r w:rsidR="000C091A">
        <w:rPr>
          <w:rFonts w:ascii="Times New Roman" w:hAnsi="Times New Roman" w:cs="Times New Roman"/>
          <w:lang w:eastAsia="ko-KR"/>
        </w:rPr>
        <w:t>dynamics</w:t>
      </w:r>
      <w:r w:rsidR="00C964C4">
        <w:rPr>
          <w:rFonts w:ascii="Times New Roman" w:hAnsi="Times New Roman" w:cs="Times New Roman"/>
          <w:lang w:eastAsia="ko-KR"/>
        </w:rPr>
        <w:t xml:space="preserve"> </w:t>
      </w:r>
      <w:r w:rsidR="00DA23E5">
        <w:rPr>
          <w:rFonts w:ascii="Times New Roman" w:hAnsi="Times New Roman" w:cs="Times New Roman"/>
          <w:lang w:eastAsia="ko-KR"/>
        </w:rPr>
        <w:t>would</w:t>
      </w:r>
      <w:r w:rsidR="00C964C4">
        <w:rPr>
          <w:rFonts w:ascii="Times New Roman" w:hAnsi="Times New Roman" w:cs="Times New Roman"/>
          <w:lang w:eastAsia="ko-KR"/>
        </w:rPr>
        <w:t xml:space="preserve"> unfold</w:t>
      </w:r>
      <w:r w:rsidR="00533CC3">
        <w:rPr>
          <w:rFonts w:ascii="Times New Roman" w:hAnsi="Times New Roman" w:cs="Times New Roman"/>
          <w:lang w:eastAsia="ko-KR"/>
        </w:rPr>
        <w:t xml:space="preserve"> and manifest </w:t>
      </w:r>
      <w:r w:rsidR="00274F54">
        <w:rPr>
          <w:rFonts w:ascii="Times New Roman" w:hAnsi="Times New Roman" w:cs="Times New Roman"/>
          <w:lang w:eastAsia="ko-KR"/>
        </w:rPr>
        <w:t xml:space="preserve">– individual’s motivations, </w:t>
      </w:r>
      <w:r w:rsidR="00EA26DA">
        <w:rPr>
          <w:rFonts w:ascii="Times New Roman" w:hAnsi="Times New Roman" w:cs="Times New Roman"/>
          <w:lang w:eastAsia="ko-KR"/>
        </w:rPr>
        <w:t>dyadic</w:t>
      </w:r>
      <w:r w:rsidR="00274F54">
        <w:rPr>
          <w:rFonts w:ascii="Times New Roman" w:hAnsi="Times New Roman" w:cs="Times New Roman"/>
          <w:lang w:eastAsia="ko-KR"/>
        </w:rPr>
        <w:t xml:space="preserve"> homophily, and network structural-level factors</w:t>
      </w:r>
      <w:r w:rsidR="00C964C4">
        <w:rPr>
          <w:rFonts w:ascii="Times New Roman" w:hAnsi="Times New Roman" w:cs="Times New Roman"/>
          <w:lang w:eastAsia="ko-KR"/>
        </w:rPr>
        <w:t>.</w:t>
      </w:r>
      <w:r w:rsidR="00BF4DAE" w:rsidRPr="0011588E">
        <w:rPr>
          <w:rFonts w:ascii="Times New Roman" w:hAnsi="Times New Roman" w:cs="Times New Roman"/>
          <w:lang w:eastAsia="ko-KR"/>
        </w:rPr>
        <w:t xml:space="preserve"> </w:t>
      </w:r>
    </w:p>
    <w:p w14:paraId="05B39152" w14:textId="4961E6F2" w:rsidR="005D5A5E" w:rsidRPr="0011588E" w:rsidRDefault="008A38EB" w:rsidP="00FD7569">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t>In</w:t>
      </w:r>
      <w:r w:rsidR="00167A8E" w:rsidRPr="0011588E">
        <w:rPr>
          <w:rFonts w:ascii="Times New Roman" w:hAnsi="Times New Roman" w:cs="Times New Roman"/>
          <w:lang w:eastAsia="ko-KR"/>
        </w:rPr>
        <w:t xml:space="preserve"> what follows</w:t>
      </w:r>
      <w:r w:rsidR="00167A8E">
        <w:rPr>
          <w:rFonts w:ascii="Times New Roman" w:hAnsi="Times New Roman" w:cs="Times New Roman"/>
          <w:lang w:eastAsia="ko-KR"/>
        </w:rPr>
        <w:t>, w</w:t>
      </w:r>
      <w:r w:rsidR="00AA3379" w:rsidRPr="0011588E">
        <w:rPr>
          <w:rFonts w:ascii="Times New Roman" w:hAnsi="Times New Roman" w:cs="Times New Roman"/>
          <w:lang w:eastAsia="ko-KR"/>
        </w:rPr>
        <w:t>e emphasize</w:t>
      </w:r>
      <w:r w:rsidR="005D5A5E" w:rsidRPr="0011588E">
        <w:rPr>
          <w:rFonts w:ascii="Times New Roman" w:hAnsi="Times New Roman" w:cs="Times New Roman"/>
          <w:lang w:eastAsia="ko-KR"/>
        </w:rPr>
        <w:t xml:space="preserve"> two </w:t>
      </w:r>
      <w:r w:rsidR="00250B08">
        <w:rPr>
          <w:rFonts w:ascii="Times New Roman" w:hAnsi="Times New Roman" w:cs="Times New Roman"/>
          <w:lang w:eastAsia="ko-KR"/>
        </w:rPr>
        <w:t>competing explanatory principles</w:t>
      </w:r>
      <w:r w:rsidR="005D5A5E" w:rsidRPr="0011588E">
        <w:rPr>
          <w:rFonts w:ascii="Times New Roman" w:hAnsi="Times New Roman" w:cs="Times New Roman"/>
          <w:lang w:eastAsia="ko-KR"/>
        </w:rPr>
        <w:t xml:space="preserve"> – </w:t>
      </w:r>
      <w:r w:rsidR="005D5A5E" w:rsidRPr="0011588E">
        <w:rPr>
          <w:rFonts w:ascii="Times New Roman" w:hAnsi="Times New Roman" w:cs="Times New Roman"/>
          <w:i/>
          <w:lang w:eastAsia="ko-KR"/>
        </w:rPr>
        <w:t>consistency</w:t>
      </w:r>
      <w:r w:rsidR="005D5A5E" w:rsidRPr="0011588E">
        <w:rPr>
          <w:rFonts w:ascii="Times New Roman" w:hAnsi="Times New Roman" w:cs="Times New Roman"/>
          <w:lang w:eastAsia="ko-KR"/>
        </w:rPr>
        <w:t xml:space="preserve"> and </w:t>
      </w:r>
      <w:r w:rsidR="005D5A5E" w:rsidRPr="0011588E">
        <w:rPr>
          <w:rFonts w:ascii="Times New Roman" w:hAnsi="Times New Roman" w:cs="Times New Roman"/>
          <w:i/>
          <w:lang w:eastAsia="ko-KR"/>
        </w:rPr>
        <w:t>understanding</w:t>
      </w:r>
      <w:r w:rsidR="005D5A5E" w:rsidRPr="0011588E">
        <w:rPr>
          <w:rFonts w:ascii="Times New Roman" w:hAnsi="Times New Roman" w:cs="Times New Roman"/>
          <w:lang w:eastAsia="ko-KR"/>
        </w:rPr>
        <w:t xml:space="preserve"> – as the </w:t>
      </w:r>
      <w:r w:rsidR="00C62420" w:rsidRPr="0011588E">
        <w:rPr>
          <w:rFonts w:ascii="Times New Roman" w:hAnsi="Times New Roman" w:cs="Times New Roman"/>
          <w:lang w:eastAsia="ko-KR"/>
        </w:rPr>
        <w:t>two</w:t>
      </w:r>
      <w:r w:rsidR="00274F54">
        <w:rPr>
          <w:rFonts w:ascii="Times New Roman" w:hAnsi="Times New Roman" w:cs="Times New Roman"/>
          <w:lang w:eastAsia="ko-KR"/>
        </w:rPr>
        <w:t xml:space="preserve"> </w:t>
      </w:r>
      <w:r w:rsidR="00567424">
        <w:rPr>
          <w:rFonts w:ascii="Times New Roman" w:hAnsi="Times New Roman" w:cs="Times New Roman"/>
          <w:lang w:eastAsia="ko-KR"/>
        </w:rPr>
        <w:t xml:space="preserve">motivational </w:t>
      </w:r>
      <w:r w:rsidR="00DA23E5">
        <w:rPr>
          <w:rFonts w:ascii="Times New Roman" w:hAnsi="Times New Roman" w:cs="Times New Roman"/>
          <w:lang w:eastAsia="ko-KR"/>
        </w:rPr>
        <w:t xml:space="preserve">drivers </w:t>
      </w:r>
      <w:r w:rsidR="005D5A5E" w:rsidRPr="0011588E">
        <w:rPr>
          <w:rFonts w:ascii="Times New Roman" w:hAnsi="Times New Roman" w:cs="Times New Roman"/>
          <w:lang w:eastAsia="ko-KR"/>
        </w:rPr>
        <w:t xml:space="preserve">of </w:t>
      </w:r>
      <w:r w:rsidR="00274F54" w:rsidRPr="0011588E">
        <w:rPr>
          <w:rFonts w:ascii="Times New Roman" w:hAnsi="Times New Roman" w:cs="Times New Roman"/>
          <w:lang w:eastAsia="ko-KR"/>
        </w:rPr>
        <w:t xml:space="preserve">citizen’s </w:t>
      </w:r>
      <w:r w:rsidR="00CF0F82">
        <w:rPr>
          <w:rFonts w:ascii="Times New Roman" w:hAnsi="Times New Roman" w:cs="Times New Roman"/>
          <w:lang w:eastAsia="ko-KR"/>
        </w:rPr>
        <w:t xml:space="preserve">online </w:t>
      </w:r>
      <w:r w:rsidR="00FD7569">
        <w:rPr>
          <w:rFonts w:ascii="Times New Roman" w:hAnsi="Times New Roman" w:cs="Times New Roman"/>
          <w:lang w:eastAsia="ko-KR"/>
        </w:rPr>
        <w:t xml:space="preserve">political </w:t>
      </w:r>
      <w:r w:rsidR="00CF0F82">
        <w:rPr>
          <w:rFonts w:ascii="Times New Roman" w:hAnsi="Times New Roman" w:cs="Times New Roman"/>
          <w:lang w:eastAsia="ko-KR"/>
        </w:rPr>
        <w:t>interactions</w:t>
      </w:r>
      <w:r w:rsidR="00274F54">
        <w:rPr>
          <w:rFonts w:ascii="Times New Roman" w:hAnsi="Times New Roman" w:cs="Times New Roman"/>
          <w:lang w:eastAsia="ko-KR"/>
        </w:rPr>
        <w:t xml:space="preserve">. </w:t>
      </w:r>
      <w:r w:rsidR="00B00AED">
        <w:rPr>
          <w:rFonts w:ascii="Times New Roman" w:hAnsi="Times New Roman" w:cs="Times New Roman"/>
          <w:lang w:eastAsia="ko-KR"/>
        </w:rPr>
        <w:t xml:space="preserve">Next, we further </w:t>
      </w:r>
      <w:r w:rsidR="00D24D84">
        <w:rPr>
          <w:rFonts w:ascii="Times New Roman" w:hAnsi="Times New Roman" w:cs="Times New Roman"/>
          <w:lang w:eastAsia="ko-KR"/>
        </w:rPr>
        <w:t>advance</w:t>
      </w:r>
      <w:r w:rsidR="00B00AED">
        <w:rPr>
          <w:rFonts w:ascii="Times New Roman" w:hAnsi="Times New Roman" w:cs="Times New Roman"/>
          <w:lang w:eastAsia="ko-KR"/>
        </w:rPr>
        <w:t xml:space="preserve"> our </w:t>
      </w:r>
      <w:r w:rsidR="00080B32">
        <w:rPr>
          <w:rFonts w:ascii="Times New Roman" w:hAnsi="Times New Roman" w:cs="Times New Roman"/>
          <w:lang w:eastAsia="ko-KR"/>
        </w:rPr>
        <w:t>perspective</w:t>
      </w:r>
      <w:r w:rsidR="00B00AED">
        <w:rPr>
          <w:rFonts w:ascii="Times New Roman" w:hAnsi="Times New Roman" w:cs="Times New Roman"/>
          <w:lang w:eastAsia="ko-KR"/>
        </w:rPr>
        <w:t xml:space="preserve"> </w:t>
      </w:r>
      <w:r w:rsidR="00D24D84">
        <w:rPr>
          <w:rFonts w:ascii="Times New Roman" w:hAnsi="Times New Roman" w:cs="Times New Roman"/>
          <w:lang w:eastAsia="ko-KR"/>
        </w:rPr>
        <w:t>on</w:t>
      </w:r>
      <w:r w:rsidR="00B00AED">
        <w:rPr>
          <w:rFonts w:ascii="Times New Roman" w:hAnsi="Times New Roman" w:cs="Times New Roman"/>
          <w:lang w:eastAsia="ko-KR"/>
        </w:rPr>
        <w:t xml:space="preserve"> how such competing </w:t>
      </w:r>
      <w:r w:rsidR="00FD7569">
        <w:rPr>
          <w:rFonts w:ascii="Times New Roman" w:hAnsi="Times New Roman" w:cs="Times New Roman"/>
          <w:lang w:eastAsia="ko-KR"/>
        </w:rPr>
        <w:t>principles</w:t>
      </w:r>
      <w:r w:rsidR="00B00AED">
        <w:rPr>
          <w:rFonts w:ascii="Times New Roman" w:hAnsi="Times New Roman" w:cs="Times New Roman"/>
          <w:lang w:eastAsia="ko-KR"/>
        </w:rPr>
        <w:t xml:space="preserve"> could operate in a dyadic setting,</w:t>
      </w:r>
      <w:r w:rsidR="00AA3379" w:rsidRPr="0011588E">
        <w:rPr>
          <w:rFonts w:ascii="Times New Roman" w:hAnsi="Times New Roman" w:cs="Times New Roman"/>
          <w:lang w:eastAsia="ko-KR"/>
        </w:rPr>
        <w:t xml:space="preserve"> and</w:t>
      </w:r>
      <w:r w:rsidR="00293C93" w:rsidRPr="0011588E">
        <w:rPr>
          <w:rFonts w:ascii="Times New Roman" w:hAnsi="Times New Roman" w:cs="Times New Roman"/>
          <w:lang w:eastAsia="ko-KR"/>
        </w:rPr>
        <w:t xml:space="preserve"> ultimately</w:t>
      </w:r>
      <w:r w:rsidR="00762207" w:rsidRPr="0011588E">
        <w:rPr>
          <w:rFonts w:ascii="Times New Roman" w:hAnsi="Times New Roman" w:cs="Times New Roman"/>
          <w:lang w:eastAsia="ko-KR"/>
        </w:rPr>
        <w:t>,</w:t>
      </w:r>
      <w:r w:rsidR="00AA3379" w:rsidRPr="0011588E">
        <w:rPr>
          <w:rFonts w:ascii="Times New Roman" w:hAnsi="Times New Roman" w:cs="Times New Roman"/>
          <w:lang w:eastAsia="ko-KR"/>
        </w:rPr>
        <w:t xml:space="preserve"> </w:t>
      </w:r>
      <w:r w:rsidR="00853894">
        <w:rPr>
          <w:rFonts w:ascii="Times New Roman" w:hAnsi="Times New Roman" w:cs="Times New Roman"/>
          <w:lang w:eastAsia="ko-KR"/>
        </w:rPr>
        <w:t xml:space="preserve">how </w:t>
      </w:r>
      <w:r w:rsidR="00A1616A" w:rsidRPr="0011588E">
        <w:rPr>
          <w:rFonts w:ascii="Times New Roman" w:hAnsi="Times New Roman" w:cs="Times New Roman"/>
          <w:lang w:eastAsia="ko-KR"/>
        </w:rPr>
        <w:t xml:space="preserve">the </w:t>
      </w:r>
      <w:r w:rsidR="00293C93" w:rsidRPr="0011588E">
        <w:rPr>
          <w:rFonts w:ascii="Times New Roman" w:hAnsi="Times New Roman" w:cs="Times New Roman"/>
          <w:lang w:eastAsia="ko-KR"/>
        </w:rPr>
        <w:t xml:space="preserve">structures </w:t>
      </w:r>
      <w:r w:rsidR="005D5A5E" w:rsidRPr="0011588E">
        <w:rPr>
          <w:rFonts w:ascii="Times New Roman" w:hAnsi="Times New Roman" w:cs="Times New Roman"/>
          <w:lang w:eastAsia="ko-KR"/>
        </w:rPr>
        <w:t>of online discussion itself</w:t>
      </w:r>
      <w:r w:rsidR="00D05A25" w:rsidRPr="0011588E">
        <w:rPr>
          <w:rFonts w:ascii="Times New Roman" w:hAnsi="Times New Roman" w:cs="Times New Roman"/>
          <w:lang w:eastAsia="ko-KR"/>
        </w:rPr>
        <w:t xml:space="preserve"> </w:t>
      </w:r>
      <w:r w:rsidR="00853894">
        <w:rPr>
          <w:rFonts w:ascii="Times New Roman" w:hAnsi="Times New Roman" w:cs="Times New Roman"/>
          <w:lang w:eastAsia="ko-KR"/>
        </w:rPr>
        <w:t xml:space="preserve">could </w:t>
      </w:r>
      <w:r w:rsidR="0082765E">
        <w:rPr>
          <w:rFonts w:ascii="Times New Roman" w:hAnsi="Times New Roman" w:cs="Times New Roman"/>
          <w:lang w:eastAsia="ko-KR"/>
        </w:rPr>
        <w:t xml:space="preserve">recursively </w:t>
      </w:r>
      <w:r w:rsidR="00D24D84">
        <w:rPr>
          <w:rFonts w:ascii="Times New Roman" w:hAnsi="Times New Roman" w:cs="Times New Roman"/>
          <w:lang w:eastAsia="ko-KR"/>
        </w:rPr>
        <w:t xml:space="preserve">influence </w:t>
      </w:r>
      <w:r w:rsidR="00D05A25" w:rsidRPr="0011588E">
        <w:rPr>
          <w:rFonts w:ascii="Times New Roman" w:hAnsi="Times New Roman" w:cs="Times New Roman"/>
          <w:lang w:eastAsia="ko-KR"/>
        </w:rPr>
        <w:t xml:space="preserve">individual’s </w:t>
      </w:r>
      <w:r w:rsidR="001415A6">
        <w:rPr>
          <w:rFonts w:ascii="Times New Roman" w:hAnsi="Times New Roman" w:cs="Times New Roman"/>
          <w:lang w:eastAsia="ko-KR"/>
        </w:rPr>
        <w:t>selection</w:t>
      </w:r>
      <w:r w:rsidR="001415A6" w:rsidRPr="0011588E">
        <w:rPr>
          <w:rFonts w:ascii="Times New Roman" w:hAnsi="Times New Roman" w:cs="Times New Roman"/>
          <w:lang w:eastAsia="ko-KR"/>
        </w:rPr>
        <w:t xml:space="preserve"> </w:t>
      </w:r>
      <w:r w:rsidR="00D05A25" w:rsidRPr="0011588E">
        <w:rPr>
          <w:rFonts w:ascii="Times New Roman" w:hAnsi="Times New Roman" w:cs="Times New Roman"/>
          <w:lang w:eastAsia="ko-KR"/>
        </w:rPr>
        <w:t>decisions</w:t>
      </w:r>
      <w:r w:rsidR="005D5A5E" w:rsidRPr="0011588E">
        <w:rPr>
          <w:rFonts w:ascii="Times New Roman" w:hAnsi="Times New Roman" w:cs="Times New Roman"/>
          <w:lang w:eastAsia="ko-KR"/>
        </w:rPr>
        <w:t>.</w:t>
      </w:r>
      <w:r w:rsidR="00D05A25" w:rsidRPr="0011588E">
        <w:rPr>
          <w:rFonts w:ascii="Times New Roman" w:hAnsi="Times New Roman" w:cs="Times New Roman"/>
          <w:lang w:eastAsia="ko-KR"/>
        </w:rPr>
        <w:t xml:space="preserve"> </w:t>
      </w:r>
      <w:r w:rsidR="00D92481">
        <w:rPr>
          <w:rFonts w:ascii="Times New Roman" w:hAnsi="Times New Roman" w:cs="Times New Roman"/>
          <w:lang w:eastAsia="ko-KR"/>
        </w:rPr>
        <w:t xml:space="preserve">We </w:t>
      </w:r>
      <w:r w:rsidR="005429E8">
        <w:rPr>
          <w:rFonts w:ascii="Times New Roman" w:hAnsi="Times New Roman" w:cs="Times New Roman"/>
          <w:lang w:eastAsia="ko-KR"/>
        </w:rPr>
        <w:t xml:space="preserve">then </w:t>
      </w:r>
      <w:r w:rsidR="00D92481">
        <w:rPr>
          <w:rFonts w:ascii="Times New Roman" w:hAnsi="Times New Roman" w:cs="Times New Roman"/>
          <w:lang w:eastAsia="ko-KR"/>
        </w:rPr>
        <w:t xml:space="preserve">offer empirical assessment using novel panel </w:t>
      </w:r>
      <w:r w:rsidR="00CE3BD4">
        <w:rPr>
          <w:rFonts w:ascii="Times New Roman" w:hAnsi="Times New Roman" w:cs="Times New Roman"/>
          <w:lang w:eastAsia="ko-KR"/>
        </w:rPr>
        <w:t xml:space="preserve">survey data </w:t>
      </w:r>
      <w:r w:rsidR="00D92481">
        <w:rPr>
          <w:rFonts w:ascii="Times New Roman" w:hAnsi="Times New Roman" w:cs="Times New Roman"/>
          <w:lang w:eastAsia="ko-KR"/>
        </w:rPr>
        <w:t>matched with</w:t>
      </w:r>
      <w:r w:rsidR="005A49F4">
        <w:rPr>
          <w:rFonts w:ascii="Times New Roman" w:hAnsi="Times New Roman" w:cs="Times New Roman"/>
          <w:lang w:eastAsia="ko-KR"/>
        </w:rPr>
        <w:t xml:space="preserve"> </w:t>
      </w:r>
      <w:r w:rsidR="00D92481">
        <w:rPr>
          <w:rFonts w:ascii="Times New Roman" w:hAnsi="Times New Roman" w:cs="Times New Roman"/>
          <w:lang w:eastAsia="ko-KR"/>
        </w:rPr>
        <w:t>behavioral log data</w:t>
      </w:r>
      <w:r w:rsidR="00A670A4">
        <w:rPr>
          <w:rFonts w:ascii="Times New Roman" w:hAnsi="Times New Roman" w:cs="Times New Roman"/>
          <w:lang w:eastAsia="ko-KR"/>
        </w:rPr>
        <w:t>, where</w:t>
      </w:r>
      <w:r w:rsidR="00853894">
        <w:rPr>
          <w:rFonts w:ascii="Times New Roman" w:hAnsi="Times New Roman" w:cs="Times New Roman"/>
          <w:lang w:eastAsia="ko-KR"/>
        </w:rPr>
        <w:t xml:space="preserve"> </w:t>
      </w:r>
      <w:r w:rsidR="00A670A4">
        <w:rPr>
          <w:rFonts w:ascii="Times New Roman" w:hAnsi="Times New Roman" w:cs="Times New Roman"/>
          <w:lang w:eastAsia="ko-KR"/>
        </w:rPr>
        <w:t>w</w:t>
      </w:r>
      <w:r w:rsidR="00304DA4">
        <w:rPr>
          <w:rFonts w:ascii="Times New Roman" w:hAnsi="Times New Roman" w:cs="Times New Roman"/>
          <w:lang w:eastAsia="ko-KR"/>
        </w:rPr>
        <w:t xml:space="preserve">e invite participants to </w:t>
      </w:r>
      <w:r w:rsidR="00FD7569">
        <w:rPr>
          <w:rFonts w:ascii="Times New Roman" w:hAnsi="Times New Roman" w:cs="Times New Roman"/>
          <w:lang w:eastAsia="ko-KR"/>
        </w:rPr>
        <w:t xml:space="preserve">an </w:t>
      </w:r>
      <w:r w:rsidR="00304DA4">
        <w:rPr>
          <w:rFonts w:ascii="Times New Roman" w:hAnsi="Times New Roman" w:cs="Times New Roman"/>
          <w:lang w:eastAsia="ko-KR"/>
        </w:rPr>
        <w:t xml:space="preserve">online forum </w:t>
      </w:r>
      <w:r w:rsidR="005429E8">
        <w:rPr>
          <w:rFonts w:ascii="Times New Roman" w:hAnsi="Times New Roman" w:cs="Times New Roman"/>
          <w:lang w:eastAsia="ko-KR"/>
        </w:rPr>
        <w:t>in which</w:t>
      </w:r>
      <w:r w:rsidR="00304DA4">
        <w:rPr>
          <w:rFonts w:ascii="Times New Roman" w:hAnsi="Times New Roman" w:cs="Times New Roman"/>
          <w:lang w:eastAsia="ko-KR"/>
        </w:rPr>
        <w:t xml:space="preserve"> </w:t>
      </w:r>
      <w:r w:rsidR="00A670A4">
        <w:rPr>
          <w:rFonts w:ascii="Times New Roman" w:hAnsi="Times New Roman" w:cs="Times New Roman"/>
          <w:lang w:eastAsia="ko-KR"/>
        </w:rPr>
        <w:t>their posting and browsing behaviors are unobtrusively logged</w:t>
      </w:r>
      <w:r w:rsidR="006E18FD">
        <w:rPr>
          <w:rFonts w:ascii="Times New Roman" w:hAnsi="Times New Roman" w:cs="Times New Roman"/>
          <w:lang w:eastAsia="ko-KR"/>
        </w:rPr>
        <w:t xml:space="preserve"> during a presidential election period</w:t>
      </w:r>
      <w:r w:rsidR="00A670A4">
        <w:rPr>
          <w:rFonts w:ascii="Times New Roman" w:hAnsi="Times New Roman" w:cs="Times New Roman"/>
          <w:lang w:eastAsia="ko-KR"/>
        </w:rPr>
        <w:t xml:space="preserve">. Providing </w:t>
      </w:r>
      <w:r w:rsidR="004A3949">
        <w:rPr>
          <w:rFonts w:ascii="Times New Roman" w:hAnsi="Times New Roman" w:cs="Times New Roman"/>
          <w:lang w:eastAsia="ko-KR"/>
        </w:rPr>
        <w:t xml:space="preserve">a </w:t>
      </w:r>
      <w:r w:rsidR="00A670A4">
        <w:rPr>
          <w:rFonts w:ascii="Times New Roman" w:hAnsi="Times New Roman" w:cs="Times New Roman"/>
          <w:lang w:eastAsia="ko-KR"/>
        </w:rPr>
        <w:t xml:space="preserve">detailed picture of </w:t>
      </w:r>
      <w:r w:rsidR="00EC7D46">
        <w:rPr>
          <w:rFonts w:ascii="Times New Roman" w:hAnsi="Times New Roman" w:cs="Times New Roman"/>
          <w:lang w:eastAsia="ko-KR"/>
        </w:rPr>
        <w:t>“who” selects “who</w:t>
      </w:r>
      <w:r w:rsidR="004850E2">
        <w:rPr>
          <w:rFonts w:ascii="Times New Roman" w:hAnsi="Times New Roman" w:cs="Times New Roman"/>
          <w:lang w:eastAsia="ko-KR"/>
        </w:rPr>
        <w:t>’s messages</w:t>
      </w:r>
      <w:r w:rsidR="00EC7D46">
        <w:rPr>
          <w:rFonts w:ascii="Times New Roman" w:hAnsi="Times New Roman" w:cs="Times New Roman"/>
          <w:lang w:eastAsia="ko-KR"/>
        </w:rPr>
        <w:t xml:space="preserve">” </w:t>
      </w:r>
      <w:r w:rsidR="007820EC">
        <w:rPr>
          <w:rFonts w:ascii="Times New Roman" w:hAnsi="Times New Roman" w:cs="Times New Roman"/>
          <w:lang w:eastAsia="ko-KR"/>
        </w:rPr>
        <w:t>in an online discussion forum</w:t>
      </w:r>
      <w:r w:rsidR="006E18FD">
        <w:rPr>
          <w:rFonts w:ascii="Times New Roman" w:hAnsi="Times New Roman" w:cs="Times New Roman"/>
          <w:lang w:eastAsia="ko-KR"/>
        </w:rPr>
        <w:t xml:space="preserve"> </w:t>
      </w:r>
      <w:r w:rsidR="00C03B16">
        <w:rPr>
          <w:rFonts w:ascii="Times New Roman" w:hAnsi="Times New Roman" w:cs="Times New Roman"/>
          <w:lang w:eastAsia="ko-KR"/>
        </w:rPr>
        <w:t xml:space="preserve">and its correlates </w:t>
      </w:r>
      <w:r w:rsidR="006E18FD">
        <w:rPr>
          <w:rFonts w:ascii="Times New Roman" w:hAnsi="Times New Roman" w:cs="Times New Roman"/>
          <w:lang w:eastAsia="ko-KR"/>
        </w:rPr>
        <w:t xml:space="preserve">during a </w:t>
      </w:r>
      <w:r w:rsidR="00F62D12">
        <w:rPr>
          <w:rFonts w:ascii="Times New Roman" w:hAnsi="Times New Roman" w:cs="Times New Roman"/>
          <w:lang w:eastAsia="ko-KR"/>
        </w:rPr>
        <w:t xml:space="preserve">period of </w:t>
      </w:r>
      <w:r w:rsidR="00F62D12" w:rsidRPr="00F62D12">
        <w:rPr>
          <w:rFonts w:ascii="Times New Roman" w:hAnsi="Times New Roman" w:cs="Times New Roman"/>
          <w:lang w:eastAsia="ko-KR"/>
        </w:rPr>
        <w:t>heightened attention</w:t>
      </w:r>
      <w:r w:rsidR="00F62D12">
        <w:rPr>
          <w:rFonts w:ascii="Times New Roman" w:hAnsi="Times New Roman" w:cs="Times New Roman"/>
          <w:lang w:eastAsia="ko-KR"/>
        </w:rPr>
        <w:t xml:space="preserve"> </w:t>
      </w:r>
      <w:r w:rsidR="00F62D12" w:rsidRPr="00F62D12">
        <w:rPr>
          <w:rFonts w:ascii="Times New Roman" w:hAnsi="Times New Roman" w:cs="Times New Roman"/>
          <w:lang w:eastAsia="ko-KR"/>
        </w:rPr>
        <w:t>to politics</w:t>
      </w:r>
      <w:r w:rsidR="0011250B">
        <w:rPr>
          <w:rFonts w:ascii="Times New Roman" w:hAnsi="Times New Roman" w:cs="Times New Roman"/>
          <w:lang w:eastAsia="ko-KR"/>
        </w:rPr>
        <w:t xml:space="preserve"> (i.e., </w:t>
      </w:r>
      <w:r w:rsidR="001D50E0">
        <w:rPr>
          <w:rFonts w:ascii="Times New Roman" w:hAnsi="Times New Roman" w:cs="Times New Roman"/>
          <w:lang w:eastAsia="ko-KR"/>
        </w:rPr>
        <w:t xml:space="preserve">a </w:t>
      </w:r>
      <w:r w:rsidR="0011250B">
        <w:rPr>
          <w:rFonts w:ascii="Times New Roman" w:hAnsi="Times New Roman" w:cs="Times New Roman"/>
          <w:lang w:eastAsia="ko-KR"/>
        </w:rPr>
        <w:t xml:space="preserve">presidential </w:t>
      </w:r>
      <w:r w:rsidR="001D50E0">
        <w:rPr>
          <w:rFonts w:ascii="Times New Roman" w:hAnsi="Times New Roman" w:cs="Times New Roman"/>
          <w:lang w:eastAsia="ko-KR"/>
        </w:rPr>
        <w:t>campaign</w:t>
      </w:r>
      <w:r w:rsidR="0011250B">
        <w:rPr>
          <w:rFonts w:ascii="Times New Roman" w:hAnsi="Times New Roman" w:cs="Times New Roman"/>
          <w:lang w:eastAsia="ko-KR"/>
        </w:rPr>
        <w:t>)</w:t>
      </w:r>
      <w:r w:rsidR="00A670A4">
        <w:rPr>
          <w:rFonts w:ascii="Times New Roman" w:hAnsi="Times New Roman" w:cs="Times New Roman"/>
          <w:lang w:eastAsia="ko-KR"/>
        </w:rPr>
        <w:t>,</w:t>
      </w:r>
      <w:r w:rsidR="00FD7569">
        <w:rPr>
          <w:rFonts w:ascii="Times New Roman" w:hAnsi="Times New Roman" w:cs="Times New Roman"/>
          <w:lang w:eastAsia="ko-KR"/>
        </w:rPr>
        <w:t xml:space="preserve"> </w:t>
      </w:r>
      <w:r w:rsidR="00EB7062">
        <w:rPr>
          <w:rFonts w:ascii="Times New Roman" w:hAnsi="Times New Roman" w:cs="Times New Roman"/>
          <w:lang w:eastAsia="ko-KR"/>
        </w:rPr>
        <w:t xml:space="preserve">our data </w:t>
      </w:r>
      <w:r w:rsidR="004A3949">
        <w:rPr>
          <w:rFonts w:ascii="Times New Roman" w:hAnsi="Times New Roman" w:cs="Times New Roman"/>
          <w:lang w:eastAsia="ko-KR"/>
        </w:rPr>
        <w:t xml:space="preserve">are </w:t>
      </w:r>
      <w:r w:rsidR="001D50E0">
        <w:rPr>
          <w:rFonts w:ascii="Times New Roman" w:hAnsi="Times New Roman" w:cs="Times New Roman"/>
          <w:lang w:eastAsia="ko-KR"/>
        </w:rPr>
        <w:t>aptly</w:t>
      </w:r>
      <w:r w:rsidR="004A3949">
        <w:rPr>
          <w:rFonts w:ascii="Times New Roman" w:hAnsi="Times New Roman" w:cs="Times New Roman"/>
          <w:lang w:eastAsia="ko-KR"/>
        </w:rPr>
        <w:t xml:space="preserve"> suited for</w:t>
      </w:r>
      <w:r w:rsidR="00853E43">
        <w:rPr>
          <w:rFonts w:ascii="Times New Roman" w:hAnsi="Times New Roman" w:cs="Times New Roman"/>
          <w:lang w:eastAsia="ko-KR"/>
        </w:rPr>
        <w:t xml:space="preserve"> disentangling </w:t>
      </w:r>
      <w:r w:rsidR="004A3949">
        <w:rPr>
          <w:rFonts w:ascii="Times New Roman" w:hAnsi="Times New Roman" w:cs="Times New Roman"/>
          <w:lang w:eastAsia="ko-KR"/>
        </w:rPr>
        <w:t xml:space="preserve">whether </w:t>
      </w:r>
      <w:r w:rsidR="00277CE0">
        <w:rPr>
          <w:rFonts w:ascii="Times New Roman" w:hAnsi="Times New Roman" w:cs="Times New Roman"/>
          <w:lang w:eastAsia="ko-KR"/>
        </w:rPr>
        <w:t>online</w:t>
      </w:r>
      <w:r w:rsidR="00A725A8">
        <w:rPr>
          <w:rFonts w:ascii="Times New Roman" w:hAnsi="Times New Roman" w:cs="Times New Roman"/>
          <w:lang w:eastAsia="ko-KR"/>
        </w:rPr>
        <w:t xml:space="preserve"> </w:t>
      </w:r>
      <w:r w:rsidR="004A3949">
        <w:rPr>
          <w:rFonts w:ascii="Times New Roman" w:hAnsi="Times New Roman" w:cs="Times New Roman"/>
          <w:lang w:eastAsia="ko-KR"/>
        </w:rPr>
        <w:t xml:space="preserve">exposure patterns are </w:t>
      </w:r>
      <w:r w:rsidR="00A725A8">
        <w:rPr>
          <w:rFonts w:ascii="Times New Roman" w:hAnsi="Times New Roman" w:cs="Times New Roman"/>
          <w:lang w:eastAsia="ko-KR"/>
        </w:rPr>
        <w:t xml:space="preserve">primarily structured </w:t>
      </w:r>
      <w:r w:rsidR="00340D60">
        <w:rPr>
          <w:rFonts w:ascii="Times New Roman" w:hAnsi="Times New Roman" w:cs="Times New Roman"/>
          <w:lang w:eastAsia="ko-KR"/>
        </w:rPr>
        <w:t xml:space="preserve">along </w:t>
      </w:r>
      <w:r w:rsidR="004850E2">
        <w:rPr>
          <w:rFonts w:ascii="Times New Roman" w:hAnsi="Times New Roman" w:cs="Times New Roman"/>
          <w:lang w:eastAsia="ko-KR"/>
        </w:rPr>
        <w:t xml:space="preserve">the </w:t>
      </w:r>
      <w:r w:rsidR="00CF0F82">
        <w:rPr>
          <w:rFonts w:ascii="Times New Roman" w:hAnsi="Times New Roman" w:cs="Times New Roman"/>
          <w:lang w:eastAsia="ko-KR"/>
        </w:rPr>
        <w:t>partisan</w:t>
      </w:r>
      <w:r w:rsidR="00340D60">
        <w:rPr>
          <w:rFonts w:ascii="Times New Roman" w:hAnsi="Times New Roman" w:cs="Times New Roman"/>
          <w:lang w:eastAsia="ko-KR"/>
        </w:rPr>
        <w:t xml:space="preserve"> line</w:t>
      </w:r>
      <w:r w:rsidR="00CF0F82">
        <w:rPr>
          <w:rFonts w:ascii="Times New Roman" w:hAnsi="Times New Roman" w:cs="Times New Roman"/>
          <w:lang w:eastAsia="ko-KR"/>
        </w:rPr>
        <w:t>s</w:t>
      </w:r>
      <w:r w:rsidR="004A3949">
        <w:rPr>
          <w:rFonts w:ascii="Times New Roman" w:hAnsi="Times New Roman" w:cs="Times New Roman"/>
          <w:lang w:eastAsia="ko-KR"/>
        </w:rPr>
        <w:t xml:space="preserve">. </w:t>
      </w:r>
      <w:r w:rsidR="00A670A4">
        <w:rPr>
          <w:rFonts w:ascii="Times New Roman" w:hAnsi="Times New Roman" w:cs="Times New Roman"/>
          <w:lang w:eastAsia="ko-KR"/>
        </w:rPr>
        <w:t xml:space="preserve">Using </w:t>
      </w:r>
      <w:r w:rsidR="00A670A4" w:rsidRPr="001E38E8">
        <w:rPr>
          <w:rFonts w:ascii="Times New Roman" w:hAnsi="Times New Roman" w:cs="Times New Roman"/>
          <w:lang w:eastAsia="ko-KR"/>
        </w:rPr>
        <w:t xml:space="preserve">an inferential network-analytic method </w:t>
      </w:r>
      <w:r w:rsidR="00B77589">
        <w:rPr>
          <w:rFonts w:ascii="Times New Roman" w:hAnsi="Times New Roman" w:cs="Times New Roman"/>
          <w:lang w:eastAsia="ko-KR"/>
        </w:rPr>
        <w:t>called temporal exponential random graph m</w:t>
      </w:r>
      <w:r w:rsidR="00A670A4" w:rsidRPr="001E38E8">
        <w:rPr>
          <w:rFonts w:ascii="Times New Roman" w:hAnsi="Times New Roman" w:cs="Times New Roman"/>
          <w:lang w:eastAsia="ko-KR"/>
        </w:rPr>
        <w:t>odel</w:t>
      </w:r>
      <w:r w:rsidR="00B77589">
        <w:rPr>
          <w:rFonts w:ascii="Times New Roman" w:hAnsi="Times New Roman" w:cs="Times New Roman"/>
          <w:lang w:eastAsia="ko-KR"/>
        </w:rPr>
        <w:t xml:space="preserve"> (</w:t>
      </w:r>
      <w:r w:rsidR="001D50E0">
        <w:rPr>
          <w:rFonts w:ascii="Times New Roman" w:hAnsi="Times New Roman" w:cs="Times New Roman"/>
          <w:lang w:eastAsia="ko-KR"/>
        </w:rPr>
        <w:t>TERGM)</w:t>
      </w:r>
      <w:r w:rsidR="00A670A4">
        <w:rPr>
          <w:rFonts w:ascii="Times New Roman" w:hAnsi="Times New Roman" w:cs="Times New Roman"/>
          <w:lang w:eastAsia="ko-KR"/>
        </w:rPr>
        <w:t>, o</w:t>
      </w:r>
      <w:r w:rsidR="0082765E">
        <w:rPr>
          <w:rFonts w:ascii="Times New Roman" w:hAnsi="Times New Roman" w:cs="Times New Roman"/>
          <w:lang w:eastAsia="ko-KR"/>
        </w:rPr>
        <w:t>ur results</w:t>
      </w:r>
      <w:r w:rsidR="00D92481">
        <w:rPr>
          <w:rFonts w:ascii="Times New Roman" w:hAnsi="Times New Roman" w:cs="Times New Roman"/>
          <w:lang w:eastAsia="ko-KR"/>
        </w:rPr>
        <w:t xml:space="preserve"> </w:t>
      </w:r>
      <w:r w:rsidR="0082765E">
        <w:rPr>
          <w:rFonts w:ascii="Times New Roman" w:hAnsi="Times New Roman" w:cs="Times New Roman"/>
          <w:lang w:eastAsia="ko-KR"/>
        </w:rPr>
        <w:t xml:space="preserve">strongly support the notion that </w:t>
      </w:r>
      <w:r w:rsidR="00D92481">
        <w:rPr>
          <w:rFonts w:ascii="Times New Roman" w:hAnsi="Times New Roman" w:cs="Times New Roman"/>
          <w:lang w:eastAsia="ko-KR"/>
        </w:rPr>
        <w:t xml:space="preserve">the impact of political preferences in </w:t>
      </w:r>
      <w:r w:rsidR="00D92481">
        <w:rPr>
          <w:rFonts w:ascii="Times New Roman" w:hAnsi="Times New Roman" w:cs="Times New Roman"/>
          <w:lang w:eastAsia="ko-KR"/>
        </w:rPr>
        <w:lastRenderedPageBreak/>
        <w:t>shaping one’</w:t>
      </w:r>
      <w:r w:rsidR="005F0AA6">
        <w:rPr>
          <w:rFonts w:ascii="Times New Roman" w:hAnsi="Times New Roman" w:cs="Times New Roman"/>
          <w:lang w:eastAsia="ko-KR"/>
        </w:rPr>
        <w:t xml:space="preserve">s exposure decisions </w:t>
      </w:r>
      <w:r w:rsidR="00D92481">
        <w:rPr>
          <w:rFonts w:ascii="Times New Roman" w:hAnsi="Times New Roman" w:cs="Times New Roman"/>
          <w:lang w:eastAsia="ko-KR"/>
        </w:rPr>
        <w:t xml:space="preserve">are </w:t>
      </w:r>
      <w:r w:rsidR="003B55D0">
        <w:rPr>
          <w:rFonts w:ascii="Times New Roman" w:hAnsi="Times New Roman" w:cs="Times New Roman"/>
          <w:lang w:eastAsia="ko-KR"/>
        </w:rPr>
        <w:t xml:space="preserve">much </w:t>
      </w:r>
      <w:r w:rsidR="006453B9">
        <w:rPr>
          <w:rFonts w:ascii="Times New Roman" w:hAnsi="Times New Roman" w:cs="Times New Roman"/>
          <w:lang w:eastAsia="ko-KR"/>
        </w:rPr>
        <w:t xml:space="preserve">more </w:t>
      </w:r>
      <w:r w:rsidR="003B55D0">
        <w:rPr>
          <w:rFonts w:ascii="Times New Roman" w:hAnsi="Times New Roman" w:cs="Times New Roman"/>
          <w:lang w:eastAsia="ko-KR"/>
        </w:rPr>
        <w:t xml:space="preserve">limited than </w:t>
      </w:r>
      <w:r w:rsidR="00A87977">
        <w:rPr>
          <w:rFonts w:ascii="Times New Roman" w:hAnsi="Times New Roman" w:cs="Times New Roman"/>
          <w:lang w:eastAsia="ko-KR"/>
        </w:rPr>
        <w:t xml:space="preserve">it </w:t>
      </w:r>
      <w:r w:rsidR="003B55D0">
        <w:rPr>
          <w:rFonts w:ascii="Times New Roman" w:hAnsi="Times New Roman" w:cs="Times New Roman"/>
          <w:lang w:eastAsia="ko-KR"/>
        </w:rPr>
        <w:t>often assumed</w:t>
      </w:r>
      <w:r w:rsidR="00D92481">
        <w:rPr>
          <w:rFonts w:ascii="Times New Roman" w:hAnsi="Times New Roman" w:cs="Times New Roman"/>
          <w:lang w:eastAsia="ko-KR"/>
        </w:rPr>
        <w:t>.</w:t>
      </w:r>
      <w:r w:rsidR="0082765E">
        <w:rPr>
          <w:rFonts w:ascii="Times New Roman" w:hAnsi="Times New Roman" w:cs="Times New Roman"/>
          <w:lang w:eastAsia="ko-KR"/>
        </w:rPr>
        <w:t xml:space="preserve"> </w:t>
      </w:r>
    </w:p>
    <w:p w14:paraId="7EBD2B6D" w14:textId="1091A465" w:rsidR="00264E71" w:rsidRPr="0011588E" w:rsidRDefault="00264E71" w:rsidP="00264E71">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 xml:space="preserve">Two Motivational Drivers of Political Discussion: </w:t>
      </w:r>
      <w:r w:rsidRPr="00075E23">
        <w:rPr>
          <w:rFonts w:ascii="Times New Roman" w:hAnsi="Times New Roman" w:cs="Times New Roman"/>
          <w:b/>
          <w:i/>
        </w:rPr>
        <w:t>Consistency</w:t>
      </w:r>
      <w:r w:rsidRPr="0011588E">
        <w:rPr>
          <w:rFonts w:ascii="Times New Roman" w:hAnsi="Times New Roman" w:cs="Times New Roman"/>
          <w:b/>
        </w:rPr>
        <w:t xml:space="preserve"> and </w:t>
      </w:r>
      <w:r w:rsidRPr="00075E23">
        <w:rPr>
          <w:rFonts w:ascii="Times New Roman" w:hAnsi="Times New Roman" w:cs="Times New Roman"/>
          <w:b/>
          <w:i/>
        </w:rPr>
        <w:t>Understanding</w:t>
      </w:r>
    </w:p>
    <w:p w14:paraId="1A573BD7" w14:textId="1F6FD659" w:rsidR="00D24D84" w:rsidRDefault="00662EBD" w:rsidP="00193E6F">
      <w:pPr>
        <w:widowControl w:val="0"/>
        <w:suppressLineNumbers/>
        <w:suppressAutoHyphens/>
        <w:adjustRightInd w:val="0"/>
        <w:snapToGrid w:val="0"/>
        <w:spacing w:line="480" w:lineRule="auto"/>
        <w:ind w:firstLine="720"/>
        <w:contextualSpacing/>
        <w:rPr>
          <w:rFonts w:ascii="Times New Roman" w:hAnsi="Times New Roman" w:cs="Times New Roman"/>
          <w:noProof/>
          <w:lang w:val="en-GB"/>
        </w:rPr>
      </w:pPr>
      <w:r>
        <w:rPr>
          <w:rFonts w:ascii="Times New Roman" w:hAnsi="Times New Roman" w:cs="Times New Roman"/>
        </w:rPr>
        <w:t xml:space="preserve">A recurring theme in the study of </w:t>
      </w:r>
      <w:r w:rsidR="006A5A83">
        <w:rPr>
          <w:rFonts w:ascii="Times New Roman" w:hAnsi="Times New Roman" w:cs="Times New Roman"/>
        </w:rPr>
        <w:t xml:space="preserve">mass </w:t>
      </w:r>
      <w:r>
        <w:rPr>
          <w:rFonts w:ascii="Times New Roman" w:hAnsi="Times New Roman" w:cs="Times New Roman"/>
        </w:rPr>
        <w:t xml:space="preserve">political behavior is the </w:t>
      </w:r>
      <w:r w:rsidR="00C23F99">
        <w:rPr>
          <w:rFonts w:ascii="Times New Roman" w:hAnsi="Times New Roman" w:cs="Times New Roman"/>
        </w:rPr>
        <w:t>degree</w:t>
      </w:r>
      <w:r>
        <w:rPr>
          <w:rFonts w:ascii="Times New Roman" w:hAnsi="Times New Roman" w:cs="Times New Roman"/>
        </w:rPr>
        <w:t xml:space="preserve"> to which</w:t>
      </w:r>
      <w:r w:rsidR="00C23F99">
        <w:rPr>
          <w:rFonts w:ascii="Times New Roman" w:hAnsi="Times New Roman" w:cs="Times New Roman"/>
        </w:rPr>
        <w:t xml:space="preserve"> the </w:t>
      </w:r>
      <w:r w:rsidR="009A7D25">
        <w:rPr>
          <w:rFonts w:ascii="Times New Roman" w:hAnsi="Times New Roman" w:cs="Times New Roman"/>
        </w:rPr>
        <w:t>decision</w:t>
      </w:r>
      <w:ins w:id="3" w:author="Hyunjin (Jin) Song" w:date="2017-10-16T22:06:00Z">
        <w:r w:rsidR="009D6C24">
          <w:rPr>
            <w:rFonts w:ascii="Times New Roman" w:hAnsi="Times New Roman" w:cs="Times New Roman"/>
          </w:rPr>
          <w:t>s that</w:t>
        </w:r>
      </w:ins>
      <w:del w:id="4" w:author="Hyunjin (Jin) Song" w:date="2017-10-16T22:06:00Z">
        <w:r w:rsidR="009A7D25" w:rsidDel="009D6C24">
          <w:rPr>
            <w:rFonts w:ascii="Times New Roman" w:hAnsi="Times New Roman" w:cs="Times New Roman"/>
          </w:rPr>
          <w:delText xml:space="preserve"> </w:delText>
        </w:r>
        <w:r w:rsidR="00EF00A4" w:rsidDel="009D6C24">
          <w:rPr>
            <w:rFonts w:ascii="Times New Roman" w:hAnsi="Times New Roman" w:cs="Times New Roman"/>
          </w:rPr>
          <w:delText>of</w:delText>
        </w:r>
      </w:del>
      <w:r w:rsidR="00B51404">
        <w:rPr>
          <w:rFonts w:ascii="Times New Roman" w:hAnsi="Times New Roman" w:cs="Times New Roman"/>
        </w:rPr>
        <w:t xml:space="preserve"> citizens </w:t>
      </w:r>
      <w:ins w:id="5" w:author="Hyunjin (Jin) Song" w:date="2017-10-16T22:06:00Z">
        <w:r w:rsidR="009D6C24">
          <w:rPr>
            <w:rFonts w:ascii="Times New Roman" w:hAnsi="Times New Roman" w:cs="Times New Roman"/>
          </w:rPr>
          <w:t xml:space="preserve">make </w:t>
        </w:r>
      </w:ins>
      <w:r w:rsidR="009A7D25">
        <w:rPr>
          <w:rFonts w:ascii="Times New Roman" w:hAnsi="Times New Roman" w:cs="Times New Roman"/>
        </w:rPr>
        <w:t xml:space="preserve">regarding </w:t>
      </w:r>
      <w:r w:rsidR="00085200">
        <w:rPr>
          <w:rFonts w:ascii="Times New Roman" w:hAnsi="Times New Roman" w:cs="Times New Roman"/>
        </w:rPr>
        <w:t xml:space="preserve">which messages they choose to </w:t>
      </w:r>
      <w:r w:rsidR="00AA7A96">
        <w:rPr>
          <w:rFonts w:ascii="Times New Roman" w:hAnsi="Times New Roman" w:cs="Times New Roman"/>
        </w:rPr>
        <w:t>encounter</w:t>
      </w:r>
      <w:r w:rsidR="00C23F99">
        <w:rPr>
          <w:rFonts w:ascii="Times New Roman" w:hAnsi="Times New Roman" w:cs="Times New Roman"/>
        </w:rPr>
        <w:t xml:space="preserve"> is </w:t>
      </w:r>
      <w:r w:rsidR="00193E6F">
        <w:rPr>
          <w:rFonts w:ascii="Times New Roman" w:hAnsi="Times New Roman" w:cs="Times New Roman"/>
        </w:rPr>
        <w:t xml:space="preserve">primarily </w:t>
      </w:r>
      <w:r w:rsidR="00085200">
        <w:rPr>
          <w:rFonts w:ascii="Times New Roman" w:hAnsi="Times New Roman" w:cs="Times New Roman"/>
        </w:rPr>
        <w:t>informed by their</w:t>
      </w:r>
      <w:r w:rsidR="00313765">
        <w:rPr>
          <w:rFonts w:ascii="Times New Roman" w:hAnsi="Times New Roman" w:cs="Times New Roman"/>
        </w:rPr>
        <w:t xml:space="preserve"> </w:t>
      </w:r>
      <w:r w:rsidR="00A41919">
        <w:rPr>
          <w:rFonts w:ascii="Times New Roman" w:hAnsi="Times New Roman" w:cs="Times New Roman"/>
        </w:rPr>
        <w:t xml:space="preserve">political </w:t>
      </w:r>
      <w:r w:rsidR="00085200">
        <w:rPr>
          <w:rFonts w:ascii="Times New Roman" w:hAnsi="Times New Roman" w:cs="Times New Roman"/>
        </w:rPr>
        <w:t>beliefs</w:t>
      </w:r>
      <w:r w:rsidR="00C23F99">
        <w:rPr>
          <w:rFonts w:ascii="Times New Roman" w:hAnsi="Times New Roman" w:cs="Times New Roman"/>
        </w:rPr>
        <w:t xml:space="preserve"> </w:t>
      </w:r>
      <w:r w:rsidR="00AA7A96">
        <w:rPr>
          <w:rFonts w:ascii="Times New Roman" w:hAnsi="Times New Roman" w:cs="Times New Roman"/>
        </w:rPr>
        <w:t>(</w:t>
      </w:r>
      <w:r w:rsidR="00A23D41">
        <w:rPr>
          <w:rFonts w:ascii="Times New Roman" w:hAnsi="Times New Roman" w:cs="Times New Roman"/>
        </w:rPr>
        <w:t xml:space="preserve">e.g., </w:t>
      </w:r>
      <w:r w:rsidR="00AA7A96" w:rsidRPr="0011588E">
        <w:rPr>
          <w:rFonts w:ascii="Times New Roman" w:hAnsi="Times New Roman" w:cs="Times New Roman"/>
          <w:noProof/>
        </w:rPr>
        <w:t>Iyengar &amp; Hahn, 2009</w:t>
      </w:r>
      <w:r w:rsidR="00C949FC">
        <w:rPr>
          <w:rFonts w:ascii="Times New Roman" w:hAnsi="Times New Roman" w:cs="Times New Roman"/>
          <w:noProof/>
        </w:rPr>
        <w:t>; Stro</w:t>
      </w:r>
      <w:r w:rsidR="00CB7186">
        <w:rPr>
          <w:rFonts w:ascii="Times New Roman" w:hAnsi="Times New Roman" w:cs="Times New Roman"/>
          <w:noProof/>
        </w:rPr>
        <w:t>ud, 2011</w:t>
      </w:r>
      <w:r w:rsidR="00AA7A96">
        <w:rPr>
          <w:rFonts w:ascii="Times New Roman" w:hAnsi="Times New Roman" w:cs="Times New Roman"/>
        </w:rPr>
        <w:t xml:space="preserve">) </w:t>
      </w:r>
      <w:r w:rsidR="00C23F99">
        <w:rPr>
          <w:rFonts w:ascii="Times New Roman" w:hAnsi="Times New Roman" w:cs="Times New Roman"/>
        </w:rPr>
        <w:t>or rather driven by</w:t>
      </w:r>
      <w:r w:rsidR="00B13835">
        <w:rPr>
          <w:rFonts w:ascii="Times New Roman" w:hAnsi="Times New Roman" w:cs="Times New Roman"/>
        </w:rPr>
        <w:t xml:space="preserve"> other factors </w:t>
      </w:r>
      <w:r w:rsidR="00CE0709">
        <w:rPr>
          <w:rFonts w:ascii="Times New Roman" w:hAnsi="Times New Roman" w:cs="Times New Roman"/>
        </w:rPr>
        <w:t>than</w:t>
      </w:r>
      <w:r w:rsidR="00B13835">
        <w:rPr>
          <w:rFonts w:ascii="Times New Roman" w:hAnsi="Times New Roman" w:cs="Times New Roman"/>
        </w:rPr>
        <w:t xml:space="preserve"> </w:t>
      </w:r>
      <w:r w:rsidR="007E37E7">
        <w:rPr>
          <w:rFonts w:ascii="Times New Roman" w:hAnsi="Times New Roman" w:cs="Times New Roman"/>
        </w:rPr>
        <w:t xml:space="preserve">one’s </w:t>
      </w:r>
      <w:r w:rsidR="00487278">
        <w:rPr>
          <w:rFonts w:ascii="Times New Roman" w:hAnsi="Times New Roman" w:cs="Times New Roman"/>
        </w:rPr>
        <w:t xml:space="preserve">overt </w:t>
      </w:r>
      <w:r w:rsidR="007E37E7">
        <w:rPr>
          <w:rFonts w:ascii="Times New Roman" w:hAnsi="Times New Roman" w:cs="Times New Roman"/>
        </w:rPr>
        <w:t>po</w:t>
      </w:r>
      <w:r w:rsidR="001C2BD9">
        <w:rPr>
          <w:rFonts w:ascii="Times New Roman" w:hAnsi="Times New Roman" w:cs="Times New Roman"/>
        </w:rPr>
        <w:t>litical preference</w:t>
      </w:r>
      <w:r w:rsidR="00443C29">
        <w:rPr>
          <w:rFonts w:ascii="Times New Roman" w:hAnsi="Times New Roman" w:cs="Times New Roman"/>
        </w:rPr>
        <w:t>s</w:t>
      </w:r>
      <w:r w:rsidR="00AA7A96">
        <w:rPr>
          <w:rFonts w:ascii="Times New Roman" w:hAnsi="Times New Roman" w:cs="Times New Roman"/>
        </w:rPr>
        <w:t xml:space="preserve"> (</w:t>
      </w:r>
      <w:r w:rsidR="00A23D41">
        <w:rPr>
          <w:rFonts w:ascii="Times New Roman" w:hAnsi="Times New Roman" w:cs="Times New Roman"/>
        </w:rPr>
        <w:t xml:space="preserve">e.g., </w:t>
      </w:r>
      <w:r w:rsidR="00A41919" w:rsidRPr="0011588E">
        <w:rPr>
          <w:rFonts w:ascii="Times New Roman" w:hAnsi="Times New Roman" w:cs="Times New Roman"/>
          <w:lang w:eastAsia="ko-KR"/>
        </w:rPr>
        <w:t>Messing &amp; Westwood, 2012</w:t>
      </w:r>
      <w:r w:rsidR="00AA7A96">
        <w:rPr>
          <w:rFonts w:ascii="Times New Roman" w:hAnsi="Times New Roman" w:cs="Times New Roman"/>
        </w:rPr>
        <w:t>)</w:t>
      </w:r>
      <w:r w:rsidR="00B13835">
        <w:rPr>
          <w:rFonts w:ascii="Times New Roman" w:hAnsi="Times New Roman" w:cs="Times New Roman"/>
        </w:rPr>
        <w:t>.</w:t>
      </w:r>
      <w:r w:rsidR="00AA7A96">
        <w:rPr>
          <w:rFonts w:ascii="Times New Roman" w:hAnsi="Times New Roman" w:cs="Times New Roman"/>
        </w:rPr>
        <w:t xml:space="preserve"> </w:t>
      </w:r>
      <w:r w:rsidR="001C2BD9">
        <w:rPr>
          <w:rFonts w:ascii="Times New Roman" w:hAnsi="Times New Roman" w:cs="Times New Roman"/>
        </w:rPr>
        <w:t>What u</w:t>
      </w:r>
      <w:r w:rsidR="00A00DC8">
        <w:rPr>
          <w:rFonts w:ascii="Times New Roman" w:hAnsi="Times New Roman" w:cs="Times New Roman"/>
        </w:rPr>
        <w:t>nderl</w:t>
      </w:r>
      <w:r w:rsidR="001C2BD9">
        <w:rPr>
          <w:rFonts w:ascii="Times New Roman" w:hAnsi="Times New Roman" w:cs="Times New Roman"/>
        </w:rPr>
        <w:t xml:space="preserve">ies </w:t>
      </w:r>
      <w:r w:rsidR="00023359">
        <w:rPr>
          <w:rFonts w:ascii="Times New Roman" w:hAnsi="Times New Roman" w:cs="Times New Roman"/>
        </w:rPr>
        <w:t>these</w:t>
      </w:r>
      <w:r w:rsidR="00A00DC8">
        <w:rPr>
          <w:rFonts w:ascii="Times New Roman" w:hAnsi="Times New Roman" w:cs="Times New Roman"/>
        </w:rPr>
        <w:t xml:space="preserve"> contrasting perspectives</w:t>
      </w:r>
      <w:r w:rsidR="00CC565D">
        <w:rPr>
          <w:rFonts w:ascii="Times New Roman" w:hAnsi="Times New Roman" w:cs="Times New Roman"/>
        </w:rPr>
        <w:t xml:space="preserve"> is the </w:t>
      </w:r>
      <w:r w:rsidR="001C2BD9">
        <w:rPr>
          <w:rFonts w:ascii="Times New Roman" w:hAnsi="Times New Roman" w:cs="Times New Roman"/>
        </w:rPr>
        <w:t>distincti</w:t>
      </w:r>
      <w:r w:rsidR="00B51404">
        <w:rPr>
          <w:rFonts w:ascii="Times New Roman" w:hAnsi="Times New Roman" w:cs="Times New Roman"/>
        </w:rPr>
        <w:t xml:space="preserve">on, broadly conceived, </w:t>
      </w:r>
      <w:r w:rsidR="00443C29">
        <w:rPr>
          <w:rFonts w:ascii="Times New Roman" w:hAnsi="Times New Roman" w:cs="Times New Roman"/>
        </w:rPr>
        <w:t>between different</w:t>
      </w:r>
      <w:r w:rsidR="00A00DC8">
        <w:rPr>
          <w:rFonts w:ascii="Times New Roman" w:hAnsi="Times New Roman" w:cs="Times New Roman"/>
        </w:rPr>
        <w:t xml:space="preserve"> psychological motivations</w:t>
      </w:r>
      <w:r w:rsidR="00303A6B">
        <w:rPr>
          <w:rFonts w:ascii="Times New Roman" w:hAnsi="Times New Roman" w:cs="Times New Roman"/>
        </w:rPr>
        <w:t xml:space="preserve"> </w:t>
      </w:r>
      <w:r w:rsidR="00226896">
        <w:rPr>
          <w:rFonts w:ascii="Times New Roman" w:hAnsi="Times New Roman" w:cs="Times New Roman"/>
        </w:rPr>
        <w:t xml:space="preserve">based on </w:t>
      </w:r>
      <w:r w:rsidR="00226896" w:rsidRPr="00075E23">
        <w:rPr>
          <w:rFonts w:ascii="Times New Roman" w:hAnsi="Times New Roman" w:cs="Times New Roman"/>
          <w:i/>
        </w:rPr>
        <w:t>cognitive consistency</w:t>
      </w:r>
      <w:r w:rsidR="001C2BD9">
        <w:rPr>
          <w:rFonts w:ascii="Times New Roman" w:hAnsi="Times New Roman" w:cs="Times New Roman"/>
        </w:rPr>
        <w:t xml:space="preserve"> </w:t>
      </w:r>
      <w:r w:rsidR="00023359">
        <w:rPr>
          <w:rFonts w:ascii="Times New Roman" w:hAnsi="Times New Roman" w:cs="Times New Roman"/>
        </w:rPr>
        <w:t>vs.</w:t>
      </w:r>
      <w:r w:rsidR="00226896">
        <w:rPr>
          <w:rFonts w:ascii="Times New Roman" w:hAnsi="Times New Roman" w:cs="Times New Roman"/>
        </w:rPr>
        <w:t xml:space="preserve"> </w:t>
      </w:r>
      <w:r w:rsidR="00D24D84" w:rsidRPr="00075E23">
        <w:rPr>
          <w:rFonts w:ascii="Times New Roman" w:hAnsi="Times New Roman" w:cs="Times New Roman"/>
          <w:i/>
        </w:rPr>
        <w:t>understanding</w:t>
      </w:r>
      <w:r w:rsidR="001C2BD9">
        <w:rPr>
          <w:rFonts w:ascii="Times New Roman" w:hAnsi="Times New Roman" w:cs="Times New Roman"/>
        </w:rPr>
        <w:t xml:space="preserve"> principle</w:t>
      </w:r>
      <w:r w:rsidR="00D0014B">
        <w:rPr>
          <w:rFonts w:ascii="Times New Roman" w:hAnsi="Times New Roman" w:cs="Times New Roman"/>
        </w:rPr>
        <w:t>s</w:t>
      </w:r>
      <w:r w:rsidR="00D24D84">
        <w:rPr>
          <w:rFonts w:ascii="Times New Roman" w:hAnsi="Times New Roman" w:cs="Times New Roman"/>
        </w:rPr>
        <w:t xml:space="preserve"> (</w:t>
      </w:r>
      <w:r w:rsidR="00E236F0" w:rsidRPr="0011588E">
        <w:rPr>
          <w:rFonts w:ascii="Times New Roman" w:hAnsi="Times New Roman" w:cs="Times New Roman"/>
        </w:rPr>
        <w:t>Holbert, Weeks, &amp; Esralew, 2013</w:t>
      </w:r>
      <w:r w:rsidR="00D24D84">
        <w:rPr>
          <w:rFonts w:ascii="Times New Roman" w:hAnsi="Times New Roman" w:cs="Times New Roman"/>
        </w:rPr>
        <w:t xml:space="preserve">). </w:t>
      </w:r>
      <w:r w:rsidR="00193E6F">
        <w:rPr>
          <w:rFonts w:ascii="Times New Roman" w:hAnsi="Times New Roman" w:cs="Times New Roman"/>
        </w:rPr>
        <w:t xml:space="preserve">Based on </w:t>
      </w:r>
      <w:r w:rsidR="00052B17" w:rsidRPr="0011588E">
        <w:rPr>
          <w:rFonts w:ascii="Times New Roman" w:hAnsi="Times New Roman" w:cs="Times New Roman"/>
        </w:rPr>
        <w:t>the cognitive consistency</w:t>
      </w:r>
      <w:r w:rsidR="00052B17">
        <w:rPr>
          <w:rFonts w:ascii="Times New Roman" w:hAnsi="Times New Roman" w:cs="Times New Roman"/>
        </w:rPr>
        <w:t xml:space="preserve"> principle, for instance, balance-theoretic frameworks</w:t>
      </w:r>
      <w:r w:rsidR="00193E6F">
        <w:rPr>
          <w:rFonts w:ascii="Times New Roman" w:hAnsi="Times New Roman" w:cs="Times New Roman"/>
        </w:rPr>
        <w:t xml:space="preserve"> </w:t>
      </w:r>
      <w:r w:rsidR="00D90A7D">
        <w:rPr>
          <w:rFonts w:ascii="Times New Roman" w:hAnsi="Times New Roman" w:cs="Times New Roman"/>
        </w:rPr>
        <w:t xml:space="preserve">reveal </w:t>
      </w:r>
      <w:r w:rsidR="00193E6F">
        <w:rPr>
          <w:rFonts w:ascii="Times New Roman" w:hAnsi="Times New Roman" w:cs="Times New Roman"/>
        </w:rPr>
        <w:t>that</w:t>
      </w:r>
      <w:r w:rsidR="00883774" w:rsidRPr="0011588E">
        <w:rPr>
          <w:rFonts w:ascii="Times New Roman" w:hAnsi="Times New Roman" w:cs="Times New Roman"/>
        </w:rPr>
        <w:t xml:space="preserve"> </w:t>
      </w:r>
      <w:r w:rsidR="00D24F43" w:rsidRPr="0011588E">
        <w:rPr>
          <w:rFonts w:ascii="Times New Roman" w:hAnsi="Times New Roman" w:cs="Times New Roman"/>
        </w:rPr>
        <w:t xml:space="preserve">individuals </w:t>
      </w:r>
      <w:r w:rsidR="00052B17" w:rsidRPr="00052B17">
        <w:rPr>
          <w:rFonts w:ascii="Times New Roman" w:hAnsi="Times New Roman" w:cs="Times New Roman"/>
          <w:noProof/>
          <w:lang w:val="en-GB"/>
        </w:rPr>
        <w:t xml:space="preserve">disproportionately </w:t>
      </w:r>
      <w:r w:rsidR="00193E6F" w:rsidRPr="0011588E">
        <w:rPr>
          <w:rFonts w:ascii="Times New Roman" w:hAnsi="Times New Roman" w:cs="Times New Roman"/>
          <w:noProof/>
          <w:lang w:val="en-GB"/>
        </w:rPr>
        <w:t xml:space="preserve">seek out </w:t>
      </w:r>
      <w:r w:rsidR="00F94DB2">
        <w:rPr>
          <w:rFonts w:ascii="Times New Roman" w:hAnsi="Times New Roman" w:cs="Times New Roman"/>
          <w:noProof/>
          <w:lang w:val="en-GB"/>
        </w:rPr>
        <w:t>attitudinally congruent information</w:t>
      </w:r>
      <w:r w:rsidR="00851BC7">
        <w:rPr>
          <w:rFonts w:ascii="Times New Roman" w:hAnsi="Times New Roman" w:cs="Times New Roman"/>
        </w:rPr>
        <w:t xml:space="preserve"> </w:t>
      </w:r>
      <w:r w:rsidR="003333EF" w:rsidRPr="0011588E">
        <w:rPr>
          <w:rFonts w:ascii="Times New Roman" w:hAnsi="Times New Roman" w:cs="Times New Roman" w:hint="eastAsia"/>
          <w:lang w:eastAsia="ko-KR"/>
        </w:rPr>
        <w:t>(</w:t>
      </w:r>
      <w:r w:rsidR="004850E2">
        <w:rPr>
          <w:rFonts w:ascii="Times New Roman" w:hAnsi="Times New Roman" w:cs="Times New Roman"/>
          <w:lang w:eastAsia="ko-KR"/>
        </w:rPr>
        <w:t xml:space="preserve">e.g., </w:t>
      </w:r>
      <w:r w:rsidR="003333EF" w:rsidRPr="0011588E">
        <w:rPr>
          <w:rFonts w:ascii="Times New Roman" w:hAnsi="Times New Roman" w:cs="Times New Roman"/>
          <w:noProof/>
        </w:rPr>
        <w:t>Iyengar &amp; Hahn, 2009</w:t>
      </w:r>
      <w:r w:rsidR="00C328FB">
        <w:rPr>
          <w:rFonts w:ascii="Times New Roman" w:hAnsi="Times New Roman" w:cs="Times New Roman"/>
          <w:noProof/>
        </w:rPr>
        <w:t>; Stroud, 201</w:t>
      </w:r>
      <w:r w:rsidR="00CB7186">
        <w:rPr>
          <w:rFonts w:ascii="Times New Roman" w:hAnsi="Times New Roman" w:cs="Times New Roman"/>
          <w:noProof/>
        </w:rPr>
        <w:t>1</w:t>
      </w:r>
      <w:r w:rsidR="003333EF" w:rsidRPr="0011588E">
        <w:rPr>
          <w:rFonts w:ascii="Times New Roman" w:hAnsi="Times New Roman" w:cs="Times New Roman" w:hint="eastAsia"/>
          <w:noProof/>
          <w:lang w:eastAsia="ko-KR"/>
        </w:rPr>
        <w:t>).</w:t>
      </w:r>
      <w:r w:rsidR="00193E6F">
        <w:rPr>
          <w:rFonts w:ascii="Times New Roman" w:hAnsi="Times New Roman" w:cs="Times New Roman"/>
          <w:noProof/>
          <w:lang w:val="en-GB"/>
        </w:rPr>
        <w:t xml:space="preserve"> </w:t>
      </w:r>
      <w:r w:rsidR="00193E6F">
        <w:rPr>
          <w:rFonts w:ascii="Times New Roman" w:hAnsi="Times New Roman" w:cs="Times New Roman"/>
        </w:rPr>
        <w:t xml:space="preserve">In contrast, </w:t>
      </w:r>
      <w:r w:rsidR="00671177">
        <w:rPr>
          <w:rFonts w:ascii="Times New Roman" w:hAnsi="Times New Roman" w:cs="Times New Roman"/>
        </w:rPr>
        <w:t>the principle</w:t>
      </w:r>
      <w:r w:rsidR="00671177" w:rsidRPr="0011588E">
        <w:rPr>
          <w:rFonts w:ascii="Times New Roman" w:hAnsi="Times New Roman" w:cs="Times New Roman"/>
        </w:rPr>
        <w:t xml:space="preserve"> </w:t>
      </w:r>
      <w:r w:rsidR="00671177">
        <w:rPr>
          <w:rFonts w:ascii="Times New Roman" w:hAnsi="Times New Roman" w:cs="Times New Roman"/>
        </w:rPr>
        <w:t xml:space="preserve">of </w:t>
      </w:r>
      <w:r w:rsidR="00E236F0" w:rsidRPr="001F3042">
        <w:rPr>
          <w:rFonts w:ascii="Times New Roman" w:hAnsi="Times New Roman" w:cs="Times New Roman"/>
          <w:i/>
        </w:rPr>
        <w:t>understanding</w:t>
      </w:r>
      <w:r w:rsidR="00E236F0" w:rsidRPr="0011588E">
        <w:rPr>
          <w:rFonts w:ascii="Times New Roman" w:hAnsi="Times New Roman" w:cs="Times New Roman"/>
        </w:rPr>
        <w:t xml:space="preserve"> </w:t>
      </w:r>
      <w:r w:rsidR="008B03B1">
        <w:rPr>
          <w:rFonts w:ascii="Times New Roman" w:hAnsi="Times New Roman" w:cs="Times New Roman"/>
        </w:rPr>
        <w:t>posit</w:t>
      </w:r>
      <w:r w:rsidR="00075E23">
        <w:rPr>
          <w:rFonts w:ascii="Times New Roman" w:hAnsi="Times New Roman" w:cs="Times New Roman"/>
        </w:rPr>
        <w:t>s</w:t>
      </w:r>
      <w:r w:rsidR="008B03B1">
        <w:rPr>
          <w:rFonts w:ascii="Times New Roman" w:hAnsi="Times New Roman" w:cs="Times New Roman"/>
        </w:rPr>
        <w:t xml:space="preserve"> </w:t>
      </w:r>
      <w:r w:rsidR="00E236F0" w:rsidRPr="0011588E">
        <w:rPr>
          <w:rFonts w:ascii="Times New Roman" w:hAnsi="Times New Roman" w:cs="Times New Roman"/>
        </w:rPr>
        <w:t>that people desire</w:t>
      </w:r>
      <w:r w:rsidR="00D0014B">
        <w:rPr>
          <w:rFonts w:ascii="Times New Roman" w:hAnsi="Times New Roman" w:cs="Times New Roman"/>
        </w:rPr>
        <w:t xml:space="preserve"> </w:t>
      </w:r>
      <w:r w:rsidR="00432199">
        <w:rPr>
          <w:rFonts w:ascii="Times New Roman" w:hAnsi="Times New Roman" w:cs="Times New Roman"/>
        </w:rPr>
        <w:t xml:space="preserve">to </w:t>
      </w:r>
      <w:r w:rsidR="00E236F0">
        <w:rPr>
          <w:rFonts w:ascii="Times New Roman" w:hAnsi="Times New Roman" w:cs="Times New Roman"/>
        </w:rPr>
        <w:t xml:space="preserve">accurately </w:t>
      </w:r>
      <w:r w:rsidR="008B03B1">
        <w:rPr>
          <w:rFonts w:ascii="Times New Roman" w:hAnsi="Times New Roman" w:cs="Times New Roman"/>
        </w:rPr>
        <w:t>un</w:t>
      </w:r>
      <w:r w:rsidR="00432199">
        <w:rPr>
          <w:rFonts w:ascii="Times New Roman" w:hAnsi="Times New Roman" w:cs="Times New Roman"/>
        </w:rPr>
        <w:t>derstand</w:t>
      </w:r>
      <w:r w:rsidR="00D0014B">
        <w:rPr>
          <w:rFonts w:ascii="Times New Roman" w:hAnsi="Times New Roman" w:cs="Times New Roman"/>
        </w:rPr>
        <w:t xml:space="preserve"> </w:t>
      </w:r>
      <w:r w:rsidR="00432199">
        <w:rPr>
          <w:rFonts w:ascii="Times New Roman" w:hAnsi="Times New Roman" w:cs="Times New Roman"/>
        </w:rPr>
        <w:t>and make</w:t>
      </w:r>
      <w:r w:rsidR="008B03B1">
        <w:rPr>
          <w:rFonts w:ascii="Times New Roman" w:hAnsi="Times New Roman" w:cs="Times New Roman"/>
        </w:rPr>
        <w:t xml:space="preserve"> sense of the world</w:t>
      </w:r>
      <w:r w:rsidR="00E236F0" w:rsidRPr="0011588E">
        <w:rPr>
          <w:rFonts w:ascii="Times New Roman" w:hAnsi="Times New Roman" w:cs="Times New Roman"/>
        </w:rPr>
        <w:t xml:space="preserve"> (Holbert et al., 2013). From </w:t>
      </w:r>
      <w:r w:rsidR="00E236F0">
        <w:rPr>
          <w:rFonts w:ascii="Times New Roman" w:hAnsi="Times New Roman" w:cs="Times New Roman"/>
        </w:rPr>
        <w:t>this angle</w:t>
      </w:r>
      <w:r w:rsidR="00E236F0" w:rsidRPr="0011588E">
        <w:rPr>
          <w:rFonts w:ascii="Times New Roman" w:hAnsi="Times New Roman" w:cs="Times New Roman"/>
        </w:rPr>
        <w:t xml:space="preserve">, </w:t>
      </w:r>
      <w:r w:rsidR="008B03B1">
        <w:rPr>
          <w:rFonts w:ascii="Times New Roman" w:hAnsi="Times New Roman" w:cs="Times New Roman"/>
        </w:rPr>
        <w:t xml:space="preserve">it is conceivable that </w:t>
      </w:r>
      <w:r w:rsidR="00E236F0" w:rsidRPr="0011588E">
        <w:rPr>
          <w:rFonts w:ascii="Times New Roman" w:hAnsi="Times New Roman" w:cs="Times New Roman"/>
        </w:rPr>
        <w:t xml:space="preserve">those </w:t>
      </w:r>
      <w:r w:rsidR="008B03B1">
        <w:rPr>
          <w:rFonts w:ascii="Times New Roman" w:hAnsi="Times New Roman" w:cs="Times New Roman"/>
        </w:rPr>
        <w:t xml:space="preserve">who </w:t>
      </w:r>
      <w:r w:rsidR="00432199">
        <w:rPr>
          <w:rFonts w:ascii="Times New Roman" w:hAnsi="Times New Roman" w:cs="Times New Roman"/>
        </w:rPr>
        <w:t xml:space="preserve">have a higher </w:t>
      </w:r>
      <w:r w:rsidR="00E236F0" w:rsidRPr="0011588E">
        <w:rPr>
          <w:rFonts w:ascii="Times New Roman" w:hAnsi="Times New Roman" w:cs="Times New Roman"/>
        </w:rPr>
        <w:t>understanding</w:t>
      </w:r>
      <w:r w:rsidR="00432199">
        <w:rPr>
          <w:rFonts w:ascii="Times New Roman" w:hAnsi="Times New Roman" w:cs="Times New Roman"/>
        </w:rPr>
        <w:t xml:space="preserve"> motivation</w:t>
      </w:r>
      <w:r w:rsidR="00931412">
        <w:rPr>
          <w:rFonts w:ascii="Times New Roman" w:hAnsi="Times New Roman" w:cs="Times New Roman"/>
        </w:rPr>
        <w:t xml:space="preserve"> </w:t>
      </w:r>
      <w:r w:rsidR="00E236F0" w:rsidRPr="0011588E">
        <w:rPr>
          <w:rFonts w:ascii="Times New Roman" w:hAnsi="Times New Roman" w:cs="Times New Roman"/>
        </w:rPr>
        <w:t xml:space="preserve">are likely to seek out and </w:t>
      </w:r>
      <w:r w:rsidR="00432199">
        <w:rPr>
          <w:rFonts w:ascii="Times New Roman" w:hAnsi="Times New Roman" w:cs="Times New Roman"/>
        </w:rPr>
        <w:t xml:space="preserve">to </w:t>
      </w:r>
      <w:r w:rsidR="00E236F0" w:rsidRPr="0011588E">
        <w:rPr>
          <w:rFonts w:ascii="Times New Roman" w:hAnsi="Times New Roman" w:cs="Times New Roman"/>
        </w:rPr>
        <w:t xml:space="preserve">carefully </w:t>
      </w:r>
      <w:r w:rsidR="008B03B1" w:rsidRPr="0011588E">
        <w:rPr>
          <w:rFonts w:ascii="Times New Roman" w:hAnsi="Times New Roman" w:cs="Times New Roman"/>
        </w:rPr>
        <w:t>process</w:t>
      </w:r>
      <w:r w:rsidR="00E236F0" w:rsidRPr="0011588E">
        <w:rPr>
          <w:rFonts w:ascii="Times New Roman" w:hAnsi="Times New Roman" w:cs="Times New Roman"/>
        </w:rPr>
        <w:t xml:space="preserve"> relevant information,</w:t>
      </w:r>
      <w:r w:rsidR="008B03B1">
        <w:rPr>
          <w:rFonts w:ascii="Times New Roman" w:hAnsi="Times New Roman" w:cs="Times New Roman"/>
        </w:rPr>
        <w:t xml:space="preserve"> regardless of its potential valence. This is</w:t>
      </w:r>
      <w:r w:rsidR="00E236F0" w:rsidRPr="0011588E">
        <w:rPr>
          <w:rFonts w:ascii="Times New Roman" w:hAnsi="Times New Roman" w:cs="Times New Roman"/>
        </w:rPr>
        <w:t xml:space="preserve"> </w:t>
      </w:r>
      <w:r w:rsidR="00432199">
        <w:rPr>
          <w:rFonts w:ascii="Times New Roman" w:hAnsi="Times New Roman" w:cs="Times New Roman"/>
        </w:rPr>
        <w:t xml:space="preserve">indeed </w:t>
      </w:r>
      <w:r w:rsidR="003F6796">
        <w:rPr>
          <w:rFonts w:ascii="Times New Roman" w:hAnsi="Times New Roman" w:cs="Times New Roman"/>
        </w:rPr>
        <w:t>in line</w:t>
      </w:r>
      <w:r w:rsidR="00793A57" w:rsidRPr="0011588E">
        <w:rPr>
          <w:rFonts w:ascii="Times New Roman" w:hAnsi="Times New Roman" w:cs="Times New Roman"/>
        </w:rPr>
        <w:t xml:space="preserve"> </w:t>
      </w:r>
      <w:r w:rsidR="00F94DB2">
        <w:rPr>
          <w:rFonts w:ascii="Times New Roman" w:hAnsi="Times New Roman" w:cs="Times New Roman"/>
        </w:rPr>
        <w:t>with</w:t>
      </w:r>
      <w:r w:rsidR="00F94DB2" w:rsidRPr="0011588E">
        <w:rPr>
          <w:rFonts w:ascii="Times New Roman" w:hAnsi="Times New Roman" w:cs="Times New Roman"/>
        </w:rPr>
        <w:t xml:space="preserve"> </w:t>
      </w:r>
      <w:r w:rsidR="00E236F0" w:rsidRPr="0011588E">
        <w:rPr>
          <w:rFonts w:ascii="Times New Roman" w:hAnsi="Times New Roman" w:cs="Times New Roman"/>
        </w:rPr>
        <w:t>the findings that need for cognition</w:t>
      </w:r>
      <w:r w:rsidR="007B155D">
        <w:rPr>
          <w:rFonts w:ascii="Times New Roman" w:hAnsi="Times New Roman" w:cs="Times New Roman"/>
        </w:rPr>
        <w:t xml:space="preserve"> </w:t>
      </w:r>
      <w:r w:rsidR="007B155D" w:rsidRPr="0011588E">
        <w:rPr>
          <w:rFonts w:ascii="Times New Roman" w:hAnsi="Times New Roman" w:cs="Times New Roman"/>
        </w:rPr>
        <w:t>(Cacioppo et al., 1996)</w:t>
      </w:r>
      <w:r w:rsidR="007B155D">
        <w:rPr>
          <w:rFonts w:ascii="Times New Roman" w:hAnsi="Times New Roman" w:cs="Times New Roman"/>
        </w:rPr>
        <w:t xml:space="preserve"> or accuracy motivations (Valentino et al., 2009) </w:t>
      </w:r>
      <w:r w:rsidR="00E236F0" w:rsidRPr="0011588E">
        <w:rPr>
          <w:rFonts w:ascii="Times New Roman" w:hAnsi="Times New Roman" w:cs="Times New Roman"/>
        </w:rPr>
        <w:t>positively predict a host of information seeking behaviors.</w:t>
      </w:r>
    </w:p>
    <w:p w14:paraId="6DDD0BE6" w14:textId="2DC27E1A" w:rsidR="004835A8" w:rsidRDefault="004850E2" w:rsidP="004835A8">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noProof/>
          <w:lang w:val="en-GB"/>
        </w:rPr>
        <w:t xml:space="preserve">Within the context of the current study, </w:t>
      </w:r>
      <w:r w:rsidR="004F0A9A">
        <w:rPr>
          <w:rFonts w:ascii="Times New Roman" w:hAnsi="Times New Roman" w:cs="Times New Roman"/>
          <w:noProof/>
          <w:lang w:val="en-GB"/>
        </w:rPr>
        <w:t>we</w:t>
      </w:r>
      <w:r w:rsidR="00C938D0">
        <w:rPr>
          <w:rFonts w:ascii="Times New Roman" w:hAnsi="Times New Roman" w:cs="Times New Roman"/>
          <w:lang w:eastAsia="ko-KR"/>
        </w:rPr>
        <w:t xml:space="preserve"> expect that messages written by those </w:t>
      </w:r>
      <w:r w:rsidR="00432199">
        <w:rPr>
          <w:rFonts w:ascii="Times New Roman" w:hAnsi="Times New Roman" w:cs="Times New Roman"/>
          <w:lang w:eastAsia="ko-KR"/>
        </w:rPr>
        <w:t>who have</w:t>
      </w:r>
      <w:r w:rsidR="00C938D0">
        <w:rPr>
          <w:rFonts w:ascii="Times New Roman" w:hAnsi="Times New Roman" w:cs="Times New Roman"/>
          <w:lang w:eastAsia="ko-KR"/>
        </w:rPr>
        <w:t xml:space="preserve"> high</w:t>
      </w:r>
      <w:r w:rsidR="00372315">
        <w:rPr>
          <w:rFonts w:ascii="Times New Roman" w:hAnsi="Times New Roman" w:cs="Times New Roman"/>
          <w:lang w:eastAsia="ko-KR"/>
        </w:rPr>
        <w:t>er</w:t>
      </w:r>
      <w:r w:rsidR="00C938D0">
        <w:rPr>
          <w:rFonts w:ascii="Times New Roman" w:hAnsi="Times New Roman" w:cs="Times New Roman"/>
          <w:lang w:eastAsia="ko-KR"/>
        </w:rPr>
        <w:t xml:space="preserve"> </w:t>
      </w:r>
      <w:r w:rsidR="00C938D0" w:rsidRPr="001F3042">
        <w:rPr>
          <w:rFonts w:ascii="Times New Roman" w:hAnsi="Times New Roman" w:cs="Times New Roman"/>
          <w:i/>
          <w:lang w:eastAsia="ko-KR"/>
        </w:rPr>
        <w:t>consistency</w:t>
      </w:r>
      <w:r w:rsidR="00C938D0">
        <w:rPr>
          <w:rFonts w:ascii="Times New Roman" w:hAnsi="Times New Roman" w:cs="Times New Roman"/>
          <w:lang w:eastAsia="ko-KR"/>
        </w:rPr>
        <w:t xml:space="preserve"> motivations will communicate strong, clear partisan information </w:t>
      </w:r>
      <w:r w:rsidR="00C938D0" w:rsidRPr="0011588E">
        <w:rPr>
          <w:rFonts w:ascii="Times New Roman" w:hAnsi="Times New Roman" w:cs="Times New Roman"/>
        </w:rPr>
        <w:t>(Ahn, Huckfeldt, &amp; Ryan, 2014)</w:t>
      </w:r>
      <w:r w:rsidR="00C938D0">
        <w:rPr>
          <w:rFonts w:ascii="Times New Roman" w:hAnsi="Times New Roman" w:cs="Times New Roman"/>
          <w:lang w:eastAsia="ko-KR"/>
        </w:rPr>
        <w:t xml:space="preserve">. </w:t>
      </w:r>
      <w:r w:rsidR="00EC7D46">
        <w:rPr>
          <w:rFonts w:ascii="Times New Roman" w:hAnsi="Times New Roman" w:cs="Times New Roman"/>
          <w:lang w:eastAsia="ko-KR"/>
        </w:rPr>
        <w:t>B</w:t>
      </w:r>
      <w:r w:rsidR="00C938D0">
        <w:rPr>
          <w:rFonts w:ascii="Times New Roman" w:hAnsi="Times New Roman" w:cs="Times New Roman"/>
          <w:lang w:eastAsia="ko-KR"/>
        </w:rPr>
        <w:t>ased on their</w:t>
      </w:r>
      <w:r w:rsidR="00F94DB2">
        <w:rPr>
          <w:rFonts w:ascii="Times New Roman" w:hAnsi="Times New Roman" w:cs="Times New Roman"/>
          <w:lang w:eastAsia="ko-KR"/>
        </w:rPr>
        <w:t xml:space="preserve"> added value of </w:t>
      </w:r>
      <w:r w:rsidR="00EC7D46">
        <w:rPr>
          <w:rFonts w:ascii="Times New Roman" w:hAnsi="Times New Roman" w:cs="Times New Roman"/>
          <w:lang w:eastAsia="ko-KR"/>
        </w:rPr>
        <w:t>its partisan nature</w:t>
      </w:r>
      <w:r w:rsidR="00C938D0">
        <w:rPr>
          <w:rFonts w:ascii="Times New Roman" w:hAnsi="Times New Roman" w:cs="Times New Roman"/>
          <w:lang w:eastAsia="ko-KR"/>
        </w:rPr>
        <w:t xml:space="preserve">, </w:t>
      </w:r>
      <w:r w:rsidR="005922B9">
        <w:rPr>
          <w:rFonts w:ascii="Times New Roman" w:hAnsi="Times New Roman" w:cs="Times New Roman"/>
          <w:lang w:eastAsia="ko-KR"/>
        </w:rPr>
        <w:t xml:space="preserve">such </w:t>
      </w:r>
      <w:r w:rsidR="00C938D0">
        <w:rPr>
          <w:rFonts w:ascii="Times New Roman" w:hAnsi="Times New Roman" w:cs="Times New Roman"/>
          <w:lang w:eastAsia="ko-KR"/>
        </w:rPr>
        <w:t xml:space="preserve">messages </w:t>
      </w:r>
      <w:r w:rsidR="00C938D0" w:rsidRPr="0011588E">
        <w:rPr>
          <w:rFonts w:ascii="Times New Roman" w:hAnsi="Times New Roman" w:cs="Times New Roman"/>
          <w:lang w:eastAsia="ko-KR"/>
        </w:rPr>
        <w:t xml:space="preserve">are </w:t>
      </w:r>
      <w:r w:rsidR="00413CEC">
        <w:rPr>
          <w:rFonts w:ascii="Times New Roman" w:hAnsi="Times New Roman" w:cs="Times New Roman"/>
          <w:lang w:eastAsia="ko-KR"/>
        </w:rPr>
        <w:t xml:space="preserve">then </w:t>
      </w:r>
      <w:r w:rsidR="00C938D0">
        <w:rPr>
          <w:rFonts w:ascii="Times New Roman" w:hAnsi="Times New Roman" w:cs="Times New Roman"/>
          <w:lang w:eastAsia="ko-KR"/>
        </w:rPr>
        <w:t xml:space="preserve">disproportionately </w:t>
      </w:r>
      <w:r w:rsidR="00C938D0" w:rsidRPr="0011588E">
        <w:rPr>
          <w:rFonts w:ascii="Times New Roman" w:hAnsi="Times New Roman" w:cs="Times New Roman"/>
          <w:lang w:eastAsia="ko-KR"/>
        </w:rPr>
        <w:t xml:space="preserve">more likely to be the </w:t>
      </w:r>
      <w:r w:rsidR="00C938D0" w:rsidRPr="0011588E">
        <w:rPr>
          <w:rFonts w:ascii="Times New Roman" w:hAnsi="Times New Roman" w:cs="Times New Roman"/>
          <w:i/>
          <w:lang w:eastAsia="ko-KR"/>
        </w:rPr>
        <w:t>target</w:t>
      </w:r>
      <w:r w:rsidR="00C938D0" w:rsidRPr="0011588E">
        <w:rPr>
          <w:rFonts w:ascii="Times New Roman" w:hAnsi="Times New Roman" w:cs="Times New Roman"/>
          <w:lang w:eastAsia="ko-KR"/>
        </w:rPr>
        <w:t xml:space="preserve"> of </w:t>
      </w:r>
      <w:r w:rsidR="00372315">
        <w:rPr>
          <w:rFonts w:ascii="Times New Roman" w:hAnsi="Times New Roman" w:cs="Times New Roman"/>
          <w:lang w:eastAsia="ko-KR"/>
        </w:rPr>
        <w:t>other</w:t>
      </w:r>
      <w:r w:rsidR="00C938D0">
        <w:rPr>
          <w:rFonts w:ascii="Times New Roman" w:hAnsi="Times New Roman" w:cs="Times New Roman"/>
          <w:lang w:eastAsia="ko-KR"/>
        </w:rPr>
        <w:t>s</w:t>
      </w:r>
      <w:r w:rsidR="00372315">
        <w:rPr>
          <w:rFonts w:ascii="Times New Roman" w:hAnsi="Times New Roman" w:cs="Times New Roman"/>
          <w:lang w:eastAsia="ko-KR"/>
        </w:rPr>
        <w:t>’</w:t>
      </w:r>
      <w:r w:rsidR="00C938D0" w:rsidRPr="0011588E">
        <w:rPr>
          <w:rFonts w:ascii="Times New Roman" w:hAnsi="Times New Roman" w:cs="Times New Roman"/>
          <w:lang w:eastAsia="ko-KR"/>
        </w:rPr>
        <w:t xml:space="preserve"> message selection</w:t>
      </w:r>
      <w:r w:rsidR="00372315">
        <w:rPr>
          <w:rFonts w:ascii="Times New Roman" w:hAnsi="Times New Roman" w:cs="Times New Roman"/>
          <w:lang w:eastAsia="ko-KR"/>
        </w:rPr>
        <w:t xml:space="preserve"> behaviors</w:t>
      </w:r>
      <w:r w:rsidR="00C938D0">
        <w:rPr>
          <w:rFonts w:ascii="Times New Roman" w:hAnsi="Times New Roman" w:cs="Times New Roman"/>
          <w:lang w:eastAsia="ko-KR"/>
        </w:rPr>
        <w:t xml:space="preserve">, </w:t>
      </w:r>
      <w:r w:rsidR="00ED4F0D">
        <w:rPr>
          <w:rFonts w:ascii="Times New Roman" w:hAnsi="Times New Roman" w:cs="Times New Roman"/>
          <w:lang w:eastAsia="ko-KR"/>
        </w:rPr>
        <w:t>considering</w:t>
      </w:r>
      <w:r w:rsidR="00372315">
        <w:rPr>
          <w:rFonts w:ascii="Times New Roman" w:hAnsi="Times New Roman" w:cs="Times New Roman"/>
          <w:lang w:eastAsia="ko-KR"/>
        </w:rPr>
        <w:t xml:space="preserve"> the </w:t>
      </w:r>
      <w:r w:rsidR="002012D7">
        <w:rPr>
          <w:rFonts w:ascii="Times New Roman" w:hAnsi="Times New Roman" w:cs="Times New Roman"/>
          <w:lang w:eastAsia="ko-KR"/>
        </w:rPr>
        <w:t>widespread</w:t>
      </w:r>
      <w:r w:rsidR="00372315">
        <w:rPr>
          <w:rFonts w:ascii="Times New Roman" w:hAnsi="Times New Roman" w:cs="Times New Roman"/>
          <w:lang w:eastAsia="ko-KR"/>
        </w:rPr>
        <w:t xml:space="preserve"> preferences towards attitudinally congruent information</w:t>
      </w:r>
      <w:r w:rsidR="002012D7">
        <w:rPr>
          <w:rFonts w:ascii="Times New Roman" w:hAnsi="Times New Roman" w:cs="Times New Roman"/>
          <w:lang w:eastAsia="ko-KR"/>
        </w:rPr>
        <w:t xml:space="preserve"> in general public (</w:t>
      </w:r>
      <w:r w:rsidR="002012D7" w:rsidRPr="0011588E">
        <w:rPr>
          <w:rFonts w:ascii="Times New Roman" w:hAnsi="Times New Roman" w:cs="Times New Roman"/>
        </w:rPr>
        <w:t>Garrett &amp; Stroud, 2014</w:t>
      </w:r>
      <w:r w:rsidR="002012D7">
        <w:rPr>
          <w:rFonts w:ascii="Times New Roman" w:hAnsi="Times New Roman" w:cs="Times New Roman"/>
        </w:rPr>
        <w:t>)</w:t>
      </w:r>
      <w:r w:rsidR="00C938D0">
        <w:rPr>
          <w:rFonts w:ascii="Times New Roman" w:hAnsi="Times New Roman" w:cs="Times New Roman"/>
          <w:lang w:eastAsia="ko-KR"/>
        </w:rPr>
        <w:t xml:space="preserve">. </w:t>
      </w:r>
      <w:r w:rsidR="00413CEC">
        <w:rPr>
          <w:rFonts w:ascii="Times New Roman" w:hAnsi="Times New Roman" w:cs="Times New Roman"/>
        </w:rPr>
        <w:t>In contrast,</w:t>
      </w:r>
      <w:r w:rsidR="00C938D0" w:rsidRPr="0011588E">
        <w:rPr>
          <w:rFonts w:ascii="Times New Roman" w:hAnsi="Times New Roman" w:cs="Times New Roman"/>
        </w:rPr>
        <w:t xml:space="preserve"> those with </w:t>
      </w:r>
      <w:r w:rsidR="00C938D0">
        <w:rPr>
          <w:rFonts w:ascii="Times New Roman" w:hAnsi="Times New Roman" w:cs="Times New Roman"/>
        </w:rPr>
        <w:t xml:space="preserve">higher </w:t>
      </w:r>
      <w:r w:rsidR="00C938D0" w:rsidRPr="001F3042">
        <w:rPr>
          <w:rFonts w:ascii="Times New Roman" w:hAnsi="Times New Roman" w:cs="Times New Roman"/>
          <w:i/>
        </w:rPr>
        <w:t>understanding</w:t>
      </w:r>
      <w:r w:rsidR="00C938D0" w:rsidRPr="0011588E">
        <w:rPr>
          <w:rFonts w:ascii="Times New Roman" w:hAnsi="Times New Roman" w:cs="Times New Roman"/>
        </w:rPr>
        <w:t xml:space="preserve"> motivations </w:t>
      </w:r>
      <w:r w:rsidR="00413CEC">
        <w:rPr>
          <w:rFonts w:ascii="Times New Roman" w:hAnsi="Times New Roman" w:cs="Times New Roman"/>
        </w:rPr>
        <w:t xml:space="preserve">(such as those with high need for cognition) </w:t>
      </w:r>
      <w:r w:rsidR="00C938D0" w:rsidRPr="0011588E">
        <w:rPr>
          <w:rFonts w:ascii="Times New Roman" w:hAnsi="Times New Roman" w:cs="Times New Roman"/>
        </w:rPr>
        <w:t>are</w:t>
      </w:r>
      <w:r w:rsidR="00BD5458">
        <w:rPr>
          <w:rFonts w:ascii="Times New Roman" w:hAnsi="Times New Roman" w:cs="Times New Roman"/>
        </w:rPr>
        <w:t xml:space="preserve"> </w:t>
      </w:r>
      <w:r w:rsidR="00C938D0" w:rsidRPr="0011588E">
        <w:rPr>
          <w:rFonts w:ascii="Times New Roman" w:hAnsi="Times New Roman" w:cs="Times New Roman"/>
        </w:rPr>
        <w:t xml:space="preserve">less </w:t>
      </w:r>
      <w:r w:rsidR="00C938D0">
        <w:rPr>
          <w:rFonts w:ascii="Times New Roman" w:hAnsi="Times New Roman" w:cs="Times New Roman"/>
        </w:rPr>
        <w:t xml:space="preserve">likely to be </w:t>
      </w:r>
      <w:r w:rsidR="00C938D0" w:rsidRPr="0011588E">
        <w:rPr>
          <w:rFonts w:ascii="Times New Roman" w:hAnsi="Times New Roman" w:cs="Times New Roman"/>
        </w:rPr>
        <w:t xml:space="preserve">expressive of their </w:t>
      </w:r>
      <w:r w:rsidR="001F3042">
        <w:rPr>
          <w:rFonts w:ascii="Times New Roman" w:hAnsi="Times New Roman" w:cs="Times New Roman"/>
        </w:rPr>
        <w:t xml:space="preserve">partisan </w:t>
      </w:r>
      <w:r w:rsidR="00C938D0" w:rsidRPr="0011588E">
        <w:rPr>
          <w:rFonts w:ascii="Times New Roman" w:hAnsi="Times New Roman" w:cs="Times New Roman"/>
        </w:rPr>
        <w:t>viewpoints</w:t>
      </w:r>
      <w:r w:rsidR="009A4175">
        <w:rPr>
          <w:rFonts w:ascii="Times New Roman" w:hAnsi="Times New Roman" w:cs="Times New Roman"/>
        </w:rPr>
        <w:t xml:space="preserve">, not least they are </w:t>
      </w:r>
      <w:r w:rsidR="00BD5458">
        <w:rPr>
          <w:rFonts w:ascii="Times New Roman" w:hAnsi="Times New Roman" w:cs="Times New Roman"/>
        </w:rPr>
        <w:t>prone</w:t>
      </w:r>
      <w:r w:rsidR="009A4175">
        <w:rPr>
          <w:rFonts w:ascii="Times New Roman" w:hAnsi="Times New Roman" w:cs="Times New Roman"/>
        </w:rPr>
        <w:t xml:space="preserve"> to </w:t>
      </w:r>
      <w:r w:rsidR="00413CEC">
        <w:rPr>
          <w:rFonts w:ascii="Times New Roman" w:hAnsi="Times New Roman" w:cs="Times New Roman"/>
        </w:rPr>
        <w:t xml:space="preserve">make more considerate </w:t>
      </w:r>
      <w:r w:rsidR="00413CEC">
        <w:rPr>
          <w:rFonts w:ascii="Times New Roman" w:hAnsi="Times New Roman" w:cs="Times New Roman"/>
        </w:rPr>
        <w:lastRenderedPageBreak/>
        <w:t xml:space="preserve">judgements concerning </w:t>
      </w:r>
      <w:r w:rsidR="004F0A9A">
        <w:rPr>
          <w:rFonts w:ascii="Times New Roman" w:hAnsi="Times New Roman" w:cs="Times New Roman"/>
        </w:rPr>
        <w:t xml:space="preserve">pros and cons from </w:t>
      </w:r>
      <w:r w:rsidR="00565E73">
        <w:rPr>
          <w:rFonts w:ascii="Times New Roman" w:hAnsi="Times New Roman" w:cs="Times New Roman"/>
        </w:rPr>
        <w:t>diverse political</w:t>
      </w:r>
      <w:r w:rsidR="00413CEC">
        <w:rPr>
          <w:rFonts w:ascii="Times New Roman" w:hAnsi="Times New Roman" w:cs="Times New Roman"/>
        </w:rPr>
        <w:t xml:space="preserve"> perspective</w:t>
      </w:r>
      <w:r w:rsidR="00565E73">
        <w:rPr>
          <w:rFonts w:ascii="Times New Roman" w:hAnsi="Times New Roman" w:cs="Times New Roman"/>
        </w:rPr>
        <w:t>s</w:t>
      </w:r>
      <w:r w:rsidR="00413CEC">
        <w:rPr>
          <w:rFonts w:ascii="Times New Roman" w:hAnsi="Times New Roman" w:cs="Times New Roman"/>
        </w:rPr>
        <w:t xml:space="preserve"> (e.g., Rudolph &amp; Popp, 2007).</w:t>
      </w:r>
      <w:r w:rsidR="009A4175">
        <w:rPr>
          <w:rFonts w:ascii="Times New Roman" w:hAnsi="Times New Roman" w:cs="Times New Roman"/>
        </w:rPr>
        <w:t xml:space="preserve"> </w:t>
      </w:r>
      <w:r w:rsidR="00413CEC">
        <w:rPr>
          <w:rFonts w:ascii="Times New Roman" w:hAnsi="Times New Roman" w:cs="Times New Roman"/>
        </w:rPr>
        <w:t>Since t</w:t>
      </w:r>
      <w:r w:rsidR="00432199">
        <w:rPr>
          <w:rFonts w:ascii="Times New Roman" w:hAnsi="Times New Roman" w:cs="Times New Roman"/>
        </w:rPr>
        <w:t xml:space="preserve">heir messages are less likely to contain strong, one-sided partisan </w:t>
      </w:r>
      <w:r w:rsidR="00E03298">
        <w:rPr>
          <w:rFonts w:ascii="Times New Roman" w:hAnsi="Times New Roman" w:cs="Times New Roman"/>
        </w:rPr>
        <w:t>information</w:t>
      </w:r>
      <w:r w:rsidR="007F0445">
        <w:rPr>
          <w:rFonts w:ascii="Times New Roman" w:hAnsi="Times New Roman" w:cs="Times New Roman"/>
        </w:rPr>
        <w:t xml:space="preserve">, </w:t>
      </w:r>
      <w:r w:rsidR="00413CEC">
        <w:rPr>
          <w:rFonts w:ascii="Times New Roman" w:hAnsi="Times New Roman" w:cs="Times New Roman"/>
        </w:rPr>
        <w:t xml:space="preserve">they </w:t>
      </w:r>
      <w:r w:rsidR="00C938D0">
        <w:rPr>
          <w:rFonts w:ascii="Times New Roman" w:hAnsi="Times New Roman" w:cs="Times New Roman"/>
        </w:rPr>
        <w:t>are</w:t>
      </w:r>
      <w:r w:rsidR="00C938D0" w:rsidRPr="0011588E">
        <w:rPr>
          <w:rFonts w:ascii="Times New Roman" w:hAnsi="Times New Roman" w:cs="Times New Roman"/>
        </w:rPr>
        <w:t xml:space="preserve"> less </w:t>
      </w:r>
      <w:r w:rsidR="00E03298">
        <w:rPr>
          <w:rFonts w:ascii="Times New Roman" w:hAnsi="Times New Roman" w:cs="Times New Roman"/>
        </w:rPr>
        <w:t>likely to be a target of message selection behavior</w:t>
      </w:r>
      <w:r w:rsidR="00413CEC">
        <w:rPr>
          <w:rFonts w:ascii="Times New Roman" w:hAnsi="Times New Roman" w:cs="Times New Roman"/>
        </w:rPr>
        <w:t>s</w:t>
      </w:r>
      <w:r w:rsidR="00C938D0">
        <w:rPr>
          <w:rFonts w:ascii="Times New Roman" w:hAnsi="Times New Roman" w:cs="Times New Roman"/>
        </w:rPr>
        <w:t xml:space="preserve">. </w:t>
      </w:r>
    </w:p>
    <w:p w14:paraId="0E21F49A" w14:textId="3D90B331" w:rsidR="00056744" w:rsidRDefault="00F80A4E" w:rsidP="0034295D">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rPr>
        <w:t>While predicting patterns of</w:t>
      </w:r>
      <w:r w:rsidR="000F2A2C">
        <w:rPr>
          <w:rFonts w:ascii="Times New Roman" w:hAnsi="Times New Roman" w:cs="Times New Roman"/>
        </w:rPr>
        <w:t xml:space="preserve"> message selection </w:t>
      </w:r>
      <w:r w:rsidR="000F2A2C" w:rsidRPr="001F3042">
        <w:rPr>
          <w:rFonts w:ascii="Times New Roman" w:hAnsi="Times New Roman" w:cs="Times New Roman"/>
          <w:i/>
        </w:rPr>
        <w:t>received</w:t>
      </w:r>
      <w:r w:rsidR="000F2A2C">
        <w:rPr>
          <w:rFonts w:ascii="Times New Roman" w:hAnsi="Times New Roman" w:cs="Times New Roman"/>
        </w:rPr>
        <w:t xml:space="preserve"> (i.e., incoming selection) </w:t>
      </w:r>
      <w:r w:rsidR="00997052">
        <w:rPr>
          <w:rFonts w:ascii="Times New Roman" w:hAnsi="Times New Roman" w:cs="Times New Roman"/>
        </w:rPr>
        <w:t>is</w:t>
      </w:r>
      <w:r>
        <w:rPr>
          <w:rFonts w:ascii="Times New Roman" w:hAnsi="Times New Roman" w:cs="Times New Roman"/>
        </w:rPr>
        <w:t xml:space="preserve"> rather straightforward, it is </w:t>
      </w:r>
      <w:r w:rsidR="00056744">
        <w:rPr>
          <w:rFonts w:ascii="Times New Roman" w:hAnsi="Times New Roman" w:cs="Times New Roman"/>
        </w:rPr>
        <w:t xml:space="preserve">bit </w:t>
      </w:r>
      <w:r w:rsidR="000F2A2C">
        <w:rPr>
          <w:rFonts w:ascii="Times New Roman" w:hAnsi="Times New Roman" w:cs="Times New Roman"/>
        </w:rPr>
        <w:t>less</w:t>
      </w:r>
      <w:r>
        <w:rPr>
          <w:rFonts w:ascii="Times New Roman" w:hAnsi="Times New Roman" w:cs="Times New Roman"/>
        </w:rPr>
        <w:t xml:space="preserve"> </w:t>
      </w:r>
      <w:r w:rsidR="006022E1">
        <w:rPr>
          <w:rFonts w:ascii="Times New Roman" w:hAnsi="Times New Roman" w:cs="Times New Roman"/>
        </w:rPr>
        <w:t xml:space="preserve">clear for </w:t>
      </w:r>
      <w:r w:rsidR="006022E1" w:rsidRPr="001F3042">
        <w:rPr>
          <w:rFonts w:ascii="Times New Roman" w:hAnsi="Times New Roman" w:cs="Times New Roman"/>
          <w:i/>
        </w:rPr>
        <w:t>out-going</w:t>
      </w:r>
      <w:r w:rsidR="006022E1">
        <w:rPr>
          <w:rFonts w:ascii="Times New Roman" w:hAnsi="Times New Roman" w:cs="Times New Roman"/>
        </w:rPr>
        <w:t xml:space="preserve"> </w:t>
      </w:r>
      <w:r w:rsidR="008740E8">
        <w:rPr>
          <w:rFonts w:ascii="Times New Roman" w:hAnsi="Times New Roman" w:cs="Times New Roman"/>
        </w:rPr>
        <w:t>selection</w:t>
      </w:r>
      <w:r w:rsidR="005E3346">
        <w:rPr>
          <w:rFonts w:ascii="Times New Roman" w:hAnsi="Times New Roman" w:cs="Times New Roman"/>
        </w:rPr>
        <w:t xml:space="preserve"> patterns</w:t>
      </w:r>
      <w:r w:rsidR="008740E8">
        <w:rPr>
          <w:rFonts w:ascii="Times New Roman" w:hAnsi="Times New Roman" w:cs="Times New Roman"/>
        </w:rPr>
        <w:t xml:space="preserve">, </w:t>
      </w:r>
      <w:r w:rsidR="003A1726">
        <w:rPr>
          <w:rFonts w:ascii="Times New Roman" w:hAnsi="Times New Roman" w:cs="Times New Roman"/>
        </w:rPr>
        <w:t>as</w:t>
      </w:r>
      <w:r w:rsidR="008740E8">
        <w:rPr>
          <w:rFonts w:ascii="Times New Roman" w:hAnsi="Times New Roman" w:cs="Times New Roman"/>
        </w:rPr>
        <w:t xml:space="preserve"> two</w:t>
      </w:r>
      <w:r w:rsidR="005E3346">
        <w:rPr>
          <w:rFonts w:ascii="Times New Roman" w:hAnsi="Times New Roman" w:cs="Times New Roman"/>
        </w:rPr>
        <w:t xml:space="preserve"> explanatory</w:t>
      </w:r>
      <w:r w:rsidR="008740E8">
        <w:rPr>
          <w:rFonts w:ascii="Times New Roman" w:hAnsi="Times New Roman" w:cs="Times New Roman"/>
        </w:rPr>
        <w:t xml:space="preserve"> principles offer </w:t>
      </w:r>
      <w:r w:rsidR="000D1110">
        <w:rPr>
          <w:rFonts w:ascii="Times New Roman" w:hAnsi="Times New Roman" w:cs="Times New Roman"/>
        </w:rPr>
        <w:t xml:space="preserve">slightly </w:t>
      </w:r>
      <w:r w:rsidR="008740E8">
        <w:rPr>
          <w:rFonts w:ascii="Times New Roman" w:hAnsi="Times New Roman" w:cs="Times New Roman"/>
        </w:rPr>
        <w:t xml:space="preserve">diverging predictions. </w:t>
      </w:r>
      <w:r w:rsidR="00997052">
        <w:rPr>
          <w:rFonts w:ascii="Times New Roman" w:hAnsi="Times New Roman" w:cs="Times New Roman"/>
        </w:rPr>
        <w:t xml:space="preserve">That is, </w:t>
      </w:r>
      <w:r w:rsidR="00997052">
        <w:rPr>
          <w:rFonts w:ascii="Times New Roman" w:hAnsi="Times New Roman" w:cs="Times New Roman"/>
          <w:lang w:eastAsia="ko-KR"/>
        </w:rPr>
        <w:t>m</w:t>
      </w:r>
      <w:r w:rsidR="004835A8">
        <w:rPr>
          <w:rFonts w:ascii="Times New Roman" w:hAnsi="Times New Roman" w:cs="Times New Roman"/>
          <w:lang w:eastAsia="ko-KR"/>
        </w:rPr>
        <w:t>any of the prior research predict</w:t>
      </w:r>
      <w:r w:rsidR="00B42B5D">
        <w:rPr>
          <w:rFonts w:ascii="Times New Roman" w:hAnsi="Times New Roman" w:cs="Times New Roman"/>
          <w:lang w:eastAsia="ko-KR"/>
        </w:rPr>
        <w:t>s</w:t>
      </w:r>
      <w:r w:rsidR="004835A8">
        <w:rPr>
          <w:rFonts w:ascii="Times New Roman" w:hAnsi="Times New Roman" w:cs="Times New Roman"/>
          <w:lang w:eastAsia="ko-KR"/>
        </w:rPr>
        <w:t xml:space="preserve"> that</w:t>
      </w:r>
      <w:r w:rsidR="00997052">
        <w:rPr>
          <w:rFonts w:ascii="Times New Roman" w:hAnsi="Times New Roman" w:cs="Times New Roman"/>
          <w:lang w:eastAsia="ko-KR"/>
        </w:rPr>
        <w:t xml:space="preserve">, based on </w:t>
      </w:r>
      <w:r w:rsidR="003A1726">
        <w:rPr>
          <w:rFonts w:ascii="Times New Roman" w:hAnsi="Times New Roman" w:cs="Times New Roman"/>
          <w:lang w:eastAsia="ko-KR"/>
        </w:rPr>
        <w:t xml:space="preserve">the </w:t>
      </w:r>
      <w:r w:rsidR="00997052">
        <w:rPr>
          <w:rFonts w:ascii="Times New Roman" w:hAnsi="Times New Roman" w:cs="Times New Roman"/>
          <w:lang w:eastAsia="ko-KR"/>
        </w:rPr>
        <w:t>consistency principle,</w:t>
      </w:r>
      <w:r w:rsidR="004835A8">
        <w:rPr>
          <w:rFonts w:ascii="Times New Roman" w:hAnsi="Times New Roman" w:cs="Times New Roman"/>
          <w:lang w:eastAsia="ko-KR"/>
        </w:rPr>
        <w:t xml:space="preserve"> </w:t>
      </w:r>
      <w:r w:rsidR="000F2A2C">
        <w:rPr>
          <w:rFonts w:ascii="Times New Roman" w:hAnsi="Times New Roman" w:cs="Times New Roman"/>
          <w:lang w:eastAsia="ko-KR"/>
        </w:rPr>
        <w:t xml:space="preserve">cognitive </w:t>
      </w:r>
      <w:r w:rsidR="004835A8">
        <w:rPr>
          <w:rFonts w:ascii="Times New Roman" w:hAnsi="Times New Roman" w:cs="Times New Roman"/>
          <w:lang w:eastAsia="ko-KR"/>
        </w:rPr>
        <w:t xml:space="preserve">dissonance will motivate an aversion to </w:t>
      </w:r>
      <w:r w:rsidR="003A1726">
        <w:rPr>
          <w:rFonts w:ascii="Times New Roman" w:hAnsi="Times New Roman" w:cs="Times New Roman"/>
          <w:lang w:eastAsia="ko-KR"/>
        </w:rPr>
        <w:t>attitudinally incongruent</w:t>
      </w:r>
      <w:r w:rsidR="000F2A2C">
        <w:rPr>
          <w:rFonts w:ascii="Times New Roman" w:hAnsi="Times New Roman" w:cs="Times New Roman"/>
          <w:lang w:eastAsia="ko-KR"/>
        </w:rPr>
        <w:t xml:space="preserve"> </w:t>
      </w:r>
      <w:r w:rsidR="004835A8">
        <w:rPr>
          <w:rFonts w:ascii="Times New Roman" w:hAnsi="Times New Roman" w:cs="Times New Roman"/>
          <w:lang w:eastAsia="ko-KR"/>
        </w:rPr>
        <w:t>information (</w:t>
      </w:r>
      <w:r w:rsidR="004835A8" w:rsidRPr="0011588E">
        <w:rPr>
          <w:rFonts w:ascii="Times New Roman" w:hAnsi="Times New Roman" w:cs="Times New Roman"/>
          <w:noProof/>
        </w:rPr>
        <w:t>Iyengar &amp; Hahn, 2009</w:t>
      </w:r>
      <w:r w:rsidR="004835A8">
        <w:rPr>
          <w:rFonts w:ascii="Times New Roman" w:hAnsi="Times New Roman" w:cs="Times New Roman"/>
          <w:noProof/>
        </w:rPr>
        <w:t xml:space="preserve">; </w:t>
      </w:r>
      <w:r w:rsidR="00CB7186">
        <w:rPr>
          <w:rFonts w:ascii="Times New Roman" w:hAnsi="Times New Roman" w:cs="Times New Roman"/>
          <w:lang w:eastAsia="ko-KR"/>
        </w:rPr>
        <w:t>Stroud, 2011</w:t>
      </w:r>
      <w:r w:rsidR="004835A8">
        <w:rPr>
          <w:rFonts w:ascii="Times New Roman" w:hAnsi="Times New Roman" w:cs="Times New Roman"/>
          <w:lang w:eastAsia="ko-KR"/>
        </w:rPr>
        <w:t>).</w:t>
      </w:r>
      <w:r w:rsidR="006022E1">
        <w:rPr>
          <w:rFonts w:ascii="Times New Roman" w:hAnsi="Times New Roman" w:cs="Times New Roman"/>
        </w:rPr>
        <w:t xml:space="preserve"> </w:t>
      </w:r>
      <w:r w:rsidR="003A1726">
        <w:rPr>
          <w:rFonts w:ascii="Times New Roman" w:hAnsi="Times New Roman" w:cs="Times New Roman"/>
        </w:rPr>
        <w:t>Therefore, t</w:t>
      </w:r>
      <w:r w:rsidR="00C938D0">
        <w:rPr>
          <w:rFonts w:ascii="Times New Roman" w:hAnsi="Times New Roman" w:cs="Times New Roman"/>
          <w:lang w:eastAsia="ko-KR"/>
        </w:rPr>
        <w:t xml:space="preserve">o the extent that </w:t>
      </w:r>
      <w:r w:rsidR="00C938D0" w:rsidRPr="0011588E">
        <w:rPr>
          <w:rFonts w:ascii="Times New Roman" w:hAnsi="Times New Roman" w:cs="Times New Roman"/>
          <w:lang w:eastAsia="ko-KR"/>
        </w:rPr>
        <w:t xml:space="preserve">those with </w:t>
      </w:r>
      <w:r w:rsidR="002477D4">
        <w:rPr>
          <w:rFonts w:ascii="Times New Roman" w:hAnsi="Times New Roman" w:cs="Times New Roman"/>
          <w:lang w:eastAsia="ko-KR"/>
        </w:rPr>
        <w:t>higher</w:t>
      </w:r>
      <w:r w:rsidR="00C938D0">
        <w:rPr>
          <w:rFonts w:ascii="Times New Roman" w:hAnsi="Times New Roman" w:cs="Times New Roman"/>
          <w:lang w:eastAsia="ko-KR"/>
        </w:rPr>
        <w:t xml:space="preserve"> consistency motivation</w:t>
      </w:r>
      <w:r w:rsidR="00B42B5D">
        <w:rPr>
          <w:rFonts w:ascii="Times New Roman" w:hAnsi="Times New Roman" w:cs="Times New Roman"/>
          <w:lang w:eastAsia="ko-KR"/>
        </w:rPr>
        <w:t>s</w:t>
      </w:r>
      <w:r w:rsidR="00C938D0">
        <w:rPr>
          <w:rFonts w:ascii="Times New Roman" w:hAnsi="Times New Roman" w:cs="Times New Roman"/>
          <w:lang w:eastAsia="ko-KR"/>
        </w:rPr>
        <w:t xml:space="preserve"> </w:t>
      </w:r>
      <w:r w:rsidR="00B42B5D">
        <w:rPr>
          <w:rFonts w:ascii="Times New Roman" w:hAnsi="Times New Roman" w:cs="Times New Roman"/>
          <w:lang w:eastAsia="ko-KR"/>
        </w:rPr>
        <w:t xml:space="preserve">are </w:t>
      </w:r>
      <w:r w:rsidR="00C938D0">
        <w:rPr>
          <w:rFonts w:ascii="Times New Roman" w:hAnsi="Times New Roman" w:cs="Times New Roman"/>
          <w:i/>
          <w:lang w:eastAsia="ko-KR"/>
        </w:rPr>
        <w:t>avoiding</w:t>
      </w:r>
      <w:r w:rsidR="00C938D0">
        <w:rPr>
          <w:rFonts w:ascii="Times New Roman" w:hAnsi="Times New Roman" w:cs="Times New Roman"/>
          <w:lang w:eastAsia="ko-KR"/>
        </w:rPr>
        <w:t xml:space="preserve"> </w:t>
      </w:r>
      <w:r w:rsidR="000F2A2C">
        <w:rPr>
          <w:rFonts w:ascii="Times New Roman" w:hAnsi="Times New Roman" w:cs="Times New Roman"/>
          <w:lang w:eastAsia="ko-KR"/>
        </w:rPr>
        <w:t xml:space="preserve">incongruent </w:t>
      </w:r>
      <w:r w:rsidR="00C938D0">
        <w:rPr>
          <w:rFonts w:ascii="Times New Roman" w:hAnsi="Times New Roman" w:cs="Times New Roman"/>
          <w:lang w:eastAsia="ko-KR"/>
        </w:rPr>
        <w:t xml:space="preserve">information, they are more likely to </w:t>
      </w:r>
      <w:r w:rsidR="00056744">
        <w:rPr>
          <w:rFonts w:ascii="Times New Roman" w:hAnsi="Times New Roman" w:cs="Times New Roman"/>
          <w:lang w:eastAsia="ko-KR"/>
        </w:rPr>
        <w:t>“</w:t>
      </w:r>
      <w:r w:rsidR="00C938D0">
        <w:rPr>
          <w:rFonts w:ascii="Times New Roman" w:hAnsi="Times New Roman" w:cs="Times New Roman"/>
          <w:lang w:eastAsia="ko-KR"/>
        </w:rPr>
        <w:t>selectively</w:t>
      </w:r>
      <w:r w:rsidR="00056744">
        <w:rPr>
          <w:rFonts w:ascii="Times New Roman" w:hAnsi="Times New Roman" w:cs="Times New Roman"/>
          <w:lang w:eastAsia="ko-KR"/>
        </w:rPr>
        <w:t>”</w:t>
      </w:r>
      <w:r w:rsidR="00C938D0">
        <w:rPr>
          <w:rFonts w:ascii="Times New Roman" w:hAnsi="Times New Roman" w:cs="Times New Roman"/>
          <w:lang w:eastAsia="ko-KR"/>
        </w:rPr>
        <w:t xml:space="preserve"> approach </w:t>
      </w:r>
      <w:r w:rsidR="00056744">
        <w:rPr>
          <w:rFonts w:ascii="Times New Roman" w:hAnsi="Times New Roman" w:cs="Times New Roman"/>
          <w:lang w:eastAsia="ko-KR"/>
        </w:rPr>
        <w:t xml:space="preserve">to </w:t>
      </w:r>
      <w:r w:rsidR="003C148C">
        <w:rPr>
          <w:rFonts w:ascii="Times New Roman" w:hAnsi="Times New Roman" w:cs="Times New Roman"/>
          <w:lang w:eastAsia="ko-KR"/>
        </w:rPr>
        <w:t xml:space="preserve">socially provided </w:t>
      </w:r>
      <w:r w:rsidR="003A1726">
        <w:rPr>
          <w:rFonts w:ascii="Times New Roman" w:hAnsi="Times New Roman" w:cs="Times New Roman"/>
          <w:lang w:eastAsia="ko-KR"/>
        </w:rPr>
        <w:t>messages</w:t>
      </w:r>
      <w:r w:rsidR="001D562D">
        <w:rPr>
          <w:rFonts w:ascii="Times New Roman" w:hAnsi="Times New Roman" w:cs="Times New Roman"/>
          <w:lang w:eastAsia="ko-KR"/>
        </w:rPr>
        <w:t xml:space="preserve"> in fear of encountering </w:t>
      </w:r>
      <w:r w:rsidR="001D562D" w:rsidRPr="008D402C">
        <w:rPr>
          <w:rFonts w:ascii="Times New Roman" w:hAnsi="Times New Roman" w:cs="Times New Roman"/>
          <w:lang w:eastAsia="ko-KR"/>
        </w:rPr>
        <w:t xml:space="preserve">information they </w:t>
      </w:r>
      <w:r w:rsidR="001D562D">
        <w:rPr>
          <w:rFonts w:ascii="Times New Roman" w:hAnsi="Times New Roman" w:cs="Times New Roman"/>
          <w:lang w:eastAsia="ko-KR"/>
        </w:rPr>
        <w:t xml:space="preserve">may </w:t>
      </w:r>
      <w:r w:rsidR="001D562D" w:rsidRPr="008D402C">
        <w:rPr>
          <w:rFonts w:ascii="Times New Roman" w:hAnsi="Times New Roman" w:cs="Times New Roman"/>
          <w:lang w:eastAsia="ko-KR"/>
        </w:rPr>
        <w:t>disagree</w:t>
      </w:r>
      <w:r w:rsidR="001D562D">
        <w:rPr>
          <w:rFonts w:ascii="Times New Roman" w:hAnsi="Times New Roman" w:cs="Times New Roman"/>
          <w:lang w:eastAsia="ko-KR"/>
        </w:rPr>
        <w:t xml:space="preserve"> (e.g., Shook &amp; Fazio, 2009)</w:t>
      </w:r>
      <w:r w:rsidR="002477D4">
        <w:rPr>
          <w:rFonts w:ascii="Times New Roman" w:hAnsi="Times New Roman" w:cs="Times New Roman"/>
          <w:lang w:eastAsia="ko-KR"/>
        </w:rPr>
        <w:t xml:space="preserve">. This </w:t>
      </w:r>
      <w:r w:rsidR="004B2901">
        <w:rPr>
          <w:rFonts w:ascii="Times New Roman" w:hAnsi="Times New Roman" w:cs="Times New Roman"/>
          <w:lang w:eastAsia="ko-KR"/>
        </w:rPr>
        <w:t>would make</w:t>
      </w:r>
      <w:r w:rsidR="002477D4">
        <w:rPr>
          <w:rFonts w:ascii="Times New Roman" w:hAnsi="Times New Roman" w:cs="Times New Roman"/>
          <w:lang w:eastAsia="ko-KR"/>
        </w:rPr>
        <w:t xml:space="preserve"> </w:t>
      </w:r>
      <w:r w:rsidR="00C938D0">
        <w:rPr>
          <w:rFonts w:ascii="Times New Roman" w:hAnsi="Times New Roman" w:cs="Times New Roman"/>
          <w:lang w:eastAsia="ko-KR"/>
        </w:rPr>
        <w:t xml:space="preserve">them </w:t>
      </w:r>
      <w:r w:rsidR="00C938D0" w:rsidRPr="003827B3">
        <w:rPr>
          <w:rFonts w:ascii="Times New Roman" w:hAnsi="Times New Roman" w:cs="Times New Roman"/>
          <w:i/>
          <w:lang w:eastAsia="ko-KR"/>
        </w:rPr>
        <w:t>less</w:t>
      </w:r>
      <w:r w:rsidR="00C938D0">
        <w:rPr>
          <w:rFonts w:ascii="Times New Roman" w:hAnsi="Times New Roman" w:cs="Times New Roman"/>
          <w:lang w:eastAsia="ko-KR"/>
        </w:rPr>
        <w:t xml:space="preserve"> likely to seek out </w:t>
      </w:r>
      <w:r w:rsidR="003C148C">
        <w:rPr>
          <w:rFonts w:ascii="Times New Roman" w:hAnsi="Times New Roman" w:cs="Times New Roman"/>
          <w:lang w:eastAsia="ko-KR"/>
        </w:rPr>
        <w:t>others’</w:t>
      </w:r>
      <w:r w:rsidR="00C938D0">
        <w:rPr>
          <w:rFonts w:ascii="Times New Roman" w:hAnsi="Times New Roman" w:cs="Times New Roman"/>
          <w:lang w:eastAsia="ko-KR"/>
        </w:rPr>
        <w:t xml:space="preserve"> messages</w:t>
      </w:r>
      <w:r w:rsidR="0034295D">
        <w:rPr>
          <w:rFonts w:ascii="Times New Roman" w:hAnsi="Times New Roman" w:cs="Times New Roman"/>
          <w:lang w:eastAsia="ko-KR"/>
        </w:rPr>
        <w:t xml:space="preserve"> in general</w:t>
      </w:r>
      <w:r w:rsidR="00C938D0">
        <w:rPr>
          <w:rFonts w:ascii="Times New Roman" w:hAnsi="Times New Roman" w:cs="Times New Roman"/>
          <w:lang w:eastAsia="ko-KR"/>
        </w:rPr>
        <w:t xml:space="preserve">. </w:t>
      </w:r>
    </w:p>
    <w:p w14:paraId="3B8BCA12" w14:textId="4B2F6685" w:rsidR="00FC2D36" w:rsidRDefault="00056744" w:rsidP="00491A34">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rPr>
        <w:t>However,</w:t>
      </w:r>
      <w:r w:rsidR="006022E1">
        <w:rPr>
          <w:rFonts w:ascii="Times New Roman" w:hAnsi="Times New Roman" w:cs="Times New Roman"/>
        </w:rPr>
        <w:t xml:space="preserve"> a</w:t>
      </w:r>
      <w:r w:rsidR="006022E1" w:rsidRPr="0011588E">
        <w:rPr>
          <w:rFonts w:ascii="Times New Roman" w:hAnsi="Times New Roman" w:cs="Times New Roman"/>
        </w:rPr>
        <w:t xml:space="preserve"> recent advance in this topic </w:t>
      </w:r>
      <w:r w:rsidR="006022E1">
        <w:rPr>
          <w:rFonts w:ascii="Times New Roman" w:hAnsi="Times New Roman" w:cs="Times New Roman"/>
        </w:rPr>
        <w:t xml:space="preserve">begins to </w:t>
      </w:r>
      <w:r w:rsidR="006022E1" w:rsidRPr="0011588E">
        <w:rPr>
          <w:rFonts w:ascii="Times New Roman" w:hAnsi="Times New Roman" w:cs="Times New Roman"/>
        </w:rPr>
        <w:t xml:space="preserve">suggest that </w:t>
      </w:r>
      <w:r>
        <w:rPr>
          <w:rFonts w:ascii="Times New Roman" w:hAnsi="Times New Roman" w:cs="Times New Roman"/>
        </w:rPr>
        <w:t xml:space="preserve">strong </w:t>
      </w:r>
      <w:r w:rsidRPr="0011588E">
        <w:rPr>
          <w:rFonts w:ascii="Times New Roman" w:hAnsi="Times New Roman" w:cs="Times New Roman"/>
        </w:rPr>
        <w:t xml:space="preserve">partisans </w:t>
      </w:r>
      <w:r>
        <w:rPr>
          <w:rFonts w:ascii="Times New Roman" w:hAnsi="Times New Roman" w:cs="Times New Roman"/>
        </w:rPr>
        <w:t xml:space="preserve">(presumably </w:t>
      </w:r>
      <w:r w:rsidRPr="0011588E">
        <w:rPr>
          <w:rFonts w:ascii="Times New Roman" w:hAnsi="Times New Roman" w:cs="Times New Roman"/>
        </w:rPr>
        <w:t>w</w:t>
      </w:r>
      <w:r w:rsidR="005B4422">
        <w:rPr>
          <w:rFonts w:ascii="Times New Roman" w:hAnsi="Times New Roman" w:cs="Times New Roman"/>
        </w:rPr>
        <w:t>ith high</w:t>
      </w:r>
      <w:r>
        <w:rPr>
          <w:rFonts w:ascii="Times New Roman" w:hAnsi="Times New Roman" w:cs="Times New Roman"/>
        </w:rPr>
        <w:t xml:space="preserve"> consistency motivation</w:t>
      </w:r>
      <w:r w:rsidR="005B4422">
        <w:rPr>
          <w:rFonts w:ascii="Times New Roman" w:hAnsi="Times New Roman" w:cs="Times New Roman"/>
        </w:rPr>
        <w:t>s</w:t>
      </w:r>
      <w:r>
        <w:rPr>
          <w:rFonts w:ascii="Times New Roman" w:hAnsi="Times New Roman" w:cs="Times New Roman"/>
        </w:rPr>
        <w:t xml:space="preserve">) </w:t>
      </w:r>
      <w:r w:rsidR="00B7280C">
        <w:rPr>
          <w:rFonts w:ascii="Times New Roman" w:hAnsi="Times New Roman" w:cs="Times New Roman"/>
        </w:rPr>
        <w:t>do</w:t>
      </w:r>
      <w:r w:rsidR="005C677E">
        <w:rPr>
          <w:rFonts w:ascii="Times New Roman" w:hAnsi="Times New Roman" w:cs="Times New Roman"/>
        </w:rPr>
        <w:t xml:space="preserve"> not necessarily</w:t>
      </w:r>
      <w:r>
        <w:rPr>
          <w:rFonts w:ascii="Times New Roman" w:hAnsi="Times New Roman" w:cs="Times New Roman"/>
        </w:rPr>
        <w:t xml:space="preserve"> avoid attitudinally in</w:t>
      </w:r>
      <w:r w:rsidR="005B4422">
        <w:rPr>
          <w:rFonts w:ascii="Times New Roman" w:hAnsi="Times New Roman" w:cs="Times New Roman"/>
        </w:rPr>
        <w:t>congruent</w:t>
      </w:r>
      <w:r>
        <w:rPr>
          <w:rFonts w:ascii="Times New Roman" w:hAnsi="Times New Roman" w:cs="Times New Roman"/>
        </w:rPr>
        <w:t xml:space="preserve"> information </w:t>
      </w:r>
      <w:r w:rsidR="005C677E" w:rsidRPr="00B27C09">
        <w:rPr>
          <w:rFonts w:ascii="Times New Roman" w:hAnsi="Times New Roman" w:cs="Times New Roman"/>
          <w:i/>
        </w:rPr>
        <w:t>at all times</w:t>
      </w:r>
      <w:r w:rsidR="005C677E">
        <w:rPr>
          <w:rFonts w:ascii="Times New Roman" w:hAnsi="Times New Roman" w:cs="Times New Roman"/>
        </w:rPr>
        <w:t xml:space="preserve"> </w:t>
      </w:r>
      <w:r>
        <w:rPr>
          <w:rFonts w:ascii="Times New Roman" w:hAnsi="Times New Roman" w:cs="Times New Roman"/>
        </w:rPr>
        <w:t>(</w:t>
      </w:r>
      <w:r w:rsidRPr="0011588E">
        <w:rPr>
          <w:rFonts w:ascii="Times New Roman" w:hAnsi="Times New Roman" w:cs="Times New Roman"/>
        </w:rPr>
        <w:t>Garrett &amp; Stroud, 2014</w:t>
      </w:r>
      <w:r w:rsidR="003938D0">
        <w:rPr>
          <w:rFonts w:ascii="Times New Roman" w:hAnsi="Times New Roman" w:cs="Times New Roman"/>
        </w:rPr>
        <w:t>; Valentino et al., 2009</w:t>
      </w:r>
      <w:r w:rsidR="005B4422">
        <w:rPr>
          <w:rFonts w:ascii="Times New Roman" w:hAnsi="Times New Roman" w:cs="Times New Roman"/>
        </w:rPr>
        <w:t>)</w:t>
      </w:r>
      <w:r>
        <w:rPr>
          <w:rFonts w:ascii="Times New Roman" w:hAnsi="Times New Roman" w:cs="Times New Roman"/>
        </w:rPr>
        <w:t>.</w:t>
      </w:r>
      <w:r w:rsidR="006022E1">
        <w:rPr>
          <w:rFonts w:ascii="Times New Roman" w:hAnsi="Times New Roman" w:cs="Times New Roman"/>
        </w:rPr>
        <w:t xml:space="preserve"> </w:t>
      </w:r>
      <w:r w:rsidR="003938D0">
        <w:rPr>
          <w:rFonts w:ascii="Times New Roman" w:hAnsi="Times New Roman" w:cs="Times New Roman"/>
        </w:rPr>
        <w:t>These</w:t>
      </w:r>
      <w:r w:rsidR="003C3BDA">
        <w:rPr>
          <w:rFonts w:ascii="Times New Roman" w:hAnsi="Times New Roman" w:cs="Times New Roman"/>
        </w:rPr>
        <w:t xml:space="preserve"> studies point out that avoidance is not the only way of responding to counter-attitudinal information</w:t>
      </w:r>
      <w:r w:rsidR="00FE6E6C">
        <w:rPr>
          <w:rFonts w:ascii="Times New Roman" w:hAnsi="Times New Roman" w:cs="Times New Roman"/>
        </w:rPr>
        <w:t>, highlighting</w:t>
      </w:r>
      <w:r w:rsidR="006022E1">
        <w:rPr>
          <w:rFonts w:ascii="Times New Roman" w:hAnsi="Times New Roman" w:cs="Times New Roman"/>
        </w:rPr>
        <w:t xml:space="preserve"> the </w:t>
      </w:r>
      <w:r w:rsidR="001157F9">
        <w:rPr>
          <w:rFonts w:ascii="Times New Roman" w:hAnsi="Times New Roman" w:cs="Times New Roman"/>
        </w:rPr>
        <w:t xml:space="preserve">potential </w:t>
      </w:r>
      <w:r w:rsidR="006022E1">
        <w:rPr>
          <w:rFonts w:ascii="Times New Roman" w:hAnsi="Times New Roman" w:cs="Times New Roman"/>
        </w:rPr>
        <w:t>role of accuracy (</w:t>
      </w:r>
      <w:r w:rsidR="00565E73">
        <w:rPr>
          <w:rFonts w:ascii="Times New Roman" w:hAnsi="Times New Roman" w:cs="Times New Roman"/>
        </w:rPr>
        <w:t xml:space="preserve">i.e., </w:t>
      </w:r>
      <w:r w:rsidR="006022E1">
        <w:rPr>
          <w:rFonts w:ascii="Times New Roman" w:hAnsi="Times New Roman" w:cs="Times New Roman"/>
        </w:rPr>
        <w:t xml:space="preserve">understanding) motivations (e.g., Valentino et al., 2009) or </w:t>
      </w:r>
      <w:r w:rsidR="00EF052C">
        <w:rPr>
          <w:rFonts w:ascii="Times New Roman" w:hAnsi="Times New Roman" w:cs="Times New Roman"/>
        </w:rPr>
        <w:t>“</w:t>
      </w:r>
      <w:r w:rsidR="006022E1">
        <w:rPr>
          <w:rFonts w:ascii="Times New Roman" w:hAnsi="Times New Roman" w:cs="Times New Roman"/>
        </w:rPr>
        <w:t xml:space="preserve">social utility” (e.g., </w:t>
      </w:r>
      <w:r w:rsidR="006022E1" w:rsidRPr="0011588E">
        <w:rPr>
          <w:rFonts w:ascii="Times New Roman" w:hAnsi="Times New Roman" w:cs="Times New Roman"/>
          <w:lang w:eastAsia="ko-KR"/>
        </w:rPr>
        <w:t>Messing &amp; Westwood, 2012</w:t>
      </w:r>
      <w:r w:rsidR="006022E1">
        <w:rPr>
          <w:rFonts w:ascii="Times New Roman" w:hAnsi="Times New Roman" w:cs="Times New Roman"/>
          <w:lang w:eastAsia="ko-KR"/>
        </w:rPr>
        <w:t>) in</w:t>
      </w:r>
      <w:r w:rsidR="006022E1">
        <w:rPr>
          <w:rFonts w:ascii="Times New Roman" w:hAnsi="Times New Roman" w:cs="Times New Roman"/>
        </w:rPr>
        <w:t xml:space="preserve"> promoting more balanced exposure</w:t>
      </w:r>
      <w:r>
        <w:rPr>
          <w:rFonts w:ascii="Times New Roman" w:hAnsi="Times New Roman" w:cs="Times New Roman"/>
        </w:rPr>
        <w:t xml:space="preserve">. </w:t>
      </w:r>
      <w:r w:rsidR="009A7DEE">
        <w:rPr>
          <w:rFonts w:ascii="Times New Roman" w:hAnsi="Times New Roman" w:cs="Times New Roman"/>
          <w:lang w:eastAsia="ko-KR"/>
        </w:rPr>
        <w:t xml:space="preserve">While this view has important normative </w:t>
      </w:r>
      <w:r w:rsidR="00B30E9D">
        <w:rPr>
          <w:rFonts w:ascii="Times New Roman" w:hAnsi="Times New Roman" w:cs="Times New Roman"/>
          <w:lang w:eastAsia="ko-KR"/>
        </w:rPr>
        <w:t>components</w:t>
      </w:r>
      <w:r w:rsidR="009A7DEE">
        <w:rPr>
          <w:rFonts w:ascii="Times New Roman" w:hAnsi="Times New Roman" w:cs="Times New Roman"/>
          <w:lang w:eastAsia="ko-KR"/>
        </w:rPr>
        <w:t xml:space="preserve">, </w:t>
      </w:r>
      <w:r w:rsidR="00FE6E6C">
        <w:rPr>
          <w:rFonts w:ascii="Times New Roman" w:hAnsi="Times New Roman" w:cs="Times New Roman"/>
          <w:lang w:eastAsia="ko-KR"/>
        </w:rPr>
        <w:t>it</w:t>
      </w:r>
      <w:r w:rsidR="009A7DEE">
        <w:rPr>
          <w:rFonts w:ascii="Times New Roman" w:hAnsi="Times New Roman" w:cs="Times New Roman"/>
          <w:lang w:eastAsia="ko-KR"/>
        </w:rPr>
        <w:t xml:space="preserve"> also </w:t>
      </w:r>
      <w:r w:rsidR="00311111">
        <w:rPr>
          <w:rFonts w:ascii="Times New Roman" w:hAnsi="Times New Roman" w:cs="Times New Roman"/>
          <w:lang w:eastAsia="ko-KR"/>
        </w:rPr>
        <w:t>im</w:t>
      </w:r>
      <w:r w:rsidR="00907E1E">
        <w:rPr>
          <w:rFonts w:ascii="Times New Roman" w:hAnsi="Times New Roman" w:cs="Times New Roman"/>
          <w:lang w:eastAsia="ko-KR"/>
        </w:rPr>
        <w:t>plies</w:t>
      </w:r>
      <w:r w:rsidR="00311111">
        <w:rPr>
          <w:rFonts w:ascii="Times New Roman" w:hAnsi="Times New Roman" w:cs="Times New Roman"/>
          <w:lang w:eastAsia="ko-KR"/>
        </w:rPr>
        <w:t xml:space="preserve"> </w:t>
      </w:r>
      <w:r w:rsidR="00454FB0">
        <w:rPr>
          <w:rFonts w:ascii="Times New Roman" w:hAnsi="Times New Roman" w:cs="Times New Roman"/>
          <w:lang w:eastAsia="ko-KR"/>
        </w:rPr>
        <w:t xml:space="preserve">that </w:t>
      </w:r>
      <w:r>
        <w:rPr>
          <w:rFonts w:ascii="Times New Roman" w:hAnsi="Times New Roman" w:cs="Times New Roman"/>
          <w:lang w:eastAsia="ko-KR"/>
        </w:rPr>
        <w:t xml:space="preserve">approach tendencies </w:t>
      </w:r>
      <w:r w:rsidR="00EF2A15">
        <w:rPr>
          <w:rFonts w:ascii="Times New Roman" w:hAnsi="Times New Roman" w:cs="Times New Roman"/>
          <w:lang w:eastAsia="ko-KR"/>
        </w:rPr>
        <w:t>toward</w:t>
      </w:r>
      <w:r>
        <w:rPr>
          <w:rFonts w:ascii="Times New Roman" w:hAnsi="Times New Roman" w:cs="Times New Roman"/>
          <w:lang w:eastAsia="ko-KR"/>
        </w:rPr>
        <w:t xml:space="preserve"> </w:t>
      </w:r>
      <w:r w:rsidR="00EF052C">
        <w:rPr>
          <w:rFonts w:ascii="Times New Roman" w:hAnsi="Times New Roman" w:cs="Times New Roman"/>
          <w:lang w:eastAsia="ko-KR"/>
        </w:rPr>
        <w:t xml:space="preserve">(potentially) </w:t>
      </w:r>
      <w:r>
        <w:rPr>
          <w:rFonts w:ascii="Times New Roman" w:hAnsi="Times New Roman" w:cs="Times New Roman"/>
          <w:lang w:eastAsia="ko-KR"/>
        </w:rPr>
        <w:t xml:space="preserve">attitudinally </w:t>
      </w:r>
      <w:r w:rsidR="00FE6E6C">
        <w:rPr>
          <w:rFonts w:ascii="Times New Roman" w:hAnsi="Times New Roman" w:cs="Times New Roman"/>
          <w:lang w:eastAsia="ko-KR"/>
        </w:rPr>
        <w:t>incongruent</w:t>
      </w:r>
      <w:r>
        <w:rPr>
          <w:rFonts w:ascii="Times New Roman" w:hAnsi="Times New Roman" w:cs="Times New Roman"/>
          <w:lang w:eastAsia="ko-KR"/>
        </w:rPr>
        <w:t xml:space="preserve"> information based on </w:t>
      </w:r>
      <w:r w:rsidR="00EF052C">
        <w:rPr>
          <w:rFonts w:ascii="Times New Roman" w:hAnsi="Times New Roman" w:cs="Times New Roman"/>
          <w:lang w:eastAsia="ko-KR"/>
        </w:rPr>
        <w:t xml:space="preserve">one’s </w:t>
      </w:r>
      <w:r>
        <w:rPr>
          <w:rFonts w:ascii="Times New Roman" w:hAnsi="Times New Roman" w:cs="Times New Roman"/>
          <w:lang w:eastAsia="ko-KR"/>
        </w:rPr>
        <w:t xml:space="preserve">understanding needs will </w:t>
      </w:r>
      <w:r w:rsidR="005C677E">
        <w:rPr>
          <w:rFonts w:ascii="Times New Roman" w:hAnsi="Times New Roman" w:cs="Times New Roman"/>
          <w:lang w:eastAsia="ko-KR"/>
        </w:rPr>
        <w:t xml:space="preserve">sometimes </w:t>
      </w:r>
      <w:r>
        <w:rPr>
          <w:rFonts w:ascii="Times New Roman" w:hAnsi="Times New Roman" w:cs="Times New Roman"/>
          <w:lang w:eastAsia="ko-KR"/>
        </w:rPr>
        <w:t>override, or at least work against</w:t>
      </w:r>
      <w:r w:rsidR="005C677E">
        <w:rPr>
          <w:rFonts w:ascii="Times New Roman" w:hAnsi="Times New Roman" w:cs="Times New Roman"/>
          <w:lang w:eastAsia="ko-KR"/>
        </w:rPr>
        <w:t xml:space="preserve"> towards</w:t>
      </w:r>
      <w:r>
        <w:rPr>
          <w:rFonts w:ascii="Times New Roman" w:hAnsi="Times New Roman" w:cs="Times New Roman"/>
          <w:lang w:eastAsia="ko-KR"/>
        </w:rPr>
        <w:t xml:space="preserve">, </w:t>
      </w:r>
      <w:r w:rsidR="006B6DA0">
        <w:rPr>
          <w:rFonts w:ascii="Times New Roman" w:hAnsi="Times New Roman" w:cs="Times New Roman"/>
          <w:lang w:eastAsia="ko-KR"/>
        </w:rPr>
        <w:t xml:space="preserve">an aversion </w:t>
      </w:r>
      <w:r w:rsidR="00491A34">
        <w:rPr>
          <w:rFonts w:ascii="Times New Roman" w:hAnsi="Times New Roman" w:cs="Times New Roman"/>
          <w:lang w:eastAsia="ko-KR"/>
        </w:rPr>
        <w:t xml:space="preserve">of </w:t>
      </w:r>
      <w:r w:rsidR="006B6DA0">
        <w:rPr>
          <w:rFonts w:ascii="Times New Roman" w:hAnsi="Times New Roman" w:cs="Times New Roman"/>
          <w:lang w:eastAsia="ko-KR"/>
        </w:rPr>
        <w:t xml:space="preserve">incongruent information motivated by </w:t>
      </w:r>
      <w:r w:rsidR="00491A34">
        <w:rPr>
          <w:rFonts w:ascii="Times New Roman" w:hAnsi="Times New Roman" w:cs="Times New Roman"/>
          <w:lang w:eastAsia="ko-KR"/>
        </w:rPr>
        <w:t xml:space="preserve">cognitive </w:t>
      </w:r>
      <w:r w:rsidR="006B6DA0">
        <w:rPr>
          <w:rFonts w:ascii="Times New Roman" w:hAnsi="Times New Roman" w:cs="Times New Roman"/>
          <w:lang w:eastAsia="ko-KR"/>
        </w:rPr>
        <w:t>consisten</w:t>
      </w:r>
      <w:r w:rsidR="00491A34">
        <w:rPr>
          <w:rFonts w:ascii="Times New Roman" w:hAnsi="Times New Roman" w:cs="Times New Roman"/>
          <w:lang w:eastAsia="ko-KR"/>
        </w:rPr>
        <w:t>cy</w:t>
      </w:r>
      <w:r w:rsidR="00EF2A15">
        <w:rPr>
          <w:rFonts w:ascii="Times New Roman" w:hAnsi="Times New Roman" w:cs="Times New Roman"/>
          <w:lang w:eastAsia="ko-KR"/>
        </w:rPr>
        <w:t xml:space="preserve">. </w:t>
      </w:r>
    </w:p>
    <w:p w14:paraId="46A3B253" w14:textId="7909A159" w:rsidR="00907E1E" w:rsidRDefault="00FC2D36" w:rsidP="00491A34">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rPr>
        <w:t xml:space="preserve">While two competing perspectives offer diverging predictions, we lack a clear </w:t>
      </w:r>
      <w:r w:rsidR="00EC550A">
        <w:rPr>
          <w:rFonts w:ascii="Times New Roman" w:hAnsi="Times New Roman" w:cs="Times New Roman"/>
        </w:rPr>
        <w:t xml:space="preserve">theoretical </w:t>
      </w:r>
      <w:r>
        <w:rPr>
          <w:rFonts w:ascii="Times New Roman" w:hAnsi="Times New Roman" w:cs="Times New Roman"/>
        </w:rPr>
        <w:t xml:space="preserve">rationale favoring one over the other. </w:t>
      </w:r>
      <w:r w:rsidR="00EC550A">
        <w:rPr>
          <w:rFonts w:ascii="Times New Roman" w:hAnsi="Times New Roman" w:cs="Times New Roman"/>
        </w:rPr>
        <w:t xml:space="preserve">Therefore, </w:t>
      </w:r>
      <w:r w:rsidR="00491A34">
        <w:rPr>
          <w:rFonts w:ascii="Times New Roman" w:hAnsi="Times New Roman" w:cs="Times New Roman"/>
        </w:rPr>
        <w:t xml:space="preserve">we </w:t>
      </w:r>
      <w:r w:rsidR="00BE41D0">
        <w:rPr>
          <w:rFonts w:ascii="Times New Roman" w:hAnsi="Times New Roman" w:cs="Times New Roman"/>
        </w:rPr>
        <w:t xml:space="preserve">simply </w:t>
      </w:r>
      <w:r w:rsidR="00491A34">
        <w:rPr>
          <w:rFonts w:ascii="Times New Roman" w:hAnsi="Times New Roman" w:cs="Times New Roman"/>
        </w:rPr>
        <w:t xml:space="preserve">ask: </w:t>
      </w:r>
    </w:p>
    <w:p w14:paraId="0408D022" w14:textId="3B9561B1" w:rsidR="00FD4769" w:rsidRPr="0011588E" w:rsidRDefault="00491A34" w:rsidP="00EF2B10">
      <w:pPr>
        <w:widowControl w:val="0"/>
        <w:suppressLineNumbers/>
        <w:suppressAutoHyphens/>
        <w:adjustRightInd w:val="0"/>
        <w:snapToGrid w:val="0"/>
        <w:spacing w:line="480" w:lineRule="auto"/>
        <w:ind w:left="851" w:firstLine="11"/>
        <w:contextualSpacing/>
        <w:rPr>
          <w:rFonts w:ascii="Times New Roman" w:hAnsi="Times New Roman" w:cs="Times New Roman"/>
        </w:rPr>
      </w:pPr>
      <w:r w:rsidRPr="000717DC">
        <w:rPr>
          <w:rFonts w:ascii="Times New Roman" w:hAnsi="Times New Roman" w:cs="Times New Roman"/>
          <w:b/>
        </w:rPr>
        <w:t>RQ</w:t>
      </w:r>
      <w:r w:rsidR="00E0343C" w:rsidRPr="0011588E">
        <w:rPr>
          <w:rFonts w:ascii="Times New Roman" w:hAnsi="Times New Roman" w:cs="Times New Roman"/>
        </w:rPr>
        <w:t xml:space="preserve">: </w:t>
      </w:r>
      <w:r>
        <w:rPr>
          <w:rFonts w:ascii="Times New Roman" w:hAnsi="Times New Roman" w:cs="Times New Roman"/>
        </w:rPr>
        <w:t>Does</w:t>
      </w:r>
      <w:r w:rsidR="00FB0AA0">
        <w:rPr>
          <w:rFonts w:ascii="Times New Roman" w:hAnsi="Times New Roman" w:cs="Times New Roman"/>
        </w:rPr>
        <w:t xml:space="preserve"> accuracy motivation more strongly predict </w:t>
      </w:r>
      <w:r w:rsidR="00B27C09">
        <w:rPr>
          <w:rFonts w:ascii="Times New Roman" w:hAnsi="Times New Roman" w:cs="Times New Roman"/>
        </w:rPr>
        <w:t xml:space="preserve">out-going message selection, </w:t>
      </w:r>
      <w:r w:rsidR="00FB0AA0">
        <w:rPr>
          <w:rFonts w:ascii="Times New Roman" w:hAnsi="Times New Roman" w:cs="Times New Roman"/>
        </w:rPr>
        <w:lastRenderedPageBreak/>
        <w:t xml:space="preserve">or </w:t>
      </w:r>
      <w:r w:rsidR="005F35A9">
        <w:rPr>
          <w:rFonts w:ascii="Times New Roman" w:hAnsi="Times New Roman" w:cs="Times New Roman"/>
        </w:rPr>
        <w:t xml:space="preserve">does </w:t>
      </w:r>
      <w:r w:rsidR="00FB0AA0">
        <w:rPr>
          <w:rFonts w:ascii="Times New Roman" w:hAnsi="Times New Roman" w:cs="Times New Roman"/>
        </w:rPr>
        <w:t>consistency motivation more strongly predict out-going message selection patterns</w:t>
      </w:r>
      <w:r w:rsidR="007720CC">
        <w:rPr>
          <w:rFonts w:ascii="Times New Roman" w:hAnsi="Times New Roman" w:cs="Times New Roman"/>
        </w:rPr>
        <w:t xml:space="preserve"> </w:t>
      </w:r>
      <w:r w:rsidR="007720CC" w:rsidRPr="0011588E">
        <w:rPr>
          <w:rFonts w:ascii="Times New Roman" w:hAnsi="Times New Roman" w:cs="Times New Roman"/>
        </w:rPr>
        <w:t>messages in the online discussion forum</w:t>
      </w:r>
      <w:r w:rsidR="00FB0AA0">
        <w:rPr>
          <w:rFonts w:ascii="Times New Roman" w:hAnsi="Times New Roman" w:cs="Times New Roman"/>
        </w:rPr>
        <w:t>?</w:t>
      </w:r>
    </w:p>
    <w:p w14:paraId="33B3C9AA" w14:textId="7F130B5A" w:rsidR="0090447E" w:rsidRPr="0011588E" w:rsidRDefault="00B27C09" w:rsidP="00582DC0">
      <w:pPr>
        <w:widowControl w:val="0"/>
        <w:suppressLineNumbers/>
        <w:suppressAutoHyphens/>
        <w:adjustRightInd w:val="0"/>
        <w:snapToGrid w:val="0"/>
        <w:spacing w:line="480" w:lineRule="auto"/>
        <w:contextualSpacing/>
        <w:jc w:val="center"/>
        <w:rPr>
          <w:rFonts w:ascii="Times New Roman" w:hAnsi="Times New Roman" w:cs="Times New Roman"/>
          <w:b/>
        </w:rPr>
      </w:pPr>
      <w:r>
        <w:rPr>
          <w:rFonts w:ascii="Times New Roman" w:hAnsi="Times New Roman" w:cs="Times New Roman"/>
          <w:b/>
        </w:rPr>
        <w:t>Principles of</w:t>
      </w:r>
      <w:r w:rsidR="00582DC0" w:rsidRPr="0011588E">
        <w:rPr>
          <w:rFonts w:ascii="Times New Roman" w:hAnsi="Times New Roman" w:cs="Times New Roman"/>
          <w:b/>
        </w:rPr>
        <w:t xml:space="preserve"> </w:t>
      </w:r>
      <w:r w:rsidR="00A374DF">
        <w:rPr>
          <w:rFonts w:ascii="Times New Roman" w:hAnsi="Times New Roman" w:cs="Times New Roman"/>
          <w:b/>
        </w:rPr>
        <w:t>Consistency</w:t>
      </w:r>
      <w:r w:rsidR="00A374DF" w:rsidRPr="0011588E">
        <w:rPr>
          <w:rFonts w:ascii="Times New Roman" w:hAnsi="Times New Roman" w:cs="Times New Roman"/>
          <w:b/>
        </w:rPr>
        <w:t xml:space="preserve"> </w:t>
      </w:r>
      <w:r w:rsidR="005F35A9">
        <w:rPr>
          <w:rFonts w:ascii="Times New Roman" w:hAnsi="Times New Roman" w:cs="Times New Roman"/>
          <w:b/>
        </w:rPr>
        <w:t>and</w:t>
      </w:r>
      <w:r w:rsidR="00A374DF">
        <w:rPr>
          <w:rFonts w:ascii="Times New Roman" w:hAnsi="Times New Roman" w:cs="Times New Roman"/>
          <w:b/>
        </w:rPr>
        <w:t xml:space="preserve"> Understanding </w:t>
      </w:r>
      <w:r w:rsidR="0090447E" w:rsidRPr="0011588E">
        <w:rPr>
          <w:rFonts w:ascii="Times New Roman" w:hAnsi="Times New Roman" w:cs="Times New Roman"/>
          <w:b/>
        </w:rPr>
        <w:t>at Dyadic Level</w:t>
      </w:r>
    </w:p>
    <w:p w14:paraId="5C22306E" w14:textId="60CB9DA3" w:rsidR="0090447E" w:rsidRPr="0011588E" w:rsidRDefault="00A374DF" w:rsidP="0090447E">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Above and beyond </w:t>
      </w:r>
      <w:r w:rsidR="00167A1D">
        <w:rPr>
          <w:rFonts w:ascii="Times New Roman" w:hAnsi="Times New Roman" w:cs="Times New Roman"/>
        </w:rPr>
        <w:t>the</w:t>
      </w:r>
      <w:r w:rsidR="00D962FB">
        <w:rPr>
          <w:rFonts w:ascii="Times New Roman" w:hAnsi="Times New Roman" w:cs="Times New Roman"/>
        </w:rPr>
        <w:t xml:space="preserve"> </w:t>
      </w:r>
      <w:r>
        <w:rPr>
          <w:rFonts w:ascii="Times New Roman" w:hAnsi="Times New Roman" w:cs="Times New Roman"/>
        </w:rPr>
        <w:t>pure individual-level, t</w:t>
      </w:r>
      <w:r w:rsidR="005A2AB4" w:rsidRPr="0011588E">
        <w:rPr>
          <w:rFonts w:ascii="Times New Roman" w:hAnsi="Times New Roman" w:cs="Times New Roman"/>
        </w:rPr>
        <w:t>he</w:t>
      </w:r>
      <w:r w:rsidR="0090447E" w:rsidRPr="0011588E">
        <w:rPr>
          <w:rFonts w:ascii="Times New Roman" w:hAnsi="Times New Roman" w:cs="Times New Roman"/>
        </w:rPr>
        <w:t xml:space="preserve"> cognitive consistency principle further leads us to hypothesize a positive impact of partisan preference </w:t>
      </w:r>
      <w:r w:rsidR="0090447E" w:rsidRPr="00B27C09">
        <w:rPr>
          <w:rFonts w:ascii="Times New Roman" w:hAnsi="Times New Roman" w:cs="Times New Roman"/>
          <w:i/>
        </w:rPr>
        <w:t>homophily</w:t>
      </w:r>
      <w:r w:rsidR="0090447E" w:rsidRPr="0011588E">
        <w:rPr>
          <w:rFonts w:ascii="Times New Roman" w:hAnsi="Times New Roman" w:cs="Times New Roman"/>
        </w:rPr>
        <w:t xml:space="preserve"> in their message selection dynamics. </w:t>
      </w:r>
      <w:r w:rsidR="00B27C09">
        <w:rPr>
          <w:rFonts w:ascii="Times New Roman" w:hAnsi="Times New Roman" w:cs="Times New Roman"/>
        </w:rPr>
        <w:t>The</w:t>
      </w:r>
      <w:r w:rsidR="00130990" w:rsidRPr="0011588E">
        <w:rPr>
          <w:rFonts w:ascii="Times New Roman" w:hAnsi="Times New Roman" w:cs="Times New Roman"/>
        </w:rPr>
        <w:t xml:space="preserve"> notion of homophily, or the tendency of a given dyad to associate with each other based on </w:t>
      </w:r>
      <w:r w:rsidR="00130990">
        <w:rPr>
          <w:rFonts w:ascii="Times New Roman" w:hAnsi="Times New Roman" w:cs="Times New Roman"/>
        </w:rPr>
        <w:t>their similarities</w:t>
      </w:r>
      <w:r w:rsidR="00075E23">
        <w:rPr>
          <w:rFonts w:ascii="Times New Roman" w:hAnsi="Times New Roman" w:cs="Times New Roman"/>
        </w:rPr>
        <w:t xml:space="preserve"> (</w:t>
      </w:r>
      <w:r w:rsidR="00075E23" w:rsidRPr="0011588E">
        <w:rPr>
          <w:rFonts w:ascii="Times New Roman" w:hAnsi="Times New Roman" w:cs="Times New Roman"/>
          <w:noProof/>
        </w:rPr>
        <w:t>McPherson, Smith-Lovin, &amp; Cook, 2001</w:t>
      </w:r>
      <w:r w:rsidR="00075E23">
        <w:rPr>
          <w:rFonts w:ascii="Times New Roman" w:hAnsi="Times New Roman" w:cs="Times New Roman"/>
          <w:noProof/>
        </w:rPr>
        <w:t>)</w:t>
      </w:r>
      <w:r w:rsidR="00130990" w:rsidRPr="0011588E">
        <w:rPr>
          <w:rFonts w:ascii="Times New Roman" w:hAnsi="Times New Roman" w:cs="Times New Roman"/>
        </w:rPr>
        <w:t>, has long been regarded as a powerful determinant of message exposure decision (</w:t>
      </w:r>
      <w:r w:rsidR="00130990" w:rsidRPr="0011588E">
        <w:rPr>
          <w:rFonts w:ascii="Times New Roman" w:hAnsi="Times New Roman" w:cs="Times New Roman"/>
          <w:lang w:val="en-GB"/>
        </w:rPr>
        <w:t xml:space="preserve">Garrett &amp; Stroud, 2014; </w:t>
      </w:r>
      <w:r w:rsidR="00130990" w:rsidRPr="0011588E">
        <w:rPr>
          <w:rFonts w:ascii="Times New Roman" w:hAnsi="Times New Roman" w:cs="Times New Roman"/>
          <w:noProof/>
          <w:lang w:val="en-GB"/>
        </w:rPr>
        <w:t>Iyengar &amp; Hahn, 2009; Song, 2015).</w:t>
      </w:r>
      <w:r w:rsidR="00130990">
        <w:rPr>
          <w:rFonts w:ascii="Times New Roman" w:hAnsi="Times New Roman" w:cs="Times New Roman"/>
          <w:noProof/>
          <w:lang w:val="en-GB"/>
        </w:rPr>
        <w:t xml:space="preserve"> </w:t>
      </w:r>
      <w:r w:rsidR="0090447E" w:rsidRPr="0011588E">
        <w:rPr>
          <w:rFonts w:ascii="Times New Roman" w:hAnsi="Times New Roman" w:cs="Times New Roman"/>
        </w:rPr>
        <w:t>Either based on an explicit application of political preferences or based on</w:t>
      </w:r>
      <w:r w:rsidR="003D5F0B" w:rsidRPr="0011588E">
        <w:rPr>
          <w:rFonts w:ascii="Times New Roman" w:hAnsi="Times New Roman" w:cs="Times New Roman"/>
        </w:rPr>
        <w:t xml:space="preserve"> de facto preference </w:t>
      </w:r>
      <w:r>
        <w:rPr>
          <w:rFonts w:ascii="Times New Roman" w:hAnsi="Times New Roman" w:cs="Times New Roman"/>
        </w:rPr>
        <w:t xml:space="preserve">similarity </w:t>
      </w:r>
      <w:r w:rsidR="0090447E" w:rsidRPr="0011588E">
        <w:rPr>
          <w:rFonts w:ascii="Times New Roman" w:hAnsi="Times New Roman" w:cs="Times New Roman"/>
        </w:rPr>
        <w:t>based o</w:t>
      </w:r>
      <w:r w:rsidR="003D5F0B" w:rsidRPr="0011588E">
        <w:rPr>
          <w:rFonts w:ascii="Times New Roman" w:hAnsi="Times New Roman" w:cs="Times New Roman"/>
        </w:rPr>
        <w:t>n other similar characteristics</w:t>
      </w:r>
      <w:r w:rsidR="0090447E" w:rsidRPr="0011588E">
        <w:rPr>
          <w:rFonts w:ascii="Times New Roman" w:hAnsi="Times New Roman" w:cs="Times New Roman"/>
        </w:rPr>
        <w:t xml:space="preserve">, research has repeatedly suggested </w:t>
      </w:r>
      <w:r w:rsidR="00952CAF">
        <w:rPr>
          <w:rFonts w:ascii="Times New Roman" w:hAnsi="Times New Roman" w:cs="Times New Roman"/>
        </w:rPr>
        <w:t xml:space="preserve">the possibility </w:t>
      </w:r>
      <w:r w:rsidR="0090447E" w:rsidRPr="0011588E">
        <w:rPr>
          <w:rFonts w:ascii="Times New Roman" w:hAnsi="Times New Roman" w:cs="Times New Roman"/>
        </w:rPr>
        <w:t xml:space="preserve">that people can selectively construct their social environment around them (Kossinets &amp; Watts, 2009; </w:t>
      </w:r>
      <w:r w:rsidR="00277FA3" w:rsidRPr="0011588E">
        <w:rPr>
          <w:rFonts w:ascii="Times New Roman" w:hAnsi="Times New Roman" w:cs="Times New Roman"/>
        </w:rPr>
        <w:t xml:space="preserve">Lazer et al., 2010; </w:t>
      </w:r>
      <w:r w:rsidR="0090447E" w:rsidRPr="0011588E">
        <w:rPr>
          <w:rFonts w:ascii="Times New Roman" w:hAnsi="Times New Roman" w:cs="Times New Roman"/>
          <w:noProof/>
        </w:rPr>
        <w:t>McPherson et al., 2001). Within the present context,</w:t>
      </w:r>
      <w:r w:rsidR="0090447E" w:rsidRPr="0011588E">
        <w:rPr>
          <w:rFonts w:ascii="Times New Roman" w:hAnsi="Times New Roman" w:cs="Times New Roman"/>
        </w:rPr>
        <w:t xml:space="preserve"> this mean</w:t>
      </w:r>
      <w:r w:rsidR="00F137F9">
        <w:rPr>
          <w:rFonts w:ascii="Times New Roman" w:hAnsi="Times New Roman" w:cs="Times New Roman"/>
        </w:rPr>
        <w:t>s that</w:t>
      </w:r>
      <w:r w:rsidR="0090447E" w:rsidRPr="0011588E">
        <w:rPr>
          <w:rFonts w:ascii="Times New Roman" w:hAnsi="Times New Roman" w:cs="Times New Roman"/>
        </w:rPr>
        <w:t xml:space="preserve"> an ego (“focal respondent”) and alters (“potential discussion partner”) are more likely to select each other’s messages if they share </w:t>
      </w:r>
      <w:r w:rsidR="007D6D2E">
        <w:rPr>
          <w:rFonts w:ascii="Times New Roman" w:hAnsi="Times New Roman" w:cs="Times New Roman"/>
        </w:rPr>
        <w:t>similar</w:t>
      </w:r>
      <w:r w:rsidR="007D6D2E" w:rsidRPr="0011588E">
        <w:rPr>
          <w:rFonts w:ascii="Times New Roman" w:hAnsi="Times New Roman" w:cs="Times New Roman"/>
        </w:rPr>
        <w:t xml:space="preserve"> </w:t>
      </w:r>
      <w:r w:rsidR="0090447E" w:rsidRPr="0011588E">
        <w:rPr>
          <w:rFonts w:ascii="Times New Roman" w:hAnsi="Times New Roman" w:cs="Times New Roman"/>
        </w:rPr>
        <w:t>political preferences. Therefore, we posit that:</w:t>
      </w:r>
    </w:p>
    <w:p w14:paraId="26A8D623" w14:textId="6C4E30AB" w:rsidR="0090447E" w:rsidRPr="0011588E" w:rsidRDefault="0090447E" w:rsidP="00952CAF">
      <w:pPr>
        <w:widowControl w:val="0"/>
        <w:suppressLineNumbers/>
        <w:suppressAutoHyphens/>
        <w:adjustRightInd w:val="0"/>
        <w:snapToGrid w:val="0"/>
        <w:spacing w:line="480" w:lineRule="auto"/>
        <w:ind w:left="709" w:firstLine="11"/>
        <w:contextualSpacing/>
        <w:rPr>
          <w:rFonts w:ascii="Times New Roman" w:hAnsi="Times New Roman" w:cs="Times New Roman"/>
        </w:rPr>
      </w:pPr>
      <w:r w:rsidRPr="0011588E">
        <w:rPr>
          <w:rFonts w:ascii="Times New Roman" w:hAnsi="Times New Roman" w:cs="Times New Roman"/>
          <w:b/>
        </w:rPr>
        <w:t>H</w:t>
      </w:r>
      <w:r w:rsidR="006E4BCC">
        <w:rPr>
          <w:rFonts w:ascii="Times New Roman" w:hAnsi="Times New Roman" w:cs="Times New Roman"/>
          <w:b/>
        </w:rPr>
        <w:t>1</w:t>
      </w:r>
      <w:r w:rsidRPr="0011588E">
        <w:rPr>
          <w:rFonts w:ascii="Times New Roman" w:hAnsi="Times New Roman" w:cs="Times New Roman"/>
        </w:rPr>
        <w:t xml:space="preserve">: </w:t>
      </w:r>
      <w:r w:rsidR="00C52218" w:rsidRPr="0011588E">
        <w:rPr>
          <w:rFonts w:ascii="Times New Roman" w:hAnsi="Times New Roman" w:cs="Times New Roman"/>
        </w:rPr>
        <w:t xml:space="preserve">There would be </w:t>
      </w:r>
      <w:r w:rsidR="00C52218">
        <w:rPr>
          <w:rFonts w:ascii="Times New Roman" w:hAnsi="Times New Roman" w:cs="Times New Roman"/>
        </w:rPr>
        <w:t xml:space="preserve">a </w:t>
      </w:r>
      <w:r w:rsidR="00C52218" w:rsidRPr="0011588E">
        <w:rPr>
          <w:rFonts w:ascii="Times New Roman" w:hAnsi="Times New Roman" w:cs="Times New Roman"/>
        </w:rPr>
        <w:t xml:space="preserve">more than expected by chance likelihood of message selection </w:t>
      </w:r>
      <w:r w:rsidR="00640937">
        <w:rPr>
          <w:rFonts w:ascii="Times New Roman" w:hAnsi="Times New Roman" w:cs="Times New Roman"/>
        </w:rPr>
        <w:t>b</w:t>
      </w:r>
      <w:r w:rsidR="00C52218">
        <w:rPr>
          <w:rFonts w:ascii="Times New Roman" w:hAnsi="Times New Roman" w:cs="Times New Roman"/>
        </w:rPr>
        <w:t>ased on s</w:t>
      </w:r>
      <w:r w:rsidR="007D6D2E">
        <w:rPr>
          <w:rFonts w:ascii="Times New Roman" w:hAnsi="Times New Roman" w:cs="Times New Roman"/>
        </w:rPr>
        <w:t>imilar</w:t>
      </w:r>
      <w:r w:rsidR="004F1A15" w:rsidRPr="0011588E">
        <w:rPr>
          <w:rFonts w:ascii="Times New Roman" w:hAnsi="Times New Roman" w:cs="Times New Roman"/>
        </w:rPr>
        <w:t xml:space="preserve"> </w:t>
      </w:r>
      <w:r w:rsidR="007D6D2E">
        <w:rPr>
          <w:rFonts w:ascii="Times New Roman" w:hAnsi="Times New Roman" w:cs="Times New Roman"/>
        </w:rPr>
        <w:t xml:space="preserve">political </w:t>
      </w:r>
      <w:r w:rsidR="004F1A15" w:rsidRPr="0011588E">
        <w:rPr>
          <w:rFonts w:ascii="Times New Roman" w:hAnsi="Times New Roman" w:cs="Times New Roman"/>
        </w:rPr>
        <w:t xml:space="preserve">preference </w:t>
      </w:r>
      <w:r w:rsidRPr="0011588E">
        <w:rPr>
          <w:rFonts w:ascii="Times New Roman" w:hAnsi="Times New Roman" w:cs="Times New Roman"/>
        </w:rPr>
        <w:t>increase</w:t>
      </w:r>
      <w:r w:rsidR="00A374DF">
        <w:rPr>
          <w:rFonts w:ascii="Times New Roman" w:hAnsi="Times New Roman" w:cs="Times New Roman"/>
        </w:rPr>
        <w:t>s</w:t>
      </w:r>
      <w:r w:rsidRPr="0011588E">
        <w:rPr>
          <w:rFonts w:ascii="Times New Roman" w:hAnsi="Times New Roman" w:cs="Times New Roman"/>
        </w:rPr>
        <w:t xml:space="preserve"> </w:t>
      </w:r>
      <w:r w:rsidR="007720CC" w:rsidRPr="0011588E">
        <w:rPr>
          <w:rFonts w:ascii="Times New Roman" w:hAnsi="Times New Roman" w:cs="Times New Roman"/>
        </w:rPr>
        <w:t>in the online discussion forum</w:t>
      </w:r>
      <w:r w:rsidRPr="0011588E">
        <w:rPr>
          <w:rFonts w:ascii="Times New Roman" w:hAnsi="Times New Roman" w:cs="Times New Roman"/>
        </w:rPr>
        <w:t>.</w:t>
      </w:r>
    </w:p>
    <w:p w14:paraId="4D8246A1" w14:textId="6F59C032" w:rsidR="0090447E" w:rsidRPr="0011588E" w:rsidRDefault="00D15B81" w:rsidP="00112C08">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Contrary</w:t>
      </w:r>
      <w:r w:rsidR="00C40E93">
        <w:rPr>
          <w:rFonts w:ascii="Times New Roman" w:hAnsi="Times New Roman" w:cs="Times New Roman"/>
        </w:rPr>
        <w:t xml:space="preserve"> to the consistency principle, f</w:t>
      </w:r>
      <w:r w:rsidR="007D6D2E">
        <w:rPr>
          <w:rFonts w:ascii="Times New Roman" w:hAnsi="Times New Roman" w:cs="Times New Roman"/>
        </w:rPr>
        <w:t>rom the perspec</w:t>
      </w:r>
      <w:r w:rsidR="00C40E93">
        <w:rPr>
          <w:rFonts w:ascii="Times New Roman" w:hAnsi="Times New Roman" w:cs="Times New Roman"/>
        </w:rPr>
        <w:t xml:space="preserve">tive of </w:t>
      </w:r>
      <w:r>
        <w:rPr>
          <w:rFonts w:ascii="Times New Roman" w:hAnsi="Times New Roman" w:cs="Times New Roman"/>
        </w:rPr>
        <w:t xml:space="preserve">the </w:t>
      </w:r>
      <w:r w:rsidR="00C40E93">
        <w:rPr>
          <w:rFonts w:ascii="Times New Roman" w:hAnsi="Times New Roman" w:cs="Times New Roman"/>
        </w:rPr>
        <w:t>understanding principle</w:t>
      </w:r>
      <w:r w:rsidR="007D6D2E">
        <w:rPr>
          <w:rFonts w:ascii="Times New Roman" w:hAnsi="Times New Roman" w:cs="Times New Roman"/>
        </w:rPr>
        <w:t xml:space="preserve"> </w:t>
      </w:r>
      <w:r w:rsidR="00C40E93">
        <w:rPr>
          <w:rFonts w:ascii="Times New Roman" w:hAnsi="Times New Roman" w:cs="Times New Roman"/>
        </w:rPr>
        <w:t xml:space="preserve">we expect voters are inclined to search for information </w:t>
      </w:r>
      <w:r w:rsidR="00570470">
        <w:rPr>
          <w:rFonts w:ascii="Times New Roman" w:hAnsi="Times New Roman" w:cs="Times New Roman"/>
        </w:rPr>
        <w:t>that has</w:t>
      </w:r>
      <w:r w:rsidR="00C40E93">
        <w:rPr>
          <w:rFonts w:ascii="Times New Roman" w:hAnsi="Times New Roman" w:cs="Times New Roman"/>
        </w:rPr>
        <w:t xml:space="preserve"> </w:t>
      </w:r>
      <w:r w:rsidR="00BB00E8">
        <w:rPr>
          <w:rFonts w:ascii="Times New Roman" w:hAnsi="Times New Roman" w:cs="Times New Roman"/>
        </w:rPr>
        <w:t xml:space="preserve">a </w:t>
      </w:r>
      <w:r w:rsidR="00C40E93">
        <w:rPr>
          <w:rFonts w:ascii="Times New Roman" w:hAnsi="Times New Roman" w:cs="Times New Roman"/>
        </w:rPr>
        <w:t>high “utility.” While arguably such “utility” could be based on many different criteria</w:t>
      </w:r>
      <w:r w:rsidR="00AB4A09">
        <w:rPr>
          <w:rFonts w:ascii="Times New Roman" w:hAnsi="Times New Roman" w:cs="Times New Roman"/>
        </w:rPr>
        <w:t xml:space="preserve">, </w:t>
      </w:r>
      <w:r w:rsidR="00112C08">
        <w:rPr>
          <w:rFonts w:ascii="Times New Roman" w:hAnsi="Times New Roman" w:cs="Times New Roman"/>
        </w:rPr>
        <w:t xml:space="preserve">reducing an information cost of </w:t>
      </w:r>
      <w:r w:rsidR="00357E66">
        <w:rPr>
          <w:rFonts w:ascii="Times New Roman" w:hAnsi="Times New Roman" w:cs="Times New Roman"/>
        </w:rPr>
        <w:t xml:space="preserve">accurately evaluating candidates and policy options </w:t>
      </w:r>
      <w:r w:rsidR="004C6D7C">
        <w:rPr>
          <w:rFonts w:ascii="Times New Roman" w:hAnsi="Times New Roman" w:cs="Times New Roman"/>
        </w:rPr>
        <w:t>is</w:t>
      </w:r>
      <w:r w:rsidR="00357E66">
        <w:rPr>
          <w:rFonts w:ascii="Times New Roman" w:hAnsi="Times New Roman" w:cs="Times New Roman"/>
        </w:rPr>
        <w:t xml:space="preserve"> potentially a </w:t>
      </w:r>
      <w:r w:rsidR="00BC4CE8">
        <w:rPr>
          <w:rFonts w:ascii="Times New Roman" w:hAnsi="Times New Roman" w:cs="Times New Roman"/>
        </w:rPr>
        <w:t xml:space="preserve">viral </w:t>
      </w:r>
      <w:r w:rsidR="00BD5705">
        <w:rPr>
          <w:rFonts w:ascii="Times New Roman" w:hAnsi="Times New Roman" w:cs="Times New Roman"/>
        </w:rPr>
        <w:t>concern</w:t>
      </w:r>
      <w:r w:rsidR="00112C08">
        <w:rPr>
          <w:rFonts w:ascii="Times New Roman" w:hAnsi="Times New Roman" w:cs="Times New Roman"/>
        </w:rPr>
        <w:t xml:space="preserve"> for many voters</w:t>
      </w:r>
      <w:r w:rsidR="00357E66">
        <w:rPr>
          <w:rFonts w:ascii="Times New Roman" w:hAnsi="Times New Roman" w:cs="Times New Roman"/>
        </w:rPr>
        <w:t xml:space="preserve"> (</w:t>
      </w:r>
      <w:r w:rsidR="00035386">
        <w:rPr>
          <w:rFonts w:ascii="Times New Roman" w:hAnsi="Times New Roman" w:cs="Times New Roman"/>
        </w:rPr>
        <w:t>Downs, 195</w:t>
      </w:r>
      <w:r w:rsidR="00112C08">
        <w:rPr>
          <w:rFonts w:ascii="Times New Roman" w:hAnsi="Times New Roman" w:cs="Times New Roman"/>
        </w:rPr>
        <w:t xml:space="preserve">7; </w:t>
      </w:r>
      <w:r w:rsidR="00112C08" w:rsidRPr="0011588E">
        <w:rPr>
          <w:rFonts w:ascii="Times New Roman" w:eastAsia="Times New Roman" w:hAnsi="Times New Roman" w:cs="Times New Roman"/>
          <w:color w:val="222222"/>
          <w:shd w:val="clear" w:color="auto" w:fill="FFFFFF"/>
          <w:lang w:val="en-GB" w:eastAsia="ko-KR"/>
        </w:rPr>
        <w:t>Pietryka</w:t>
      </w:r>
      <w:r w:rsidR="00112C08">
        <w:rPr>
          <w:rFonts w:ascii="Times New Roman" w:eastAsia="Times New Roman" w:hAnsi="Times New Roman" w:cs="Times New Roman"/>
          <w:color w:val="222222"/>
          <w:shd w:val="clear" w:color="auto" w:fill="FFFFFF"/>
          <w:lang w:val="en-GB" w:eastAsia="ko-KR"/>
        </w:rPr>
        <w:t>, 2016</w:t>
      </w:r>
      <w:r w:rsidR="00357E66">
        <w:rPr>
          <w:rFonts w:ascii="Times New Roman" w:hAnsi="Times New Roman" w:cs="Times New Roman"/>
        </w:rPr>
        <w:t>)</w:t>
      </w:r>
      <w:r w:rsidR="009C7DA1">
        <w:rPr>
          <w:rFonts w:ascii="Times New Roman" w:hAnsi="Times New Roman" w:cs="Times New Roman"/>
        </w:rPr>
        <w:t xml:space="preserve"> especially during a period of </w:t>
      </w:r>
      <w:r w:rsidR="009C7DA1" w:rsidRPr="0011588E">
        <w:rPr>
          <w:rFonts w:ascii="Times New Roman" w:hAnsi="Times New Roman" w:cs="Times New Roman"/>
        </w:rPr>
        <w:t xml:space="preserve">heightened </w:t>
      </w:r>
      <w:r w:rsidR="009C7DA1">
        <w:rPr>
          <w:rFonts w:ascii="Times New Roman" w:hAnsi="Times New Roman" w:cs="Times New Roman"/>
        </w:rPr>
        <w:t>political interest</w:t>
      </w:r>
      <w:r w:rsidR="00357E66">
        <w:rPr>
          <w:rFonts w:ascii="Times New Roman" w:hAnsi="Times New Roman" w:cs="Times New Roman"/>
        </w:rPr>
        <w:t>. W</w:t>
      </w:r>
      <w:r w:rsidR="0090447E" w:rsidRPr="0011588E">
        <w:rPr>
          <w:rFonts w:ascii="Times New Roman" w:hAnsi="Times New Roman" w:cs="Times New Roman"/>
        </w:rPr>
        <w:t xml:space="preserve">e </w:t>
      </w:r>
      <w:r w:rsidR="00357E66">
        <w:rPr>
          <w:rFonts w:ascii="Times New Roman" w:hAnsi="Times New Roman" w:cs="Times New Roman"/>
        </w:rPr>
        <w:t xml:space="preserve">therefore </w:t>
      </w:r>
      <w:r w:rsidR="0090447E" w:rsidRPr="0011588E">
        <w:rPr>
          <w:rFonts w:ascii="Times New Roman" w:hAnsi="Times New Roman" w:cs="Times New Roman"/>
        </w:rPr>
        <w:t xml:space="preserve">expect voters of similar candidate evaluation criteria </w:t>
      </w:r>
      <w:r w:rsidR="00381C7B" w:rsidRPr="0011588E">
        <w:rPr>
          <w:rFonts w:ascii="Times New Roman" w:hAnsi="Times New Roman" w:cs="Times New Roman"/>
        </w:rPr>
        <w:t>are</w:t>
      </w:r>
      <w:r w:rsidR="0090447E" w:rsidRPr="0011588E">
        <w:rPr>
          <w:rFonts w:ascii="Times New Roman" w:hAnsi="Times New Roman" w:cs="Times New Roman"/>
        </w:rPr>
        <w:t xml:space="preserve"> more likely</w:t>
      </w:r>
      <w:r w:rsidR="00381C7B" w:rsidRPr="0011588E">
        <w:rPr>
          <w:rFonts w:ascii="Times New Roman" w:hAnsi="Times New Roman" w:cs="Times New Roman"/>
        </w:rPr>
        <w:t xml:space="preserve"> to select each other’s message</w:t>
      </w:r>
      <w:r w:rsidR="0090447E" w:rsidRPr="0011588E">
        <w:rPr>
          <w:rFonts w:ascii="Times New Roman" w:hAnsi="Times New Roman" w:cs="Times New Roman"/>
        </w:rPr>
        <w:t xml:space="preserve">, irrespective of their congeniality towards their </w:t>
      </w:r>
      <w:r w:rsidR="007720CC">
        <w:rPr>
          <w:rFonts w:ascii="Times New Roman" w:hAnsi="Times New Roman" w:cs="Times New Roman"/>
        </w:rPr>
        <w:t>prior</w:t>
      </w:r>
      <w:r w:rsidR="007720CC" w:rsidRPr="0011588E">
        <w:rPr>
          <w:rFonts w:ascii="Times New Roman" w:hAnsi="Times New Roman" w:cs="Times New Roman"/>
        </w:rPr>
        <w:t xml:space="preserve"> </w:t>
      </w:r>
      <w:r w:rsidR="00381C7B" w:rsidRPr="0011588E">
        <w:rPr>
          <w:rFonts w:ascii="Times New Roman" w:hAnsi="Times New Roman" w:cs="Times New Roman"/>
        </w:rPr>
        <w:t>preference</w:t>
      </w:r>
      <w:r w:rsidR="0090447E" w:rsidRPr="0011588E">
        <w:rPr>
          <w:rFonts w:ascii="Times New Roman" w:hAnsi="Times New Roman" w:cs="Times New Roman"/>
        </w:rPr>
        <w:t xml:space="preserve">. </w:t>
      </w:r>
      <w:r w:rsidR="007D6D2E">
        <w:rPr>
          <w:rFonts w:ascii="Times New Roman" w:hAnsi="Times New Roman" w:cs="Times New Roman"/>
        </w:rPr>
        <w:t>T</w:t>
      </w:r>
      <w:r w:rsidR="0090447E" w:rsidRPr="0011588E">
        <w:rPr>
          <w:rFonts w:ascii="Times New Roman" w:hAnsi="Times New Roman" w:cs="Times New Roman"/>
        </w:rPr>
        <w:t xml:space="preserve">his is based on the expectation that such information is of </w:t>
      </w:r>
      <w:r w:rsidR="0090447E" w:rsidRPr="0011588E">
        <w:rPr>
          <w:rFonts w:ascii="Times New Roman" w:hAnsi="Times New Roman" w:cs="Times New Roman"/>
        </w:rPr>
        <w:lastRenderedPageBreak/>
        <w:t xml:space="preserve">high utility to make relevant judgments regarding whom they should (or should not) support for. </w:t>
      </w:r>
      <w:r w:rsidR="00381C7B" w:rsidRPr="0011588E">
        <w:rPr>
          <w:rFonts w:ascii="Times New Roman" w:hAnsi="Times New Roman" w:cs="Times New Roman"/>
        </w:rPr>
        <w:t>Prior</w:t>
      </w:r>
      <w:r w:rsidR="0090447E" w:rsidRPr="0011588E">
        <w:rPr>
          <w:rFonts w:ascii="Times New Roman" w:hAnsi="Times New Roman" w:cs="Times New Roman"/>
        </w:rPr>
        <w:t xml:space="preserve"> literature agrees </w:t>
      </w:r>
      <w:r w:rsidR="00381C7B" w:rsidRPr="0011588E">
        <w:rPr>
          <w:rFonts w:ascii="Times New Roman" w:hAnsi="Times New Roman" w:cs="Times New Roman"/>
        </w:rPr>
        <w:t xml:space="preserve">while </w:t>
      </w:r>
      <w:r w:rsidR="0090447E" w:rsidRPr="0011588E">
        <w:rPr>
          <w:rFonts w:ascii="Times New Roman" w:hAnsi="Times New Roman" w:cs="Times New Roman"/>
        </w:rPr>
        <w:t>voters actively glean relevant information from their social networks, they also appear to value political expertise more than shared preferences (Ahn</w:t>
      </w:r>
      <w:r w:rsidR="00325B31" w:rsidRPr="0011588E">
        <w:rPr>
          <w:rFonts w:ascii="Times New Roman" w:hAnsi="Times New Roman" w:cs="Times New Roman"/>
        </w:rPr>
        <w:t xml:space="preserve"> et al.</w:t>
      </w:r>
      <w:r w:rsidR="0090447E" w:rsidRPr="0011588E">
        <w:rPr>
          <w:rFonts w:ascii="Times New Roman" w:hAnsi="Times New Roman" w:cs="Times New Roman"/>
        </w:rPr>
        <w:t>, 2014). Hart et al.’s (2009) research, for instance, have found that disconfirmation bias is substantially reduced when encounter</w:t>
      </w:r>
      <w:r w:rsidR="00381C7B" w:rsidRPr="0011588E">
        <w:rPr>
          <w:rFonts w:ascii="Times New Roman" w:hAnsi="Times New Roman" w:cs="Times New Roman"/>
        </w:rPr>
        <w:t>ed with</w:t>
      </w:r>
      <w:r w:rsidR="0090447E" w:rsidRPr="0011588E">
        <w:rPr>
          <w:rFonts w:ascii="Times New Roman" w:hAnsi="Times New Roman" w:cs="Times New Roman"/>
        </w:rPr>
        <w:t xml:space="preserve"> messages </w:t>
      </w:r>
      <w:r w:rsidR="00381C7B" w:rsidRPr="0011588E">
        <w:rPr>
          <w:rFonts w:ascii="Times New Roman" w:hAnsi="Times New Roman" w:cs="Times New Roman"/>
        </w:rPr>
        <w:t>of</w:t>
      </w:r>
      <w:r w:rsidR="0090447E" w:rsidRPr="0011588E">
        <w:rPr>
          <w:rFonts w:ascii="Times New Roman" w:hAnsi="Times New Roman" w:cs="Times New Roman"/>
        </w:rPr>
        <w:t xml:space="preserve"> higher informational value. Since messages that are similar in terms of judgmental criteria (on which others make candidate evaluations) may contain highly relevant information and signal utilities, voters are more likely than otherwise to select such messages</w:t>
      </w:r>
      <w:r w:rsidR="003C3BDA">
        <w:rPr>
          <w:rFonts w:ascii="Times New Roman" w:hAnsi="Times New Roman" w:cs="Times New Roman"/>
        </w:rPr>
        <w:t xml:space="preserve"> </w:t>
      </w:r>
      <w:r w:rsidR="0090447E" w:rsidRPr="0011588E">
        <w:rPr>
          <w:rFonts w:ascii="Times New Roman" w:hAnsi="Times New Roman" w:cs="Times New Roman"/>
        </w:rPr>
        <w:t>– especially when they are motivated to make accurate evaluations towards political candidate. Formally:</w:t>
      </w:r>
    </w:p>
    <w:p w14:paraId="19DC6C73" w14:textId="292D6AEE" w:rsidR="0090447E" w:rsidRPr="0011588E" w:rsidRDefault="0090447E" w:rsidP="00952CAF">
      <w:pPr>
        <w:widowControl w:val="0"/>
        <w:suppressLineNumbers/>
        <w:suppressAutoHyphens/>
        <w:adjustRightInd w:val="0"/>
        <w:snapToGrid w:val="0"/>
        <w:spacing w:line="480" w:lineRule="auto"/>
        <w:ind w:left="709" w:firstLine="11"/>
        <w:contextualSpacing/>
        <w:rPr>
          <w:rFonts w:ascii="Times New Roman" w:hAnsi="Times New Roman" w:cs="Times New Roman"/>
        </w:rPr>
      </w:pPr>
      <w:r w:rsidRPr="0011588E">
        <w:rPr>
          <w:rFonts w:ascii="Times New Roman" w:hAnsi="Times New Roman" w:cs="Times New Roman"/>
          <w:b/>
        </w:rPr>
        <w:t>H</w:t>
      </w:r>
      <w:r w:rsidR="006E4BCC">
        <w:rPr>
          <w:rFonts w:ascii="Times New Roman" w:hAnsi="Times New Roman" w:cs="Times New Roman"/>
          <w:b/>
        </w:rPr>
        <w:t>2</w:t>
      </w:r>
      <w:r w:rsidRPr="0011588E">
        <w:rPr>
          <w:rFonts w:ascii="Times New Roman" w:hAnsi="Times New Roman" w:cs="Times New Roman"/>
        </w:rPr>
        <w:t xml:space="preserve">: </w:t>
      </w:r>
      <w:r w:rsidR="00BD184F" w:rsidRPr="0011588E">
        <w:rPr>
          <w:rFonts w:ascii="Times New Roman" w:hAnsi="Times New Roman" w:cs="Times New Roman"/>
        </w:rPr>
        <w:t xml:space="preserve">There would be </w:t>
      </w:r>
      <w:r w:rsidR="00BD184F">
        <w:rPr>
          <w:rFonts w:ascii="Times New Roman" w:hAnsi="Times New Roman" w:cs="Times New Roman"/>
        </w:rPr>
        <w:t xml:space="preserve">a </w:t>
      </w:r>
      <w:r w:rsidR="00BD184F" w:rsidRPr="0011588E">
        <w:rPr>
          <w:rFonts w:ascii="Times New Roman" w:hAnsi="Times New Roman" w:cs="Times New Roman"/>
        </w:rPr>
        <w:t xml:space="preserve">more than expected by chance likelihood of message selection </w:t>
      </w:r>
      <w:r w:rsidR="00BD184F">
        <w:rPr>
          <w:rFonts w:ascii="Times New Roman" w:hAnsi="Times New Roman" w:cs="Times New Roman"/>
        </w:rPr>
        <w:t>based on s</w:t>
      </w:r>
      <w:r w:rsidRPr="0011588E">
        <w:rPr>
          <w:rFonts w:ascii="Times New Roman" w:hAnsi="Times New Roman" w:cs="Times New Roman"/>
        </w:rPr>
        <w:t>imilarity in candidate evaluation criteria in the online discussion forum.</w:t>
      </w:r>
    </w:p>
    <w:p w14:paraId="765A37EB" w14:textId="211F9607" w:rsidR="00564B23" w:rsidRPr="0011588E" w:rsidRDefault="004F1A15" w:rsidP="00DE1B3E">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 xml:space="preserve">Endogenous </w:t>
      </w:r>
      <w:r w:rsidR="00DE1B3E" w:rsidRPr="0011588E">
        <w:rPr>
          <w:rFonts w:ascii="Times New Roman" w:hAnsi="Times New Roman" w:cs="Times New Roman"/>
          <w:b/>
        </w:rPr>
        <w:t>Impact</w:t>
      </w:r>
      <w:r w:rsidRPr="0011588E">
        <w:rPr>
          <w:rFonts w:ascii="Times New Roman" w:hAnsi="Times New Roman" w:cs="Times New Roman"/>
          <w:b/>
        </w:rPr>
        <w:t xml:space="preserve"> of Network S</w:t>
      </w:r>
      <w:r w:rsidR="00564B23" w:rsidRPr="0011588E">
        <w:rPr>
          <w:rFonts w:ascii="Times New Roman" w:hAnsi="Times New Roman" w:cs="Times New Roman"/>
          <w:b/>
        </w:rPr>
        <w:t>tructure</w:t>
      </w:r>
    </w:p>
    <w:p w14:paraId="27345496" w14:textId="3C966C09" w:rsidR="00C32440" w:rsidRDefault="002E0591" w:rsidP="00DD5618">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While </w:t>
      </w:r>
      <w:r w:rsidR="00BC4CE8">
        <w:rPr>
          <w:rFonts w:ascii="Times New Roman" w:hAnsi="Times New Roman" w:cs="Times New Roman"/>
        </w:rPr>
        <w:t>aforementioned</w:t>
      </w:r>
      <w:r>
        <w:rPr>
          <w:rFonts w:ascii="Times New Roman" w:hAnsi="Times New Roman" w:cs="Times New Roman"/>
        </w:rPr>
        <w:t xml:space="preserve"> factors are important aspects of message selection dynamic</w:t>
      </w:r>
      <w:r w:rsidR="001D5294">
        <w:rPr>
          <w:rFonts w:ascii="Times New Roman" w:hAnsi="Times New Roman" w:cs="Times New Roman"/>
        </w:rPr>
        <w:t>s</w:t>
      </w:r>
      <w:r w:rsidR="00BC4CE8">
        <w:rPr>
          <w:rFonts w:ascii="Times New Roman" w:hAnsi="Times New Roman" w:cs="Times New Roman"/>
        </w:rPr>
        <w:t xml:space="preserve"> at its own right</w:t>
      </w:r>
      <w:r>
        <w:rPr>
          <w:rFonts w:ascii="Times New Roman" w:hAnsi="Times New Roman" w:cs="Times New Roman"/>
        </w:rPr>
        <w:t xml:space="preserve">, </w:t>
      </w:r>
      <w:r w:rsidR="00DF38B8">
        <w:rPr>
          <w:rFonts w:ascii="Times New Roman" w:hAnsi="Times New Roman" w:cs="Times New Roman"/>
        </w:rPr>
        <w:t>they</w:t>
      </w:r>
      <w:r w:rsidR="00D41543">
        <w:rPr>
          <w:rFonts w:ascii="Times New Roman" w:hAnsi="Times New Roman" w:cs="Times New Roman"/>
        </w:rPr>
        <w:t xml:space="preserve"> </w:t>
      </w:r>
      <w:r w:rsidR="00E331F5">
        <w:rPr>
          <w:rFonts w:ascii="Times New Roman" w:hAnsi="Times New Roman" w:cs="Times New Roman"/>
        </w:rPr>
        <w:t>do</w:t>
      </w:r>
      <w:r>
        <w:rPr>
          <w:rFonts w:ascii="Times New Roman" w:hAnsi="Times New Roman" w:cs="Times New Roman"/>
        </w:rPr>
        <w:t xml:space="preserve"> not operate in </w:t>
      </w:r>
      <w:r w:rsidR="00D41543">
        <w:rPr>
          <w:rFonts w:ascii="Times New Roman" w:hAnsi="Times New Roman" w:cs="Times New Roman"/>
        </w:rPr>
        <w:t xml:space="preserve">a </w:t>
      </w:r>
      <w:r>
        <w:rPr>
          <w:rFonts w:ascii="Times New Roman" w:hAnsi="Times New Roman" w:cs="Times New Roman"/>
        </w:rPr>
        <w:t xml:space="preserve">social </w:t>
      </w:r>
      <w:r w:rsidR="00DF38B8">
        <w:rPr>
          <w:rFonts w:ascii="Times New Roman" w:hAnsi="Times New Roman" w:cs="Times New Roman"/>
        </w:rPr>
        <w:t>“</w:t>
      </w:r>
      <w:r>
        <w:rPr>
          <w:rFonts w:ascii="Times New Roman" w:hAnsi="Times New Roman" w:cs="Times New Roman"/>
        </w:rPr>
        <w:t>vacuum.</w:t>
      </w:r>
      <w:r w:rsidR="00DF38B8">
        <w:rPr>
          <w:rFonts w:ascii="Times New Roman" w:hAnsi="Times New Roman" w:cs="Times New Roman"/>
        </w:rPr>
        <w:t>”</w:t>
      </w:r>
      <w:r w:rsidR="00D41543">
        <w:rPr>
          <w:rFonts w:ascii="Times New Roman" w:hAnsi="Times New Roman" w:cs="Times New Roman"/>
        </w:rPr>
        <w:t xml:space="preserve"> As such, </w:t>
      </w:r>
      <w:r w:rsidR="00C32440">
        <w:rPr>
          <w:rFonts w:ascii="Times New Roman" w:hAnsi="Times New Roman" w:cs="Times New Roman"/>
        </w:rPr>
        <w:t>a</w:t>
      </w:r>
      <w:r w:rsidR="001D5294">
        <w:rPr>
          <w:rFonts w:ascii="Times New Roman" w:hAnsi="Times New Roman" w:cs="Times New Roman"/>
        </w:rPr>
        <w:t>ny</w:t>
      </w:r>
      <w:r w:rsidR="00C32440">
        <w:rPr>
          <w:rFonts w:ascii="Times New Roman" w:hAnsi="Times New Roman" w:cs="Times New Roman"/>
        </w:rPr>
        <w:t xml:space="preserve"> theoretical perspective </w:t>
      </w:r>
      <w:r w:rsidR="00BC4CE8">
        <w:rPr>
          <w:rFonts w:ascii="Times New Roman" w:hAnsi="Times New Roman" w:cs="Times New Roman"/>
        </w:rPr>
        <w:t xml:space="preserve">that </w:t>
      </w:r>
      <w:r w:rsidR="00C32440">
        <w:rPr>
          <w:rFonts w:ascii="Times New Roman" w:hAnsi="Times New Roman" w:cs="Times New Roman"/>
        </w:rPr>
        <w:t>i</w:t>
      </w:r>
      <w:r w:rsidR="00DD5618">
        <w:rPr>
          <w:rFonts w:ascii="Times New Roman" w:hAnsi="Times New Roman" w:cs="Times New Roman"/>
        </w:rPr>
        <w:t xml:space="preserve">gnoring substantive </w:t>
      </w:r>
      <w:r w:rsidR="00C32440">
        <w:rPr>
          <w:rFonts w:ascii="Times New Roman" w:hAnsi="Times New Roman" w:cs="Times New Roman"/>
        </w:rPr>
        <w:t>inter</w:t>
      </w:r>
      <w:r w:rsidR="00DD5618">
        <w:rPr>
          <w:rFonts w:ascii="Times New Roman" w:hAnsi="Times New Roman" w:cs="Times New Roman"/>
        </w:rPr>
        <w:t>dependencies</w:t>
      </w:r>
      <w:r w:rsidR="00C32440">
        <w:rPr>
          <w:rFonts w:ascii="Times New Roman" w:hAnsi="Times New Roman" w:cs="Times New Roman"/>
        </w:rPr>
        <w:t xml:space="preserve"> among actors</w:t>
      </w:r>
      <w:r w:rsidR="001D5294">
        <w:rPr>
          <w:rFonts w:ascii="Times New Roman" w:hAnsi="Times New Roman" w:cs="Times New Roman"/>
        </w:rPr>
        <w:t xml:space="preserve"> </w:t>
      </w:r>
      <w:r w:rsidR="00D41543">
        <w:rPr>
          <w:rFonts w:ascii="Times New Roman" w:hAnsi="Times New Roman" w:cs="Times New Roman"/>
        </w:rPr>
        <w:t>is inevitably incomplete</w:t>
      </w:r>
      <w:r w:rsidR="00DD5618">
        <w:rPr>
          <w:rFonts w:ascii="Times New Roman" w:hAnsi="Times New Roman" w:cs="Times New Roman"/>
        </w:rPr>
        <w:t xml:space="preserve">. </w:t>
      </w:r>
      <w:r w:rsidR="00C32440">
        <w:rPr>
          <w:rFonts w:ascii="Times New Roman" w:hAnsi="Times New Roman" w:cs="Times New Roman"/>
        </w:rPr>
        <w:t xml:space="preserve">Below, we attempt to explicate such </w:t>
      </w:r>
      <w:r w:rsidR="00BC4CE8">
        <w:rPr>
          <w:rFonts w:ascii="Times New Roman" w:hAnsi="Times New Roman" w:cs="Times New Roman"/>
        </w:rPr>
        <w:t>inter</w:t>
      </w:r>
      <w:r w:rsidR="00C32440">
        <w:rPr>
          <w:rFonts w:ascii="Times New Roman" w:hAnsi="Times New Roman" w:cs="Times New Roman"/>
        </w:rPr>
        <w:t xml:space="preserve">dependencies </w:t>
      </w:r>
      <w:r w:rsidR="00BC4CE8">
        <w:rPr>
          <w:rFonts w:ascii="Times New Roman" w:hAnsi="Times New Roman" w:cs="Times New Roman"/>
        </w:rPr>
        <w:t>in explaining</w:t>
      </w:r>
      <w:r w:rsidR="00C32440">
        <w:rPr>
          <w:rFonts w:ascii="Times New Roman" w:hAnsi="Times New Roman" w:cs="Times New Roman"/>
        </w:rPr>
        <w:t xml:space="preserve"> message exposure patterns.</w:t>
      </w:r>
    </w:p>
    <w:p w14:paraId="48172DDE" w14:textId="71BB76D3" w:rsidR="00C32440" w:rsidRDefault="000F0BA7" w:rsidP="00C32440">
      <w:pPr>
        <w:widowControl w:val="0"/>
        <w:suppressLineNumbers/>
        <w:suppressAutoHyphens/>
        <w:adjustRightInd w:val="0"/>
        <w:snapToGrid w:val="0"/>
        <w:spacing w:line="480" w:lineRule="auto"/>
        <w:contextualSpacing/>
        <w:rPr>
          <w:rFonts w:ascii="Times New Roman" w:hAnsi="Times New Roman" w:cs="Times New Roman"/>
          <w:i/>
        </w:rPr>
      </w:pPr>
      <w:r w:rsidRPr="00C32440">
        <w:rPr>
          <w:rFonts w:ascii="Times New Roman" w:hAnsi="Times New Roman" w:cs="Times New Roman"/>
          <w:b/>
        </w:rPr>
        <w:t>Reciprocity</w:t>
      </w:r>
      <w:r w:rsidRPr="0011588E">
        <w:rPr>
          <w:rFonts w:ascii="Times New Roman" w:hAnsi="Times New Roman" w:cs="Times New Roman"/>
          <w:i/>
        </w:rPr>
        <w:t xml:space="preserve"> </w:t>
      </w:r>
    </w:p>
    <w:p w14:paraId="320D6A33" w14:textId="3C4769DA" w:rsidR="007E10CC" w:rsidRPr="0011588E" w:rsidRDefault="00204967" w:rsidP="00C32440">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Often in </w:t>
      </w:r>
      <w:r w:rsidR="00274DF7" w:rsidRPr="0011588E">
        <w:rPr>
          <w:rFonts w:ascii="Times New Roman" w:hAnsi="Times New Roman" w:cs="Times New Roman"/>
        </w:rPr>
        <w:t xml:space="preserve">online </w:t>
      </w:r>
      <w:r w:rsidRPr="0011588E">
        <w:rPr>
          <w:rFonts w:ascii="Times New Roman" w:hAnsi="Times New Roman" w:cs="Times New Roman"/>
        </w:rPr>
        <w:t xml:space="preserve">discussion forums, users </w:t>
      </w:r>
      <w:r w:rsidR="00005417" w:rsidRPr="0011588E">
        <w:rPr>
          <w:rFonts w:ascii="Times New Roman" w:hAnsi="Times New Roman" w:cs="Times New Roman"/>
        </w:rPr>
        <w:t xml:space="preserve">not only intentionally </w:t>
      </w:r>
      <w:r w:rsidR="00274DF7" w:rsidRPr="0011588E">
        <w:rPr>
          <w:rFonts w:ascii="Times New Roman" w:hAnsi="Times New Roman" w:cs="Times New Roman"/>
        </w:rPr>
        <w:t>seek</w:t>
      </w:r>
      <w:r w:rsidR="00005417" w:rsidRPr="0011588E">
        <w:rPr>
          <w:rFonts w:ascii="Times New Roman" w:hAnsi="Times New Roman" w:cs="Times New Roman"/>
        </w:rPr>
        <w:t xml:space="preserve"> for certain information, but they </w:t>
      </w:r>
      <w:r w:rsidR="00105189" w:rsidRPr="0011588E">
        <w:rPr>
          <w:rFonts w:ascii="Times New Roman" w:hAnsi="Times New Roman" w:cs="Times New Roman"/>
        </w:rPr>
        <w:t xml:space="preserve">also spontaneously </w:t>
      </w:r>
      <w:r w:rsidRPr="0011588E">
        <w:rPr>
          <w:rFonts w:ascii="Times New Roman" w:hAnsi="Times New Roman" w:cs="Times New Roman"/>
        </w:rPr>
        <w:t>exchange, respond</w:t>
      </w:r>
      <w:r w:rsidR="00105189" w:rsidRPr="0011588E">
        <w:rPr>
          <w:rFonts w:ascii="Times New Roman" w:hAnsi="Times New Roman" w:cs="Times New Roman"/>
        </w:rPr>
        <w:t>, and react</w:t>
      </w:r>
      <w:r w:rsidRPr="0011588E">
        <w:rPr>
          <w:rFonts w:ascii="Times New Roman" w:hAnsi="Times New Roman" w:cs="Times New Roman"/>
        </w:rPr>
        <w:t xml:space="preserve"> to others’ opinions</w:t>
      </w:r>
      <w:r w:rsidR="00F2202A" w:rsidRPr="0011588E">
        <w:rPr>
          <w:rFonts w:ascii="Times New Roman" w:hAnsi="Times New Roman" w:cs="Times New Roman"/>
        </w:rPr>
        <w:t xml:space="preserve"> and messages</w:t>
      </w:r>
      <w:r w:rsidRPr="0011588E">
        <w:rPr>
          <w:rFonts w:ascii="Times New Roman" w:hAnsi="Times New Roman" w:cs="Times New Roman"/>
        </w:rPr>
        <w:t>.</w:t>
      </w:r>
      <w:r w:rsidR="00005417" w:rsidRPr="0011588E">
        <w:rPr>
          <w:rFonts w:ascii="Times New Roman" w:hAnsi="Times New Roman" w:cs="Times New Roman"/>
        </w:rPr>
        <w:t xml:space="preserve"> This presumably may take a number of </w:t>
      </w:r>
      <w:r w:rsidR="00274DF7" w:rsidRPr="0011588E">
        <w:rPr>
          <w:rFonts w:ascii="Times New Roman" w:hAnsi="Times New Roman" w:cs="Times New Roman"/>
        </w:rPr>
        <w:t xml:space="preserve">possible </w:t>
      </w:r>
      <w:r w:rsidR="00005417" w:rsidRPr="0011588E">
        <w:rPr>
          <w:rFonts w:ascii="Times New Roman" w:hAnsi="Times New Roman" w:cs="Times New Roman"/>
        </w:rPr>
        <w:t>forms</w:t>
      </w:r>
      <w:r w:rsidR="000344CE">
        <w:rPr>
          <w:rFonts w:ascii="Times New Roman" w:hAnsi="Times New Roman" w:cs="Times New Roman"/>
        </w:rPr>
        <w:t>,</w:t>
      </w:r>
      <w:r w:rsidR="00352589" w:rsidRPr="0011588E">
        <w:rPr>
          <w:rFonts w:ascii="Times New Roman" w:hAnsi="Times New Roman" w:cs="Times New Roman"/>
        </w:rPr>
        <w:t xml:space="preserve"> </w:t>
      </w:r>
      <w:r w:rsidR="000344CE">
        <w:rPr>
          <w:rFonts w:ascii="Times New Roman" w:hAnsi="Times New Roman" w:cs="Times New Roman"/>
        </w:rPr>
        <w:t>y</w:t>
      </w:r>
      <w:r w:rsidR="00352589" w:rsidRPr="0011588E">
        <w:rPr>
          <w:rFonts w:ascii="Times New Roman" w:hAnsi="Times New Roman" w:cs="Times New Roman"/>
        </w:rPr>
        <w:t>et</w:t>
      </w:r>
      <w:r w:rsidR="00005417" w:rsidRPr="0011588E">
        <w:rPr>
          <w:rFonts w:ascii="Times New Roman" w:hAnsi="Times New Roman" w:cs="Times New Roman"/>
        </w:rPr>
        <w:t xml:space="preserve"> </w:t>
      </w:r>
      <w:r w:rsidR="00F2202A" w:rsidRPr="0011588E">
        <w:rPr>
          <w:rFonts w:ascii="Times New Roman" w:hAnsi="Times New Roman" w:cs="Times New Roman"/>
        </w:rPr>
        <w:t xml:space="preserve">the </w:t>
      </w:r>
      <w:r w:rsidR="00005417" w:rsidRPr="0011588E">
        <w:rPr>
          <w:rFonts w:ascii="Times New Roman" w:hAnsi="Times New Roman" w:cs="Times New Roman"/>
        </w:rPr>
        <w:t xml:space="preserve">most simple and </w:t>
      </w:r>
      <w:r w:rsidR="00AA3AD5" w:rsidRPr="0011588E">
        <w:rPr>
          <w:rFonts w:ascii="Times New Roman" w:hAnsi="Times New Roman" w:cs="Times New Roman"/>
        </w:rPr>
        <w:t>frequent</w:t>
      </w:r>
      <w:r w:rsidR="00005417" w:rsidRPr="0011588E">
        <w:rPr>
          <w:rFonts w:ascii="Times New Roman" w:hAnsi="Times New Roman" w:cs="Times New Roman"/>
        </w:rPr>
        <w:t xml:space="preserve"> form of such “interaction” </w:t>
      </w:r>
      <w:r w:rsidR="00105189" w:rsidRPr="0011588E">
        <w:rPr>
          <w:rFonts w:ascii="Times New Roman" w:hAnsi="Times New Roman" w:cs="Times New Roman"/>
        </w:rPr>
        <w:t>may manifest</w:t>
      </w:r>
      <w:r w:rsidR="00005417" w:rsidRPr="0011588E">
        <w:rPr>
          <w:rFonts w:ascii="Times New Roman" w:hAnsi="Times New Roman" w:cs="Times New Roman"/>
        </w:rPr>
        <w:t xml:space="preserve"> as continuous, interactive</w:t>
      </w:r>
      <w:r w:rsidR="000344CE">
        <w:rPr>
          <w:rFonts w:ascii="Times New Roman" w:hAnsi="Times New Roman" w:cs="Times New Roman"/>
        </w:rPr>
        <w:t xml:space="preserve"> </w:t>
      </w:r>
      <w:r w:rsidR="00352589" w:rsidRPr="0011588E">
        <w:rPr>
          <w:rFonts w:ascii="Times New Roman" w:hAnsi="Times New Roman" w:cs="Times New Roman"/>
        </w:rPr>
        <w:t xml:space="preserve">message exchange </w:t>
      </w:r>
      <w:r w:rsidR="00105189" w:rsidRPr="0011588E">
        <w:rPr>
          <w:rFonts w:ascii="Times New Roman" w:hAnsi="Times New Roman" w:cs="Times New Roman"/>
        </w:rPr>
        <w:t>sequence</w:t>
      </w:r>
      <w:r w:rsidR="00F23F09" w:rsidRPr="0011588E">
        <w:rPr>
          <w:rFonts w:ascii="Times New Roman" w:hAnsi="Times New Roman" w:cs="Times New Roman"/>
        </w:rPr>
        <w:t xml:space="preserve">s </w:t>
      </w:r>
      <w:r w:rsidR="00005417" w:rsidRPr="0011588E">
        <w:rPr>
          <w:rFonts w:ascii="Times New Roman" w:hAnsi="Times New Roman" w:cs="Times New Roman"/>
        </w:rPr>
        <w:t xml:space="preserve">among a set of members. </w:t>
      </w:r>
      <w:r w:rsidR="00325411" w:rsidRPr="0011588E">
        <w:rPr>
          <w:rFonts w:ascii="Times New Roman" w:hAnsi="Times New Roman" w:cs="Times New Roman"/>
        </w:rPr>
        <w:t>This</w:t>
      </w:r>
      <w:r w:rsidR="00005417" w:rsidRPr="0011588E">
        <w:rPr>
          <w:rFonts w:ascii="Times New Roman" w:hAnsi="Times New Roman" w:cs="Times New Roman"/>
        </w:rPr>
        <w:t xml:space="preserve"> </w:t>
      </w:r>
      <w:r w:rsidR="00BC15D6" w:rsidRPr="0011588E">
        <w:rPr>
          <w:rFonts w:ascii="Times New Roman" w:hAnsi="Times New Roman" w:cs="Times New Roman"/>
        </w:rPr>
        <w:t xml:space="preserve">also </w:t>
      </w:r>
      <w:r w:rsidR="00005417" w:rsidRPr="0011588E">
        <w:rPr>
          <w:rFonts w:ascii="Times New Roman" w:hAnsi="Times New Roman" w:cs="Times New Roman"/>
        </w:rPr>
        <w:t>implies that such interaction pattern</w:t>
      </w:r>
      <w:r w:rsidR="00274DF7" w:rsidRPr="0011588E">
        <w:rPr>
          <w:rFonts w:ascii="Times New Roman" w:hAnsi="Times New Roman" w:cs="Times New Roman"/>
        </w:rPr>
        <w:t>s</w:t>
      </w:r>
      <w:r w:rsidR="00005417" w:rsidRPr="0011588E">
        <w:rPr>
          <w:rFonts w:ascii="Times New Roman" w:hAnsi="Times New Roman" w:cs="Times New Roman"/>
        </w:rPr>
        <w:t xml:space="preserve"> may </w:t>
      </w:r>
      <w:r w:rsidR="000344CE">
        <w:rPr>
          <w:rFonts w:ascii="Times New Roman" w:hAnsi="Times New Roman" w:cs="Times New Roman"/>
        </w:rPr>
        <w:t>require</w:t>
      </w:r>
      <w:r w:rsidR="000344CE" w:rsidRPr="0011588E">
        <w:rPr>
          <w:rFonts w:ascii="Times New Roman" w:hAnsi="Times New Roman" w:cs="Times New Roman"/>
        </w:rPr>
        <w:t xml:space="preserve"> </w:t>
      </w:r>
      <w:r w:rsidR="00005417" w:rsidRPr="0011588E">
        <w:rPr>
          <w:rFonts w:ascii="Times New Roman" w:hAnsi="Times New Roman" w:cs="Times New Roman"/>
        </w:rPr>
        <w:t xml:space="preserve">a </w:t>
      </w:r>
      <w:r w:rsidR="00274DF7" w:rsidRPr="0011588E">
        <w:rPr>
          <w:rFonts w:ascii="Times New Roman" w:hAnsi="Times New Roman" w:cs="Times New Roman"/>
        </w:rPr>
        <w:t>situation</w:t>
      </w:r>
      <w:r w:rsidR="00105189" w:rsidRPr="0011588E">
        <w:rPr>
          <w:rFonts w:ascii="Times New Roman" w:hAnsi="Times New Roman" w:cs="Times New Roman"/>
        </w:rPr>
        <w:t xml:space="preserve"> </w:t>
      </w:r>
      <w:r w:rsidR="007E247A">
        <w:rPr>
          <w:rFonts w:ascii="Times New Roman" w:hAnsi="Times New Roman" w:cs="Times New Roman"/>
        </w:rPr>
        <w:t>in which</w:t>
      </w:r>
      <w:r w:rsidR="00105189" w:rsidRPr="0011588E">
        <w:rPr>
          <w:rFonts w:ascii="Times New Roman" w:hAnsi="Times New Roman" w:cs="Times New Roman"/>
        </w:rPr>
        <w:t xml:space="preserve"> </w:t>
      </w:r>
      <w:r w:rsidR="00005417" w:rsidRPr="0011588E">
        <w:rPr>
          <w:rFonts w:ascii="Times New Roman" w:hAnsi="Times New Roman" w:cs="Times New Roman"/>
        </w:rPr>
        <w:t xml:space="preserve">an actor </w:t>
      </w:r>
      <w:r w:rsidR="00005417" w:rsidRPr="0011588E">
        <w:rPr>
          <w:rFonts w:ascii="Times New Roman" w:hAnsi="Times New Roman" w:cs="Times New Roman"/>
          <w:i/>
        </w:rPr>
        <w:t>i</w:t>
      </w:r>
      <w:r w:rsidR="00005417" w:rsidRPr="0011588E">
        <w:rPr>
          <w:rFonts w:ascii="Times New Roman" w:hAnsi="Times New Roman" w:cs="Times New Roman"/>
        </w:rPr>
        <w:t xml:space="preserve"> and actor </w:t>
      </w:r>
      <w:r w:rsidR="00005417" w:rsidRPr="0011588E">
        <w:rPr>
          <w:rFonts w:ascii="Times New Roman" w:hAnsi="Times New Roman" w:cs="Times New Roman"/>
          <w:i/>
        </w:rPr>
        <w:t>j</w:t>
      </w:r>
      <w:r w:rsidR="00005417" w:rsidRPr="0011588E">
        <w:rPr>
          <w:rFonts w:ascii="Times New Roman" w:hAnsi="Times New Roman" w:cs="Times New Roman"/>
        </w:rPr>
        <w:t xml:space="preserve"> mutually choose to view each other’s messages</w:t>
      </w:r>
      <w:r w:rsidR="00F23F09" w:rsidRPr="0011588E">
        <w:rPr>
          <w:rFonts w:ascii="Times New Roman" w:hAnsi="Times New Roman" w:cs="Times New Roman"/>
        </w:rPr>
        <w:t xml:space="preserve">, </w:t>
      </w:r>
      <w:r w:rsidR="00BC15D6" w:rsidRPr="0011588E">
        <w:rPr>
          <w:rFonts w:ascii="Times New Roman" w:hAnsi="Times New Roman" w:cs="Times New Roman"/>
        </w:rPr>
        <w:t xml:space="preserve">direct and return their attentions to each other – </w:t>
      </w:r>
      <w:r w:rsidR="00F23F09" w:rsidRPr="0011588E">
        <w:rPr>
          <w:rFonts w:ascii="Times New Roman" w:hAnsi="Times New Roman" w:cs="Times New Roman"/>
        </w:rPr>
        <w:t xml:space="preserve">provided that leaving a reply or comments necessitate a responder to actually click and read </w:t>
      </w:r>
      <w:r w:rsidR="00A01968">
        <w:rPr>
          <w:rFonts w:ascii="Times New Roman" w:hAnsi="Times New Roman" w:cs="Times New Roman"/>
        </w:rPr>
        <w:t>the original</w:t>
      </w:r>
      <w:r w:rsidR="00A01968" w:rsidRPr="0011588E">
        <w:rPr>
          <w:rFonts w:ascii="Times New Roman" w:hAnsi="Times New Roman" w:cs="Times New Roman"/>
        </w:rPr>
        <w:t xml:space="preserve"> </w:t>
      </w:r>
      <w:r w:rsidR="00F23F09" w:rsidRPr="0011588E">
        <w:rPr>
          <w:rFonts w:ascii="Times New Roman" w:hAnsi="Times New Roman" w:cs="Times New Roman"/>
        </w:rPr>
        <w:t xml:space="preserve">message at first </w:t>
      </w:r>
      <w:r w:rsidR="00F23F09" w:rsidRPr="0011588E">
        <w:rPr>
          <w:rFonts w:ascii="Times New Roman" w:hAnsi="Times New Roman" w:cs="Times New Roman"/>
        </w:rPr>
        <w:lastRenderedPageBreak/>
        <w:t>place.</w:t>
      </w:r>
      <w:r w:rsidR="00005417" w:rsidRPr="0011588E">
        <w:rPr>
          <w:rFonts w:ascii="Times New Roman" w:hAnsi="Times New Roman" w:cs="Times New Roman"/>
        </w:rPr>
        <w:t xml:space="preserve"> </w:t>
      </w:r>
      <w:r w:rsidR="007E10CC" w:rsidRPr="0011588E">
        <w:rPr>
          <w:rFonts w:ascii="Times New Roman" w:hAnsi="Times New Roman" w:cs="Times New Roman"/>
        </w:rPr>
        <w:t xml:space="preserve">Based on this </w:t>
      </w:r>
      <w:r w:rsidR="00F2202A" w:rsidRPr="0011588E">
        <w:rPr>
          <w:rFonts w:ascii="Times New Roman" w:hAnsi="Times New Roman" w:cs="Times New Roman"/>
        </w:rPr>
        <w:t>expectation</w:t>
      </w:r>
      <w:r w:rsidR="007E10CC" w:rsidRPr="0011588E">
        <w:rPr>
          <w:rFonts w:ascii="Times New Roman" w:hAnsi="Times New Roman" w:cs="Times New Roman"/>
        </w:rPr>
        <w:t>, we hypothesize that reciprocity</w:t>
      </w:r>
      <w:r w:rsidR="0025719F" w:rsidRPr="0011588E">
        <w:rPr>
          <w:rFonts w:ascii="Times New Roman" w:hAnsi="Times New Roman" w:cs="Times New Roman"/>
        </w:rPr>
        <w:t xml:space="preserve">, or the extent of which the relationships between actors in a social network are symmetric (Wasserman &amp; Faust, 1994), </w:t>
      </w:r>
      <w:r w:rsidR="007E10CC" w:rsidRPr="0011588E">
        <w:rPr>
          <w:rFonts w:ascii="Times New Roman" w:hAnsi="Times New Roman" w:cs="Times New Roman"/>
        </w:rPr>
        <w:t>would be one of the significant and positive predictor</w:t>
      </w:r>
      <w:r w:rsidR="006E4BCC">
        <w:rPr>
          <w:rFonts w:ascii="Times New Roman" w:hAnsi="Times New Roman" w:cs="Times New Roman"/>
        </w:rPr>
        <w:t>s</w:t>
      </w:r>
      <w:r w:rsidR="007E10CC" w:rsidRPr="0011588E">
        <w:rPr>
          <w:rFonts w:ascii="Times New Roman" w:hAnsi="Times New Roman" w:cs="Times New Roman"/>
        </w:rPr>
        <w:t xml:space="preserve"> of online </w:t>
      </w:r>
      <w:r w:rsidR="006E4BCC">
        <w:rPr>
          <w:rFonts w:ascii="Times New Roman" w:hAnsi="Times New Roman" w:cs="Times New Roman"/>
        </w:rPr>
        <w:t>message selection</w:t>
      </w:r>
      <w:r w:rsidR="00BC15D6" w:rsidRPr="0011588E">
        <w:rPr>
          <w:rFonts w:ascii="Times New Roman" w:hAnsi="Times New Roman" w:cs="Times New Roman"/>
        </w:rPr>
        <w:t>:</w:t>
      </w:r>
    </w:p>
    <w:p w14:paraId="1A6A35F5" w14:textId="72D74135" w:rsidR="00005417" w:rsidRPr="0011588E" w:rsidRDefault="00005417" w:rsidP="00952CAF">
      <w:pPr>
        <w:widowControl w:val="0"/>
        <w:suppressLineNumbers/>
        <w:suppressAutoHyphens/>
        <w:adjustRightInd w:val="0"/>
        <w:snapToGrid w:val="0"/>
        <w:spacing w:line="480" w:lineRule="auto"/>
        <w:ind w:left="709" w:firstLine="11"/>
        <w:contextualSpacing/>
        <w:rPr>
          <w:rFonts w:ascii="Times New Roman" w:hAnsi="Times New Roman" w:cs="Times New Roman"/>
        </w:rPr>
      </w:pPr>
      <w:r w:rsidRPr="0011588E">
        <w:rPr>
          <w:rFonts w:ascii="Times New Roman" w:hAnsi="Times New Roman" w:cs="Times New Roman"/>
          <w:b/>
        </w:rPr>
        <w:t>H</w:t>
      </w:r>
      <w:r w:rsidR="006E4BCC">
        <w:rPr>
          <w:rFonts w:ascii="Times New Roman" w:hAnsi="Times New Roman" w:cs="Times New Roman"/>
          <w:b/>
        </w:rPr>
        <w:t>3</w:t>
      </w:r>
      <w:r w:rsidRPr="0011588E">
        <w:rPr>
          <w:rFonts w:ascii="Times New Roman" w:hAnsi="Times New Roman" w:cs="Times New Roman"/>
        </w:rPr>
        <w:t xml:space="preserve">: There would be </w:t>
      </w:r>
      <w:r w:rsidR="00BD184F">
        <w:rPr>
          <w:rFonts w:ascii="Times New Roman" w:hAnsi="Times New Roman" w:cs="Times New Roman"/>
        </w:rPr>
        <w:t xml:space="preserve">a </w:t>
      </w:r>
      <w:r w:rsidRPr="0011588E">
        <w:rPr>
          <w:rFonts w:ascii="Times New Roman" w:hAnsi="Times New Roman" w:cs="Times New Roman"/>
        </w:rPr>
        <w:t xml:space="preserve">more than expected by chance likelihood of message selection </w:t>
      </w:r>
      <w:r w:rsidR="00BD184F">
        <w:rPr>
          <w:rFonts w:ascii="Times New Roman" w:hAnsi="Times New Roman" w:cs="Times New Roman"/>
        </w:rPr>
        <w:t xml:space="preserve">based on </w:t>
      </w:r>
      <w:r w:rsidR="00BD184F" w:rsidRPr="0011588E">
        <w:rPr>
          <w:rFonts w:ascii="Times New Roman" w:hAnsi="Times New Roman" w:cs="Times New Roman"/>
        </w:rPr>
        <w:t>reciprocity</w:t>
      </w:r>
      <w:r w:rsidRPr="0011588E">
        <w:rPr>
          <w:rFonts w:ascii="Times New Roman" w:hAnsi="Times New Roman" w:cs="Times New Roman"/>
        </w:rPr>
        <w:t xml:space="preserve"> </w:t>
      </w:r>
      <w:r w:rsidR="00BD42AB" w:rsidRPr="0011588E">
        <w:rPr>
          <w:rFonts w:ascii="Times New Roman" w:hAnsi="Times New Roman" w:cs="Times New Roman"/>
        </w:rPr>
        <w:t>in the online discussion forum</w:t>
      </w:r>
      <w:r w:rsidRPr="0011588E">
        <w:rPr>
          <w:rFonts w:ascii="Times New Roman" w:hAnsi="Times New Roman" w:cs="Times New Roman"/>
        </w:rPr>
        <w:t xml:space="preserve">. </w:t>
      </w:r>
    </w:p>
    <w:p w14:paraId="039E8B62" w14:textId="533F10AC" w:rsidR="00860F5D" w:rsidRDefault="00564B23" w:rsidP="00756593">
      <w:pPr>
        <w:widowControl w:val="0"/>
        <w:suppressLineNumbers/>
        <w:suppressAutoHyphens/>
        <w:adjustRightInd w:val="0"/>
        <w:snapToGrid w:val="0"/>
        <w:spacing w:line="480" w:lineRule="auto"/>
        <w:contextualSpacing/>
        <w:rPr>
          <w:rFonts w:ascii="Times New Roman" w:hAnsi="Times New Roman" w:cs="Times New Roman"/>
          <w:i/>
        </w:rPr>
      </w:pPr>
      <w:r w:rsidRPr="00860F5D">
        <w:rPr>
          <w:rFonts w:ascii="Times New Roman" w:hAnsi="Times New Roman" w:cs="Times New Roman"/>
          <w:b/>
        </w:rPr>
        <w:t xml:space="preserve">Transitivity, </w:t>
      </w:r>
      <w:r w:rsidR="00860F5D">
        <w:rPr>
          <w:rFonts w:ascii="Times New Roman" w:hAnsi="Times New Roman" w:cs="Times New Roman"/>
          <w:b/>
        </w:rPr>
        <w:t>C</w:t>
      </w:r>
      <w:r w:rsidRPr="00860F5D">
        <w:rPr>
          <w:rFonts w:ascii="Times New Roman" w:hAnsi="Times New Roman" w:cs="Times New Roman"/>
          <w:b/>
        </w:rPr>
        <w:t xml:space="preserve">yclic </w:t>
      </w:r>
      <w:r w:rsidR="00860F5D">
        <w:rPr>
          <w:rFonts w:ascii="Times New Roman" w:hAnsi="Times New Roman" w:cs="Times New Roman"/>
          <w:b/>
        </w:rPr>
        <w:t>C</w:t>
      </w:r>
      <w:r w:rsidRPr="00860F5D">
        <w:rPr>
          <w:rFonts w:ascii="Times New Roman" w:hAnsi="Times New Roman" w:cs="Times New Roman"/>
          <w:b/>
        </w:rPr>
        <w:t xml:space="preserve">losure, and </w:t>
      </w:r>
      <w:r w:rsidR="00860F5D">
        <w:rPr>
          <w:rFonts w:ascii="Times New Roman" w:hAnsi="Times New Roman" w:cs="Times New Roman"/>
          <w:b/>
        </w:rPr>
        <w:t>L</w:t>
      </w:r>
      <w:r w:rsidRPr="00860F5D">
        <w:rPr>
          <w:rFonts w:ascii="Times New Roman" w:hAnsi="Times New Roman" w:cs="Times New Roman"/>
          <w:b/>
        </w:rPr>
        <w:t xml:space="preserve">ocal </w:t>
      </w:r>
      <w:r w:rsidR="00860F5D">
        <w:rPr>
          <w:rFonts w:ascii="Times New Roman" w:hAnsi="Times New Roman" w:cs="Times New Roman"/>
          <w:b/>
        </w:rPr>
        <w:t>H</w:t>
      </w:r>
      <w:r w:rsidRPr="00860F5D">
        <w:rPr>
          <w:rFonts w:ascii="Times New Roman" w:hAnsi="Times New Roman" w:cs="Times New Roman"/>
          <w:b/>
        </w:rPr>
        <w:t>ierarchy</w:t>
      </w:r>
    </w:p>
    <w:p w14:paraId="71DB860B" w14:textId="0E8B5975" w:rsidR="002B6CDC" w:rsidRPr="0011588E" w:rsidRDefault="00AF2801" w:rsidP="00860F5D">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Transitivity and cyclic closure </w:t>
      </w:r>
      <w:r w:rsidR="00AA3AD5" w:rsidRPr="0011588E">
        <w:rPr>
          <w:rFonts w:ascii="Times New Roman" w:hAnsi="Times New Roman" w:cs="Times New Roman"/>
        </w:rPr>
        <w:t>may represent</w:t>
      </w:r>
      <w:r w:rsidRPr="0011588E">
        <w:rPr>
          <w:rFonts w:ascii="Times New Roman" w:hAnsi="Times New Roman" w:cs="Times New Roman"/>
        </w:rPr>
        <w:t xml:space="preserve"> another </w:t>
      </w:r>
      <w:r w:rsidR="009F0263">
        <w:rPr>
          <w:rFonts w:ascii="Times New Roman" w:hAnsi="Times New Roman" w:cs="Times New Roman"/>
        </w:rPr>
        <w:t>me</w:t>
      </w:r>
      <w:r w:rsidR="00B00931">
        <w:rPr>
          <w:rFonts w:ascii="Times New Roman" w:hAnsi="Times New Roman" w:cs="Times New Roman"/>
        </w:rPr>
        <w:t>chanism</w:t>
      </w:r>
      <w:r w:rsidR="009F0263" w:rsidRPr="0011588E">
        <w:rPr>
          <w:rFonts w:ascii="Times New Roman" w:hAnsi="Times New Roman" w:cs="Times New Roman"/>
        </w:rPr>
        <w:t xml:space="preserve"> </w:t>
      </w:r>
      <w:r w:rsidRPr="0011588E">
        <w:rPr>
          <w:rFonts w:ascii="Times New Roman" w:hAnsi="Times New Roman" w:cs="Times New Roman"/>
        </w:rPr>
        <w:t xml:space="preserve">of how individuals </w:t>
      </w:r>
      <w:r w:rsidR="00604435">
        <w:rPr>
          <w:rFonts w:ascii="Times New Roman" w:hAnsi="Times New Roman" w:cs="Times New Roman"/>
        </w:rPr>
        <w:t xml:space="preserve">choose to encounter </w:t>
      </w:r>
      <w:r w:rsidR="00860F5D">
        <w:rPr>
          <w:rFonts w:ascii="Times New Roman" w:hAnsi="Times New Roman" w:cs="Times New Roman"/>
        </w:rPr>
        <w:t xml:space="preserve">socially provided </w:t>
      </w:r>
      <w:r w:rsidRPr="0011588E">
        <w:rPr>
          <w:rFonts w:ascii="Times New Roman" w:hAnsi="Times New Roman" w:cs="Times New Roman"/>
        </w:rPr>
        <w:t xml:space="preserve">messages. </w:t>
      </w:r>
      <w:r w:rsidR="00427B01" w:rsidRPr="0011588E">
        <w:rPr>
          <w:rFonts w:ascii="Times New Roman" w:hAnsi="Times New Roman" w:cs="Times New Roman"/>
        </w:rPr>
        <w:t>The concept of transitivity</w:t>
      </w:r>
      <w:r w:rsidR="00860F5D">
        <w:rPr>
          <w:rFonts w:ascii="Times New Roman" w:hAnsi="Times New Roman" w:cs="Times New Roman"/>
        </w:rPr>
        <w:t xml:space="preserve"> </w:t>
      </w:r>
      <w:r w:rsidR="00427B01" w:rsidRPr="0011588E">
        <w:rPr>
          <w:rFonts w:ascii="Times New Roman" w:hAnsi="Times New Roman" w:cs="Times New Roman"/>
        </w:rPr>
        <w:t xml:space="preserve">denotes </w:t>
      </w:r>
      <w:r w:rsidR="00860F5D">
        <w:rPr>
          <w:rFonts w:ascii="Times New Roman" w:hAnsi="Times New Roman" w:cs="Times New Roman"/>
        </w:rPr>
        <w:t xml:space="preserve">a </w:t>
      </w:r>
      <w:r w:rsidR="00427B01" w:rsidRPr="0011588E">
        <w:rPr>
          <w:rFonts w:ascii="Times New Roman" w:hAnsi="Times New Roman" w:cs="Times New Roman"/>
        </w:rPr>
        <w:t>situation</w:t>
      </w:r>
      <w:r w:rsidRPr="0011588E">
        <w:rPr>
          <w:rFonts w:ascii="Times New Roman" w:hAnsi="Times New Roman" w:cs="Times New Roman"/>
        </w:rPr>
        <w:t xml:space="preserve"> </w:t>
      </w:r>
      <w:r w:rsidR="00AA3AD5" w:rsidRPr="0011588E">
        <w:rPr>
          <w:rFonts w:ascii="Times New Roman" w:hAnsi="Times New Roman" w:cs="Times New Roman"/>
        </w:rPr>
        <w:t>where</w:t>
      </w:r>
      <w:r w:rsidR="00A4758E" w:rsidRPr="0011588E">
        <w:rPr>
          <w:rFonts w:ascii="Times New Roman" w:hAnsi="Times New Roman" w:cs="Times New Roman"/>
        </w:rPr>
        <w:t xml:space="preserve"> node </w:t>
      </w:r>
      <w:r w:rsidR="00A4758E" w:rsidRPr="0011588E">
        <w:rPr>
          <w:rFonts w:ascii="Times New Roman" w:hAnsi="Times New Roman" w:cs="Times New Roman"/>
          <w:i/>
        </w:rPr>
        <w:t>i</w:t>
      </w:r>
      <w:r w:rsidR="00A4758E" w:rsidRPr="0011588E">
        <w:rPr>
          <w:rFonts w:ascii="Times New Roman" w:hAnsi="Times New Roman" w:cs="Times New Roman"/>
        </w:rPr>
        <w:t xml:space="preserve"> </w:t>
      </w:r>
      <w:r w:rsidR="00427B01" w:rsidRPr="0011588E">
        <w:rPr>
          <w:rFonts w:ascii="Times New Roman" w:hAnsi="Times New Roman" w:cs="Times New Roman"/>
        </w:rPr>
        <w:t xml:space="preserve">is more likely than chance to </w:t>
      </w:r>
      <w:r w:rsidR="00860F5D">
        <w:rPr>
          <w:rFonts w:ascii="Times New Roman" w:hAnsi="Times New Roman" w:cs="Times New Roman"/>
        </w:rPr>
        <w:t>create a tie</w:t>
      </w:r>
      <w:r w:rsidR="00427B01" w:rsidRPr="0011588E">
        <w:rPr>
          <w:rFonts w:ascii="Times New Roman" w:hAnsi="Times New Roman" w:cs="Times New Roman"/>
        </w:rPr>
        <w:t xml:space="preserve"> to another node </w:t>
      </w:r>
      <w:r w:rsidR="00A4758E" w:rsidRPr="0011588E">
        <w:rPr>
          <w:rFonts w:ascii="Times New Roman" w:hAnsi="Times New Roman" w:cs="Times New Roman"/>
          <w:i/>
        </w:rPr>
        <w:t>j</w:t>
      </w:r>
      <w:r w:rsidR="00427B01" w:rsidRPr="0011588E">
        <w:rPr>
          <w:rFonts w:ascii="Times New Roman" w:hAnsi="Times New Roman" w:cs="Times New Roman"/>
        </w:rPr>
        <w:t xml:space="preserve"> when they are connected to </w:t>
      </w:r>
      <w:r w:rsidR="003031F2">
        <w:rPr>
          <w:rFonts w:ascii="Times New Roman" w:hAnsi="Times New Roman" w:cs="Times New Roman"/>
        </w:rPr>
        <w:t>an</w:t>
      </w:r>
      <w:r w:rsidR="00427B01" w:rsidRPr="0011588E">
        <w:rPr>
          <w:rFonts w:ascii="Times New Roman" w:hAnsi="Times New Roman" w:cs="Times New Roman"/>
        </w:rPr>
        <w:t>other node</w:t>
      </w:r>
      <w:r w:rsidR="00424197" w:rsidRPr="0011588E">
        <w:t xml:space="preserve"> </w:t>
      </w:r>
      <w:r w:rsidR="00604435" w:rsidRPr="0011588E">
        <w:rPr>
          <w:rFonts w:ascii="Times New Roman" w:hAnsi="Times New Roman" w:cs="Times New Roman"/>
          <w:i/>
        </w:rPr>
        <w:t>k</w:t>
      </w:r>
      <w:r w:rsidR="000120F3" w:rsidRPr="0011588E">
        <w:rPr>
          <w:rFonts w:ascii="Times New Roman" w:hAnsi="Times New Roman" w:cs="Times New Roman"/>
        </w:rPr>
        <w:t>.</w:t>
      </w:r>
      <w:r w:rsidR="00424197" w:rsidRPr="0011588E">
        <w:rPr>
          <w:rFonts w:ascii="Times New Roman" w:hAnsi="Times New Roman" w:cs="Times New Roman"/>
        </w:rPr>
        <w:t xml:space="preserve"> </w:t>
      </w:r>
      <w:r w:rsidR="00427B01" w:rsidRPr="0011588E">
        <w:rPr>
          <w:rFonts w:ascii="Times New Roman" w:hAnsi="Times New Roman" w:cs="Times New Roman"/>
        </w:rPr>
        <w:t>In contrast, cyclic closure denotes similar situation</w:t>
      </w:r>
      <w:r w:rsidR="00604435">
        <w:rPr>
          <w:rFonts w:ascii="Times New Roman" w:hAnsi="Times New Roman" w:cs="Times New Roman"/>
        </w:rPr>
        <w:t xml:space="preserve"> but</w:t>
      </w:r>
      <w:r w:rsidR="00427B01" w:rsidRPr="0011588E">
        <w:rPr>
          <w:rFonts w:ascii="Times New Roman" w:hAnsi="Times New Roman" w:cs="Times New Roman"/>
        </w:rPr>
        <w:t xml:space="preserve"> for node </w:t>
      </w:r>
      <w:r w:rsidR="00427B01" w:rsidRPr="0011588E">
        <w:rPr>
          <w:rFonts w:ascii="Times New Roman" w:hAnsi="Times New Roman" w:cs="Times New Roman"/>
          <w:i/>
        </w:rPr>
        <w:t>j</w:t>
      </w:r>
      <w:r w:rsidR="00427B01" w:rsidRPr="0011588E">
        <w:rPr>
          <w:rFonts w:ascii="Times New Roman" w:hAnsi="Times New Roman" w:cs="Times New Roman"/>
        </w:rPr>
        <w:t xml:space="preserve"> to form a tie to node </w:t>
      </w:r>
      <w:r w:rsidR="006065FF">
        <w:rPr>
          <w:rFonts w:ascii="Times New Roman" w:hAnsi="Times New Roman" w:cs="Times New Roman"/>
          <w:i/>
        </w:rPr>
        <w:t>i</w:t>
      </w:r>
      <w:r w:rsidR="0027345F">
        <w:rPr>
          <w:rFonts w:ascii="Times New Roman" w:hAnsi="Times New Roman" w:cs="Times New Roman"/>
        </w:rPr>
        <w:t xml:space="preserve"> (</w:t>
      </w:r>
      <w:r w:rsidR="0027345F" w:rsidRPr="0011588E">
        <w:rPr>
          <w:rFonts w:ascii="Times New Roman" w:hAnsi="Times New Roman" w:cs="Times New Roman"/>
        </w:rPr>
        <w:t>Holland</w:t>
      </w:r>
      <w:r w:rsidR="0027345F">
        <w:rPr>
          <w:rFonts w:ascii="Times New Roman" w:hAnsi="Times New Roman" w:cs="Times New Roman"/>
        </w:rPr>
        <w:t xml:space="preserve"> &amp; </w:t>
      </w:r>
      <w:r w:rsidR="0027345F" w:rsidRPr="0011588E">
        <w:rPr>
          <w:rFonts w:ascii="Times New Roman" w:hAnsi="Times New Roman" w:cs="Times New Roman"/>
        </w:rPr>
        <w:t>Leinhardt</w:t>
      </w:r>
      <w:r w:rsidR="0027345F">
        <w:rPr>
          <w:rFonts w:ascii="Times New Roman" w:hAnsi="Times New Roman" w:cs="Times New Roman"/>
        </w:rPr>
        <w:t>, 1976),</w:t>
      </w:r>
      <w:r w:rsidR="000323B1" w:rsidRPr="0011588E">
        <w:rPr>
          <w:rFonts w:ascii="Times New Roman" w:hAnsi="Times New Roman" w:cs="Times New Roman"/>
        </w:rPr>
        <w:t xml:space="preserve"> as can be </w:t>
      </w:r>
      <w:r w:rsidR="00427B01" w:rsidRPr="0011588E">
        <w:rPr>
          <w:rFonts w:ascii="Times New Roman" w:hAnsi="Times New Roman" w:cs="Times New Roman"/>
        </w:rPr>
        <w:t>see</w:t>
      </w:r>
      <w:r w:rsidR="002C7EE4" w:rsidRPr="0011588E">
        <w:rPr>
          <w:rFonts w:ascii="Times New Roman" w:hAnsi="Times New Roman" w:cs="Times New Roman"/>
        </w:rPr>
        <w:t>n</w:t>
      </w:r>
      <w:r w:rsidR="000323B1" w:rsidRPr="0011588E">
        <w:rPr>
          <w:rFonts w:ascii="Times New Roman" w:hAnsi="Times New Roman" w:cs="Times New Roman"/>
        </w:rPr>
        <w:t xml:space="preserve"> in </w:t>
      </w:r>
      <w:r w:rsidR="00FB190F" w:rsidRPr="0011588E">
        <w:rPr>
          <w:rFonts w:ascii="Times New Roman" w:hAnsi="Times New Roman" w:cs="Times New Roman"/>
        </w:rPr>
        <w:t>Table</w:t>
      </w:r>
      <w:r w:rsidR="00427B01" w:rsidRPr="0011588E">
        <w:rPr>
          <w:rFonts w:ascii="Times New Roman" w:hAnsi="Times New Roman" w:cs="Times New Roman"/>
        </w:rPr>
        <w:t xml:space="preserve"> </w:t>
      </w:r>
      <w:r w:rsidR="00257B8D" w:rsidRPr="0011588E">
        <w:rPr>
          <w:rFonts w:ascii="Times New Roman" w:hAnsi="Times New Roman" w:cs="Times New Roman"/>
        </w:rPr>
        <w:t>1</w:t>
      </w:r>
      <w:r w:rsidR="004D529D">
        <w:rPr>
          <w:rFonts w:ascii="Times New Roman" w:hAnsi="Times New Roman" w:cs="Times New Roman"/>
        </w:rPr>
        <w:t xml:space="preserve"> Below</w:t>
      </w:r>
      <w:r w:rsidR="00427B01" w:rsidRPr="0011588E">
        <w:rPr>
          <w:rFonts w:ascii="Times New Roman" w:hAnsi="Times New Roman" w:cs="Times New Roman"/>
        </w:rPr>
        <w:t xml:space="preserve">. </w:t>
      </w:r>
    </w:p>
    <w:p w14:paraId="5D05D7F9" w14:textId="6F9E3450" w:rsidR="00F301BC" w:rsidRDefault="008D1195"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While t</w:t>
      </w:r>
      <w:r w:rsidR="002B6CDC" w:rsidRPr="0011588E">
        <w:rPr>
          <w:rFonts w:ascii="Times New Roman" w:hAnsi="Times New Roman" w:cs="Times New Roman"/>
        </w:rPr>
        <w:t xml:space="preserve">he most common explanation for </w:t>
      </w:r>
      <w:r w:rsidR="000120F3" w:rsidRPr="0011588E">
        <w:rPr>
          <w:rFonts w:ascii="Times New Roman" w:hAnsi="Times New Roman" w:cs="Times New Roman"/>
        </w:rPr>
        <w:t xml:space="preserve">transitive </w:t>
      </w:r>
      <w:r w:rsidR="002B6CDC" w:rsidRPr="0011588E">
        <w:rPr>
          <w:rFonts w:ascii="Times New Roman" w:hAnsi="Times New Roman" w:cs="Times New Roman"/>
        </w:rPr>
        <w:t xml:space="preserve">is that it reflects </w:t>
      </w:r>
      <w:r w:rsidR="00641588" w:rsidRPr="0011588E">
        <w:rPr>
          <w:rFonts w:ascii="Times New Roman" w:hAnsi="Times New Roman" w:cs="Times New Roman"/>
        </w:rPr>
        <w:t xml:space="preserve">a local spread of social relations (e.g., “friends of my friends are my friends”), </w:t>
      </w:r>
      <w:r w:rsidR="00F301BC">
        <w:rPr>
          <w:rFonts w:ascii="Times New Roman" w:hAnsi="Times New Roman" w:cs="Times New Roman"/>
        </w:rPr>
        <w:t>such explanation</w:t>
      </w:r>
      <w:r w:rsidR="00F301BC" w:rsidRPr="0011588E">
        <w:rPr>
          <w:rFonts w:ascii="Times New Roman" w:hAnsi="Times New Roman" w:cs="Times New Roman"/>
        </w:rPr>
        <w:t xml:space="preserve"> is </w:t>
      </w:r>
      <w:r w:rsidR="00F301BC">
        <w:rPr>
          <w:rFonts w:ascii="Times New Roman" w:hAnsi="Times New Roman" w:cs="Times New Roman"/>
        </w:rPr>
        <w:t xml:space="preserve">somewhat </w:t>
      </w:r>
      <w:r w:rsidR="00F301BC" w:rsidRPr="0011588E">
        <w:rPr>
          <w:rFonts w:ascii="Times New Roman" w:hAnsi="Times New Roman" w:cs="Times New Roman"/>
        </w:rPr>
        <w:t xml:space="preserve">less likely </w:t>
      </w:r>
      <w:r w:rsidR="0031461D">
        <w:rPr>
          <w:rFonts w:ascii="Times New Roman" w:hAnsi="Times New Roman" w:cs="Times New Roman"/>
        </w:rPr>
        <w:t xml:space="preserve">within the context of </w:t>
      </w:r>
      <w:r w:rsidR="0031461D" w:rsidRPr="00E42642">
        <w:rPr>
          <w:rFonts w:ascii="Times New Roman" w:hAnsi="Times New Roman" w:cs="Times New Roman"/>
          <w:i/>
        </w:rPr>
        <w:t>message selection</w:t>
      </w:r>
      <w:r w:rsidR="00F472F1" w:rsidRPr="0011588E">
        <w:rPr>
          <w:rFonts w:ascii="Times New Roman" w:hAnsi="Times New Roman" w:cs="Times New Roman"/>
        </w:rPr>
        <w:t xml:space="preserve"> in an online discussion forum</w:t>
      </w:r>
      <w:r w:rsidR="00F301BC">
        <w:rPr>
          <w:rFonts w:ascii="Times New Roman" w:hAnsi="Times New Roman" w:cs="Times New Roman"/>
        </w:rPr>
        <w:t xml:space="preserve">. </w:t>
      </w:r>
      <w:r w:rsidR="002834C9">
        <w:rPr>
          <w:rFonts w:ascii="Times New Roman" w:hAnsi="Times New Roman" w:cs="Times New Roman"/>
        </w:rPr>
        <w:t>That is,</w:t>
      </w:r>
      <w:r w:rsidR="00F301BC">
        <w:rPr>
          <w:rFonts w:ascii="Times New Roman" w:hAnsi="Times New Roman" w:cs="Times New Roman"/>
        </w:rPr>
        <w:t xml:space="preserve"> a spread of social relationship </w:t>
      </w:r>
      <w:r w:rsidR="00F301BC" w:rsidRPr="0011588E">
        <w:rPr>
          <w:rFonts w:ascii="Times New Roman" w:hAnsi="Times New Roman" w:cs="Times New Roman"/>
        </w:rPr>
        <w:t xml:space="preserve">requires actors to be aware of </w:t>
      </w:r>
      <w:r w:rsidR="0031461D">
        <w:rPr>
          <w:rFonts w:ascii="Times New Roman" w:hAnsi="Times New Roman" w:cs="Times New Roman"/>
        </w:rPr>
        <w:t xml:space="preserve">each </w:t>
      </w:r>
      <w:r w:rsidR="002834C9">
        <w:rPr>
          <w:rFonts w:ascii="Times New Roman" w:hAnsi="Times New Roman" w:cs="Times New Roman"/>
        </w:rPr>
        <w:t>other</w:t>
      </w:r>
      <w:r w:rsidR="0031461D">
        <w:rPr>
          <w:rFonts w:ascii="Times New Roman" w:hAnsi="Times New Roman" w:cs="Times New Roman"/>
        </w:rPr>
        <w:t>’s</w:t>
      </w:r>
      <w:r w:rsidR="00F301BC" w:rsidRPr="0011588E">
        <w:rPr>
          <w:rFonts w:ascii="Times New Roman" w:hAnsi="Times New Roman" w:cs="Times New Roman"/>
        </w:rPr>
        <w:t xml:space="preserve"> social relationship</w:t>
      </w:r>
      <w:r w:rsidR="00161390">
        <w:rPr>
          <w:rFonts w:ascii="Times New Roman" w:hAnsi="Times New Roman" w:cs="Times New Roman"/>
        </w:rPr>
        <w:t>s</w:t>
      </w:r>
      <w:r w:rsidR="00F301BC" w:rsidRPr="0011588E">
        <w:rPr>
          <w:rFonts w:ascii="Times New Roman" w:hAnsi="Times New Roman" w:cs="Times New Roman"/>
        </w:rPr>
        <w:t xml:space="preserve"> in choosing </w:t>
      </w:r>
      <w:r w:rsidR="002834C9">
        <w:rPr>
          <w:rFonts w:ascii="Times New Roman" w:hAnsi="Times New Roman" w:cs="Times New Roman"/>
        </w:rPr>
        <w:t>one another</w:t>
      </w:r>
      <w:r w:rsidR="00F301BC" w:rsidRPr="0011588E">
        <w:rPr>
          <w:rFonts w:ascii="Times New Roman" w:hAnsi="Times New Roman" w:cs="Times New Roman"/>
        </w:rPr>
        <w:t xml:space="preserve"> to interact</w:t>
      </w:r>
      <w:r w:rsidR="00F301BC">
        <w:rPr>
          <w:rFonts w:ascii="Times New Roman" w:hAnsi="Times New Roman" w:cs="Times New Roman"/>
        </w:rPr>
        <w:t xml:space="preserve">. However, </w:t>
      </w:r>
      <w:r w:rsidR="00161390">
        <w:rPr>
          <w:rFonts w:ascii="Times New Roman" w:hAnsi="Times New Roman" w:cs="Times New Roman"/>
        </w:rPr>
        <w:t>within</w:t>
      </w:r>
      <w:r w:rsidR="002834C9" w:rsidRPr="0011588E">
        <w:rPr>
          <w:rFonts w:ascii="Times New Roman" w:hAnsi="Times New Roman" w:cs="Times New Roman"/>
        </w:rPr>
        <w:t xml:space="preserve"> online discussion forum </w:t>
      </w:r>
      <w:r w:rsidR="002834C9">
        <w:rPr>
          <w:rFonts w:ascii="Times New Roman" w:hAnsi="Times New Roman" w:cs="Times New Roman"/>
        </w:rPr>
        <w:t xml:space="preserve">settings, </w:t>
      </w:r>
      <w:r w:rsidR="00F301BC" w:rsidRPr="0011588E">
        <w:rPr>
          <w:rFonts w:ascii="Times New Roman" w:hAnsi="Times New Roman" w:cs="Times New Roman"/>
        </w:rPr>
        <w:t xml:space="preserve">information whether or not </w:t>
      </w:r>
      <w:r w:rsidR="00F301BC" w:rsidRPr="0011588E">
        <w:rPr>
          <w:rFonts w:ascii="Times New Roman" w:hAnsi="Times New Roman" w:cs="Times New Roman"/>
          <w:i/>
        </w:rPr>
        <w:t xml:space="preserve">k </w:t>
      </w:r>
      <w:r w:rsidR="00F301BC" w:rsidRPr="0011588E">
        <w:rPr>
          <w:rFonts w:ascii="Times New Roman" w:hAnsi="Times New Roman" w:cs="Times New Roman"/>
        </w:rPr>
        <w:t xml:space="preserve">has chosen to view </w:t>
      </w:r>
      <w:r w:rsidR="00F301BC" w:rsidRPr="0011588E">
        <w:rPr>
          <w:rFonts w:ascii="Times New Roman" w:hAnsi="Times New Roman" w:cs="Times New Roman"/>
          <w:i/>
        </w:rPr>
        <w:t>j</w:t>
      </w:r>
      <w:r w:rsidR="00F301BC" w:rsidRPr="0011588E">
        <w:rPr>
          <w:rFonts w:ascii="Times New Roman" w:hAnsi="Times New Roman" w:cs="Times New Roman"/>
        </w:rPr>
        <w:t>’s messages</w:t>
      </w:r>
      <w:r w:rsidR="00F301BC">
        <w:rPr>
          <w:rFonts w:ascii="Times New Roman" w:hAnsi="Times New Roman" w:cs="Times New Roman"/>
        </w:rPr>
        <w:t xml:space="preserve"> (which is a prerequisite of </w:t>
      </w:r>
      <w:r w:rsidR="002834C9">
        <w:rPr>
          <w:rFonts w:ascii="Times New Roman" w:hAnsi="Times New Roman" w:cs="Times New Roman"/>
        </w:rPr>
        <w:t xml:space="preserve">a </w:t>
      </w:r>
      <w:r w:rsidR="00F301BC">
        <w:rPr>
          <w:rFonts w:ascii="Times New Roman" w:hAnsi="Times New Roman" w:cs="Times New Roman"/>
        </w:rPr>
        <w:t>spread of social relations)</w:t>
      </w:r>
      <w:r w:rsidR="00F301BC" w:rsidRPr="0011588E">
        <w:rPr>
          <w:rFonts w:ascii="Times New Roman" w:hAnsi="Times New Roman" w:cs="Times New Roman"/>
        </w:rPr>
        <w:t xml:space="preserve"> is </w:t>
      </w:r>
      <w:r w:rsidR="002834C9">
        <w:rPr>
          <w:rFonts w:ascii="Times New Roman" w:hAnsi="Times New Roman" w:cs="Times New Roman"/>
        </w:rPr>
        <w:t xml:space="preserve">generally </w:t>
      </w:r>
      <w:r w:rsidR="00F301BC" w:rsidRPr="0011588E">
        <w:rPr>
          <w:rFonts w:ascii="Times New Roman" w:hAnsi="Times New Roman" w:cs="Times New Roman"/>
        </w:rPr>
        <w:t xml:space="preserve">not available when </w:t>
      </w:r>
      <w:r w:rsidR="00F301BC" w:rsidRPr="0011588E">
        <w:rPr>
          <w:rFonts w:ascii="Times New Roman" w:hAnsi="Times New Roman" w:cs="Times New Roman"/>
          <w:i/>
        </w:rPr>
        <w:t>i</w:t>
      </w:r>
      <w:r w:rsidR="00F301BC" w:rsidRPr="0011588E">
        <w:rPr>
          <w:rFonts w:ascii="Times New Roman" w:hAnsi="Times New Roman" w:cs="Times New Roman"/>
        </w:rPr>
        <w:t xml:space="preserve"> choose to view </w:t>
      </w:r>
      <w:r w:rsidR="00F301BC" w:rsidRPr="0011588E">
        <w:rPr>
          <w:rFonts w:ascii="Times New Roman" w:hAnsi="Times New Roman" w:cs="Times New Roman"/>
          <w:i/>
        </w:rPr>
        <w:t>j</w:t>
      </w:r>
      <w:r w:rsidR="00F301BC" w:rsidRPr="0011588E">
        <w:rPr>
          <w:rFonts w:ascii="Times New Roman" w:hAnsi="Times New Roman" w:cs="Times New Roman"/>
        </w:rPr>
        <w:t>’s messages.</w:t>
      </w:r>
    </w:p>
    <w:p w14:paraId="2A6890D3" w14:textId="569DD8BE" w:rsidR="00A5288A" w:rsidRPr="0011588E" w:rsidRDefault="00FB56AF" w:rsidP="00E762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We therefor argue a</w:t>
      </w:r>
      <w:r w:rsidR="00CD1569" w:rsidRPr="0011588E">
        <w:rPr>
          <w:rFonts w:ascii="Times New Roman" w:hAnsi="Times New Roman" w:cs="Times New Roman"/>
        </w:rPr>
        <w:t>nother</w:t>
      </w:r>
      <w:r w:rsidR="00FC4BC2">
        <w:rPr>
          <w:rFonts w:ascii="Times New Roman" w:hAnsi="Times New Roman" w:cs="Times New Roman"/>
        </w:rPr>
        <w:t xml:space="preserve">, </w:t>
      </w:r>
      <w:r w:rsidR="00AF1082">
        <w:rPr>
          <w:rFonts w:ascii="Times New Roman" w:hAnsi="Times New Roman" w:cs="Times New Roman"/>
        </w:rPr>
        <w:t xml:space="preserve">yet </w:t>
      </w:r>
      <w:r w:rsidR="00F301BC">
        <w:rPr>
          <w:rFonts w:ascii="Times New Roman" w:hAnsi="Times New Roman" w:cs="Times New Roman"/>
        </w:rPr>
        <w:t>more</w:t>
      </w:r>
      <w:r w:rsidR="00F301BC" w:rsidRPr="0011588E">
        <w:rPr>
          <w:rFonts w:ascii="Times New Roman" w:hAnsi="Times New Roman" w:cs="Times New Roman"/>
        </w:rPr>
        <w:t xml:space="preserve"> </w:t>
      </w:r>
      <w:r w:rsidR="000120F3" w:rsidRPr="0011588E">
        <w:rPr>
          <w:rFonts w:ascii="Times New Roman" w:hAnsi="Times New Roman" w:cs="Times New Roman"/>
        </w:rPr>
        <w:t>plausible</w:t>
      </w:r>
      <w:r w:rsidR="00FC4BC2">
        <w:rPr>
          <w:rFonts w:ascii="Times New Roman" w:hAnsi="Times New Roman" w:cs="Times New Roman"/>
        </w:rPr>
        <w:t>,</w:t>
      </w:r>
      <w:r w:rsidR="000120F3" w:rsidRPr="0011588E">
        <w:rPr>
          <w:rFonts w:ascii="Times New Roman" w:hAnsi="Times New Roman" w:cs="Times New Roman"/>
        </w:rPr>
        <w:t xml:space="preserve"> </w:t>
      </w:r>
      <w:r w:rsidR="00CD1569" w:rsidRPr="0011588E">
        <w:rPr>
          <w:rFonts w:ascii="Times New Roman" w:hAnsi="Times New Roman" w:cs="Times New Roman"/>
        </w:rPr>
        <w:t>possibility</w:t>
      </w:r>
      <w:r w:rsidR="00F301BC">
        <w:rPr>
          <w:rFonts w:ascii="Times New Roman" w:hAnsi="Times New Roman" w:cs="Times New Roman"/>
        </w:rPr>
        <w:t xml:space="preserve"> </w:t>
      </w:r>
      <w:r w:rsidR="00CD1569" w:rsidRPr="0011588E">
        <w:rPr>
          <w:rFonts w:ascii="Times New Roman" w:hAnsi="Times New Roman" w:cs="Times New Roman"/>
        </w:rPr>
        <w:t>is</w:t>
      </w:r>
      <w:r w:rsidR="00E76293">
        <w:rPr>
          <w:rFonts w:ascii="Times New Roman" w:hAnsi="Times New Roman" w:cs="Times New Roman"/>
        </w:rPr>
        <w:t xml:space="preserve"> </w:t>
      </w:r>
      <w:r w:rsidR="00CD1569" w:rsidRPr="0011588E">
        <w:rPr>
          <w:rFonts w:ascii="Times New Roman" w:hAnsi="Times New Roman" w:cs="Times New Roman"/>
        </w:rPr>
        <w:t xml:space="preserve">that </w:t>
      </w:r>
      <w:r>
        <w:rPr>
          <w:rFonts w:ascii="Times New Roman" w:hAnsi="Times New Roman" w:cs="Times New Roman"/>
        </w:rPr>
        <w:t>transitivity</w:t>
      </w:r>
      <w:r w:rsidR="001D4286" w:rsidRPr="0011588E">
        <w:rPr>
          <w:rFonts w:ascii="Times New Roman" w:hAnsi="Times New Roman" w:cs="Times New Roman"/>
        </w:rPr>
        <w:t xml:space="preserve"> </w:t>
      </w:r>
      <w:r w:rsidR="00FC4BC2">
        <w:rPr>
          <w:rFonts w:ascii="Times New Roman" w:hAnsi="Times New Roman" w:cs="Times New Roman"/>
        </w:rPr>
        <w:t>patterns arise</w:t>
      </w:r>
      <w:r w:rsidR="00E76293">
        <w:rPr>
          <w:rFonts w:ascii="Times New Roman" w:hAnsi="Times New Roman" w:cs="Times New Roman"/>
        </w:rPr>
        <w:t xml:space="preserve"> from</w:t>
      </w:r>
      <w:r w:rsidR="00E76293" w:rsidRPr="0011588E">
        <w:rPr>
          <w:rFonts w:ascii="Times New Roman" w:hAnsi="Times New Roman" w:cs="Times New Roman"/>
        </w:rPr>
        <w:t xml:space="preserve"> the hierarchical nature of underlying criteria </w:t>
      </w:r>
      <w:r w:rsidR="001F4CA1">
        <w:rPr>
          <w:rFonts w:ascii="Times New Roman" w:hAnsi="Times New Roman" w:cs="Times New Roman"/>
        </w:rPr>
        <w:t>o</w:t>
      </w:r>
      <w:r w:rsidR="005D0153">
        <w:rPr>
          <w:rFonts w:ascii="Times New Roman" w:hAnsi="Times New Roman" w:cs="Times New Roman"/>
        </w:rPr>
        <w:t>n</w:t>
      </w:r>
      <w:r w:rsidR="00E76293" w:rsidRPr="0011588E">
        <w:rPr>
          <w:rFonts w:ascii="Times New Roman" w:hAnsi="Times New Roman" w:cs="Times New Roman"/>
        </w:rPr>
        <w:t xml:space="preserve"> which people choose each other’s messages</w:t>
      </w:r>
      <w:r w:rsidR="00302B3B">
        <w:rPr>
          <w:rFonts w:ascii="Times New Roman" w:hAnsi="Times New Roman" w:cs="Times New Roman"/>
        </w:rPr>
        <w:t>. That is,</w:t>
      </w:r>
      <w:r w:rsidR="00914430" w:rsidRPr="0011588E">
        <w:rPr>
          <w:rFonts w:ascii="Times New Roman" w:hAnsi="Times New Roman" w:cs="Times New Roman"/>
        </w:rPr>
        <w:t xml:space="preserve"> node </w:t>
      </w:r>
      <w:r w:rsidR="00914430" w:rsidRPr="0011588E">
        <w:rPr>
          <w:rFonts w:ascii="Times New Roman" w:hAnsi="Times New Roman" w:cs="Times New Roman"/>
          <w:i/>
        </w:rPr>
        <w:t>i</w:t>
      </w:r>
      <w:r w:rsidR="00914430" w:rsidRPr="0011588E">
        <w:rPr>
          <w:rFonts w:ascii="Times New Roman" w:hAnsi="Times New Roman" w:cs="Times New Roman"/>
        </w:rPr>
        <w:t xml:space="preserve"> would </w:t>
      </w:r>
      <w:r w:rsidR="00CD1569" w:rsidRPr="0011588E">
        <w:rPr>
          <w:rFonts w:ascii="Times New Roman" w:hAnsi="Times New Roman" w:cs="Times New Roman"/>
        </w:rPr>
        <w:t xml:space="preserve">seek to create </w:t>
      </w:r>
      <w:r w:rsidR="00914430" w:rsidRPr="0011588E">
        <w:rPr>
          <w:rFonts w:ascii="Times New Roman" w:hAnsi="Times New Roman" w:cs="Times New Roman"/>
        </w:rPr>
        <w:t>a tie to</w:t>
      </w:r>
      <w:r w:rsidR="00CD1569" w:rsidRPr="0011588E">
        <w:rPr>
          <w:rFonts w:ascii="Times New Roman" w:hAnsi="Times New Roman" w:cs="Times New Roman"/>
        </w:rPr>
        <w:t>wards</w:t>
      </w:r>
      <w:r w:rsidR="00914430" w:rsidRPr="0011588E">
        <w:rPr>
          <w:rFonts w:ascii="Times New Roman" w:hAnsi="Times New Roman" w:cs="Times New Roman"/>
        </w:rPr>
        <w:t xml:space="preserve"> a </w:t>
      </w:r>
      <w:r w:rsidR="00302B3B">
        <w:rPr>
          <w:rFonts w:ascii="Times New Roman" w:hAnsi="Times New Roman" w:cs="Times New Roman"/>
        </w:rPr>
        <w:t>“</w:t>
      </w:r>
      <w:r w:rsidR="00914430" w:rsidRPr="0011588E">
        <w:rPr>
          <w:rFonts w:ascii="Times New Roman" w:hAnsi="Times New Roman" w:cs="Times New Roman"/>
        </w:rPr>
        <w:t>higher status</w:t>
      </w:r>
      <w:r w:rsidR="00302B3B">
        <w:rPr>
          <w:rFonts w:ascii="Times New Roman" w:hAnsi="Times New Roman" w:cs="Times New Roman"/>
        </w:rPr>
        <w:t>”</w:t>
      </w:r>
      <w:r w:rsidR="00914430" w:rsidRPr="0011588E">
        <w:rPr>
          <w:rFonts w:ascii="Times New Roman" w:hAnsi="Times New Roman" w:cs="Times New Roman"/>
        </w:rPr>
        <w:t xml:space="preserve"> </w:t>
      </w:r>
      <w:r w:rsidR="00297B74" w:rsidRPr="0011588E">
        <w:rPr>
          <w:rFonts w:ascii="Times New Roman" w:hAnsi="Times New Roman" w:cs="Times New Roman"/>
        </w:rPr>
        <w:t>node</w:t>
      </w:r>
      <w:r w:rsidR="00914430" w:rsidRPr="0011588E">
        <w:rPr>
          <w:rFonts w:ascii="Times New Roman" w:hAnsi="Times New Roman" w:cs="Times New Roman"/>
        </w:rPr>
        <w:t xml:space="preserve"> </w:t>
      </w:r>
      <w:r w:rsidR="00914430" w:rsidRPr="0011588E">
        <w:rPr>
          <w:rFonts w:ascii="Times New Roman" w:hAnsi="Times New Roman" w:cs="Times New Roman"/>
          <w:i/>
        </w:rPr>
        <w:t>j</w:t>
      </w:r>
      <w:r w:rsidR="00315BA6" w:rsidRPr="0011588E">
        <w:rPr>
          <w:rFonts w:ascii="Times New Roman" w:hAnsi="Times New Roman" w:cs="Times New Roman"/>
        </w:rPr>
        <w:t xml:space="preserve"> </w:t>
      </w:r>
      <w:r w:rsidR="00A63870" w:rsidRPr="0011588E">
        <w:rPr>
          <w:rFonts w:ascii="Times New Roman" w:hAnsi="Times New Roman" w:cs="Times New Roman"/>
        </w:rPr>
        <w:t>given the exiting relations with</w:t>
      </w:r>
      <w:r w:rsidR="00315BA6" w:rsidRPr="0011588E">
        <w:rPr>
          <w:rFonts w:ascii="Times New Roman" w:hAnsi="Times New Roman" w:cs="Times New Roman"/>
        </w:rPr>
        <w:t xml:space="preserve"> intermediate-status </w:t>
      </w:r>
      <w:r w:rsidR="00297B74" w:rsidRPr="0011588E">
        <w:rPr>
          <w:rFonts w:ascii="Times New Roman" w:hAnsi="Times New Roman" w:cs="Times New Roman"/>
        </w:rPr>
        <w:t>node</w:t>
      </w:r>
      <w:r w:rsidR="00315BA6" w:rsidRPr="0011588E">
        <w:rPr>
          <w:rFonts w:ascii="Times New Roman" w:hAnsi="Times New Roman" w:cs="Times New Roman"/>
        </w:rPr>
        <w:t xml:space="preserve"> </w:t>
      </w:r>
      <w:r w:rsidR="00315BA6" w:rsidRPr="0011588E">
        <w:rPr>
          <w:rFonts w:ascii="Times New Roman" w:hAnsi="Times New Roman" w:cs="Times New Roman"/>
          <w:i/>
        </w:rPr>
        <w:t>k</w:t>
      </w:r>
      <w:r w:rsidR="002B6CDC" w:rsidRPr="0011588E">
        <w:rPr>
          <w:rFonts w:ascii="Times New Roman" w:hAnsi="Times New Roman" w:cs="Times New Roman"/>
        </w:rPr>
        <w:t xml:space="preserve">. </w:t>
      </w:r>
      <w:r w:rsidR="00893699" w:rsidRPr="0011588E">
        <w:rPr>
          <w:rFonts w:ascii="Times New Roman" w:hAnsi="Times New Roman" w:cs="Times New Roman"/>
        </w:rPr>
        <w:t>Coupled with</w:t>
      </w:r>
      <w:r w:rsidR="00CD1569" w:rsidRPr="0011588E">
        <w:rPr>
          <w:rFonts w:ascii="Times New Roman" w:hAnsi="Times New Roman" w:cs="Times New Roman"/>
        </w:rPr>
        <w:t xml:space="preserve"> negative tendency towards cyclic closure</w:t>
      </w:r>
      <w:r w:rsidR="00617282" w:rsidRPr="0011588E">
        <w:rPr>
          <w:rFonts w:ascii="Times New Roman" w:hAnsi="Times New Roman" w:cs="Times New Roman"/>
        </w:rPr>
        <w:t xml:space="preserve"> </w:t>
      </w:r>
      <w:r w:rsidR="00CD1569" w:rsidRPr="0011588E">
        <w:rPr>
          <w:rFonts w:ascii="Times New Roman" w:hAnsi="Times New Roman" w:cs="Times New Roman"/>
        </w:rPr>
        <w:t xml:space="preserve">(e.g., </w:t>
      </w:r>
      <w:r w:rsidR="00CD1569" w:rsidRPr="0011588E">
        <w:rPr>
          <w:rFonts w:ascii="Times New Roman" w:hAnsi="Times New Roman" w:cs="Times New Roman"/>
          <w:i/>
        </w:rPr>
        <w:t>j</w:t>
      </w:r>
      <w:r w:rsidR="00CD1569" w:rsidRPr="0011588E">
        <w:rPr>
          <w:rFonts w:ascii="Times New Roman" w:hAnsi="Times New Roman" w:cs="Times New Roman"/>
        </w:rPr>
        <w:t xml:space="preserve"> is less likely to form a tie to low</w:t>
      </w:r>
      <w:r w:rsidR="00302B3B">
        <w:rPr>
          <w:rFonts w:ascii="Times New Roman" w:hAnsi="Times New Roman" w:cs="Times New Roman"/>
        </w:rPr>
        <w:t>er</w:t>
      </w:r>
      <w:r w:rsidR="00CD1569" w:rsidRPr="0011588E">
        <w:rPr>
          <w:rFonts w:ascii="Times New Roman" w:hAnsi="Times New Roman" w:cs="Times New Roman"/>
        </w:rPr>
        <w:t xml:space="preserve"> status individual </w:t>
      </w:r>
      <w:r w:rsidR="00E76293">
        <w:rPr>
          <w:rFonts w:ascii="Times New Roman" w:hAnsi="Times New Roman" w:cs="Times New Roman"/>
          <w:i/>
        </w:rPr>
        <w:t>i</w:t>
      </w:r>
      <w:r w:rsidR="00CD1569" w:rsidRPr="0011588E">
        <w:rPr>
          <w:rFonts w:ascii="Times New Roman" w:hAnsi="Times New Roman" w:cs="Times New Roman"/>
        </w:rPr>
        <w:t>)</w:t>
      </w:r>
      <w:r w:rsidR="008F3E01" w:rsidRPr="0011588E">
        <w:rPr>
          <w:rFonts w:ascii="Times New Roman" w:hAnsi="Times New Roman" w:cs="Times New Roman"/>
        </w:rPr>
        <w:t xml:space="preserve">, such pattern </w:t>
      </w:r>
      <w:r w:rsidR="00893699" w:rsidRPr="0011588E">
        <w:rPr>
          <w:rFonts w:ascii="Times New Roman" w:hAnsi="Times New Roman" w:cs="Times New Roman"/>
        </w:rPr>
        <w:t>can be</w:t>
      </w:r>
      <w:r w:rsidR="008F3E01" w:rsidRPr="0011588E">
        <w:rPr>
          <w:rFonts w:ascii="Times New Roman" w:hAnsi="Times New Roman" w:cs="Times New Roman"/>
        </w:rPr>
        <w:t xml:space="preserve"> </w:t>
      </w:r>
      <w:r w:rsidR="00617282" w:rsidRPr="0011588E">
        <w:rPr>
          <w:rFonts w:ascii="Times New Roman" w:hAnsi="Times New Roman" w:cs="Times New Roman"/>
        </w:rPr>
        <w:t xml:space="preserve">interpreted as the local </w:t>
      </w:r>
      <w:r w:rsidR="00E24A99" w:rsidRPr="0011588E">
        <w:rPr>
          <w:rFonts w:ascii="Times New Roman" w:hAnsi="Times New Roman" w:cs="Times New Roman"/>
        </w:rPr>
        <w:t xml:space="preserve">status </w:t>
      </w:r>
      <w:r w:rsidR="00617282" w:rsidRPr="0011588E">
        <w:rPr>
          <w:rFonts w:ascii="Times New Roman" w:hAnsi="Times New Roman" w:cs="Times New Roman"/>
        </w:rPr>
        <w:t>hierarchy</w:t>
      </w:r>
      <w:r w:rsidR="00297B74" w:rsidRPr="0011588E">
        <w:rPr>
          <w:rFonts w:ascii="Times New Roman" w:hAnsi="Times New Roman" w:cs="Times New Roman"/>
        </w:rPr>
        <w:t xml:space="preserve"> in a given network</w:t>
      </w:r>
      <w:r w:rsidR="002C5FF5" w:rsidRPr="0011588E">
        <w:rPr>
          <w:rFonts w:ascii="Times New Roman" w:hAnsi="Times New Roman" w:cs="Times New Roman"/>
        </w:rPr>
        <w:t xml:space="preserve"> (Lazega et al., 2012</w:t>
      </w:r>
      <w:r w:rsidR="00893699" w:rsidRPr="0011588E">
        <w:rPr>
          <w:rFonts w:ascii="Times New Roman" w:hAnsi="Times New Roman" w:cs="Times New Roman"/>
        </w:rPr>
        <w:t>)</w:t>
      </w:r>
      <w:r w:rsidR="00E24A99" w:rsidRPr="0011588E">
        <w:rPr>
          <w:rFonts w:ascii="Times New Roman" w:hAnsi="Times New Roman" w:cs="Times New Roman"/>
        </w:rPr>
        <w:t>.</w:t>
      </w:r>
      <w:r w:rsidR="00B12BCE" w:rsidRPr="0011588E">
        <w:rPr>
          <w:rFonts w:ascii="Times New Roman" w:hAnsi="Times New Roman" w:cs="Times New Roman"/>
        </w:rPr>
        <w:t xml:space="preserve"> </w:t>
      </w:r>
      <w:r w:rsidR="001A7A1C" w:rsidRPr="0011588E">
        <w:rPr>
          <w:rFonts w:ascii="Times New Roman" w:hAnsi="Times New Roman" w:cs="Times New Roman"/>
        </w:rPr>
        <w:t xml:space="preserve">Indeed, </w:t>
      </w:r>
      <w:r w:rsidR="006E0BDC" w:rsidRPr="0011588E">
        <w:rPr>
          <w:rFonts w:ascii="Times New Roman" w:hAnsi="Times New Roman" w:cs="Times New Roman"/>
        </w:rPr>
        <w:t>people’s political expertise level is not evenly distributed</w:t>
      </w:r>
      <w:r w:rsidR="00212AEE" w:rsidRPr="0011588E">
        <w:rPr>
          <w:rFonts w:ascii="Times New Roman" w:hAnsi="Times New Roman" w:cs="Times New Roman"/>
        </w:rPr>
        <w:t xml:space="preserve"> </w:t>
      </w:r>
      <w:r w:rsidR="006E0BDC" w:rsidRPr="0011588E">
        <w:rPr>
          <w:rFonts w:ascii="Times New Roman" w:hAnsi="Times New Roman" w:cs="Times New Roman"/>
        </w:rPr>
        <w:t>(</w:t>
      </w:r>
      <w:r w:rsidR="00F67246" w:rsidRPr="0011588E">
        <w:rPr>
          <w:rFonts w:ascii="Times New Roman" w:hAnsi="Times New Roman" w:cs="Times New Roman"/>
        </w:rPr>
        <w:t>Delli Carpini &amp; Keeter, 1996</w:t>
      </w:r>
      <w:r w:rsidR="006E0BDC" w:rsidRPr="0011588E">
        <w:rPr>
          <w:rFonts w:ascii="Times New Roman" w:hAnsi="Times New Roman" w:cs="Times New Roman"/>
        </w:rPr>
        <w:t xml:space="preserve">), and </w:t>
      </w:r>
      <w:r w:rsidR="006E0BDC" w:rsidRPr="0011588E">
        <w:rPr>
          <w:rFonts w:ascii="Times New Roman" w:hAnsi="Times New Roman" w:cs="Times New Roman"/>
        </w:rPr>
        <w:lastRenderedPageBreak/>
        <w:t>people routinely rely on and seek guidance from those who are more politically attentive (</w:t>
      </w:r>
      <w:r w:rsidR="00D5650E" w:rsidRPr="0011588E">
        <w:rPr>
          <w:rFonts w:ascii="Times New Roman" w:hAnsi="Times New Roman" w:cs="Times New Roman"/>
        </w:rPr>
        <w:t xml:space="preserve">Downs, 1957; </w:t>
      </w:r>
      <w:r w:rsidR="00212AEE" w:rsidRPr="0011588E">
        <w:rPr>
          <w:rFonts w:ascii="Times New Roman" w:hAnsi="Times New Roman" w:cs="Times New Roman"/>
        </w:rPr>
        <w:t>Huckfeldt, 2001; McClurg, 2006</w:t>
      </w:r>
      <w:r w:rsidR="005A6705" w:rsidRPr="0011588E">
        <w:rPr>
          <w:rFonts w:ascii="Times New Roman" w:hAnsi="Times New Roman" w:cs="Times New Roman"/>
        </w:rPr>
        <w:t xml:space="preserve">). </w:t>
      </w:r>
      <w:r w:rsidRPr="0011588E">
        <w:rPr>
          <w:rFonts w:ascii="Times New Roman" w:hAnsi="Times New Roman" w:cs="Times New Roman"/>
        </w:rPr>
        <w:t>Consequently</w:t>
      </w:r>
      <w:r w:rsidR="005A6705" w:rsidRPr="0011588E">
        <w:rPr>
          <w:rFonts w:ascii="Times New Roman" w:hAnsi="Times New Roman" w:cs="Times New Roman"/>
        </w:rPr>
        <w:t>, one possible source of such hierarchical network structur</w:t>
      </w:r>
      <w:r w:rsidR="00915341">
        <w:rPr>
          <w:rFonts w:ascii="Times New Roman" w:hAnsi="Times New Roman" w:cs="Times New Roman"/>
        </w:rPr>
        <w:t xml:space="preserve">ing </w:t>
      </w:r>
      <w:r w:rsidR="00952CAF">
        <w:rPr>
          <w:rFonts w:ascii="Times New Roman" w:hAnsi="Times New Roman" w:cs="Times New Roman"/>
        </w:rPr>
        <w:t>principles</w:t>
      </w:r>
      <w:r w:rsidR="005A6705" w:rsidRPr="0011588E">
        <w:rPr>
          <w:rFonts w:ascii="Times New Roman" w:hAnsi="Times New Roman" w:cs="Times New Roman"/>
        </w:rPr>
        <w:t xml:space="preserve"> </w:t>
      </w:r>
      <w:r w:rsidR="001434DF" w:rsidRPr="0011588E">
        <w:rPr>
          <w:rFonts w:ascii="Times New Roman" w:hAnsi="Times New Roman" w:cs="Times New Roman"/>
        </w:rPr>
        <w:t>can be</w:t>
      </w:r>
      <w:r w:rsidR="005A6705" w:rsidRPr="0011588E">
        <w:rPr>
          <w:rFonts w:ascii="Times New Roman" w:hAnsi="Times New Roman" w:cs="Times New Roman"/>
        </w:rPr>
        <w:t xml:space="preserve"> an individual’s need for having political experts around and choose to view messages of those local experts</w:t>
      </w:r>
      <w:r w:rsidR="0041122B">
        <w:rPr>
          <w:rFonts w:ascii="Times New Roman" w:hAnsi="Times New Roman" w:cs="Times New Roman"/>
        </w:rPr>
        <w:t xml:space="preserve">. </w:t>
      </w:r>
      <w:r w:rsidR="00172047" w:rsidRPr="0011588E">
        <w:rPr>
          <w:rFonts w:ascii="Times New Roman" w:hAnsi="Times New Roman" w:cs="Times New Roman"/>
        </w:rPr>
        <w:t>Therefore</w:t>
      </w:r>
      <w:r w:rsidR="00E42642">
        <w:rPr>
          <w:rFonts w:ascii="Times New Roman" w:hAnsi="Times New Roman" w:cs="Times New Roman"/>
        </w:rPr>
        <w:t>, we predict</w:t>
      </w:r>
      <w:r w:rsidR="00C770C2" w:rsidRPr="0011588E">
        <w:rPr>
          <w:rFonts w:ascii="Times New Roman" w:hAnsi="Times New Roman" w:cs="Times New Roman"/>
        </w:rPr>
        <w:t>:</w:t>
      </w:r>
      <w:r w:rsidR="00A5288A" w:rsidRPr="0011588E">
        <w:rPr>
          <w:rFonts w:ascii="Times New Roman" w:hAnsi="Times New Roman" w:cs="Times New Roman"/>
        </w:rPr>
        <w:t xml:space="preserve"> </w:t>
      </w:r>
    </w:p>
    <w:p w14:paraId="7235E020" w14:textId="3588EC10" w:rsidR="00F56794" w:rsidRPr="0011588E" w:rsidRDefault="00564B23" w:rsidP="00952CAF">
      <w:pPr>
        <w:widowControl w:val="0"/>
        <w:suppressLineNumbers/>
        <w:suppressAutoHyphens/>
        <w:adjustRightInd w:val="0"/>
        <w:snapToGrid w:val="0"/>
        <w:spacing w:line="480" w:lineRule="auto"/>
        <w:ind w:left="709" w:firstLine="11"/>
        <w:contextualSpacing/>
        <w:rPr>
          <w:rFonts w:ascii="Times New Roman" w:hAnsi="Times New Roman" w:cs="Times New Roman"/>
        </w:rPr>
      </w:pPr>
      <w:r w:rsidRPr="0011588E">
        <w:rPr>
          <w:rFonts w:ascii="Times New Roman" w:hAnsi="Times New Roman" w:cs="Times New Roman"/>
          <w:b/>
        </w:rPr>
        <w:t>H</w:t>
      </w:r>
      <w:r w:rsidR="006E4BCC">
        <w:rPr>
          <w:rFonts w:ascii="Times New Roman" w:hAnsi="Times New Roman" w:cs="Times New Roman"/>
          <w:b/>
        </w:rPr>
        <w:t>4</w:t>
      </w:r>
      <w:r w:rsidRPr="0011588E">
        <w:rPr>
          <w:rFonts w:ascii="Times New Roman" w:hAnsi="Times New Roman" w:cs="Times New Roman"/>
        </w:rPr>
        <w:t xml:space="preserve">: </w:t>
      </w:r>
      <w:r w:rsidR="001F1809" w:rsidRPr="0011588E">
        <w:rPr>
          <w:rFonts w:ascii="Times New Roman" w:hAnsi="Times New Roman" w:cs="Times New Roman"/>
        </w:rPr>
        <w:t xml:space="preserve">There would be </w:t>
      </w:r>
      <w:r w:rsidR="00BD184F">
        <w:rPr>
          <w:rFonts w:ascii="Times New Roman" w:hAnsi="Times New Roman" w:cs="Times New Roman"/>
        </w:rPr>
        <w:t xml:space="preserve">a </w:t>
      </w:r>
      <w:r w:rsidR="00366ACE">
        <w:rPr>
          <w:rFonts w:ascii="Times New Roman" w:hAnsi="Times New Roman" w:cs="Times New Roman"/>
        </w:rPr>
        <w:t>more than</w:t>
      </w:r>
      <w:r w:rsidRPr="0011588E">
        <w:rPr>
          <w:rFonts w:ascii="Times New Roman" w:hAnsi="Times New Roman" w:cs="Times New Roman"/>
        </w:rPr>
        <w:t xml:space="preserve"> expected by c</w:t>
      </w:r>
      <w:r w:rsidR="00167499" w:rsidRPr="0011588E">
        <w:rPr>
          <w:rFonts w:ascii="Times New Roman" w:hAnsi="Times New Roman" w:cs="Times New Roman"/>
        </w:rPr>
        <w:t>hance likelihood of message selection</w:t>
      </w:r>
      <w:r w:rsidR="00BD184F">
        <w:rPr>
          <w:rFonts w:ascii="Times New Roman" w:hAnsi="Times New Roman" w:cs="Times New Roman"/>
        </w:rPr>
        <w:t xml:space="preserve"> </w:t>
      </w:r>
      <w:r w:rsidR="00D72D00">
        <w:rPr>
          <w:rFonts w:ascii="Times New Roman" w:hAnsi="Times New Roman" w:cs="Times New Roman"/>
        </w:rPr>
        <w:t xml:space="preserve">based on local </w:t>
      </w:r>
      <w:r w:rsidR="00D72D00" w:rsidRPr="00D72D00">
        <w:rPr>
          <w:rFonts w:ascii="Times New Roman" w:hAnsi="Times New Roman" w:cs="Times New Roman"/>
        </w:rPr>
        <w:t xml:space="preserve">hierarchy </w:t>
      </w:r>
      <w:r w:rsidR="00366ACE" w:rsidRPr="0011588E">
        <w:rPr>
          <w:rFonts w:ascii="Times New Roman" w:hAnsi="Times New Roman" w:cs="Times New Roman"/>
        </w:rPr>
        <w:t>in the online discussion forum</w:t>
      </w:r>
      <w:r w:rsidR="00325411" w:rsidRPr="0011588E">
        <w:rPr>
          <w:rFonts w:ascii="Times New Roman" w:hAnsi="Times New Roman" w:cs="Times New Roman"/>
        </w:rPr>
        <w:t>.</w:t>
      </w:r>
    </w:p>
    <w:p w14:paraId="333ACDEB" w14:textId="12F39D7F" w:rsidR="002D2C75" w:rsidRDefault="00390368" w:rsidP="00756593">
      <w:pPr>
        <w:widowControl w:val="0"/>
        <w:suppressLineNumbers/>
        <w:suppressAutoHyphens/>
        <w:adjustRightInd w:val="0"/>
        <w:snapToGrid w:val="0"/>
        <w:spacing w:line="480" w:lineRule="auto"/>
        <w:contextualSpacing/>
        <w:rPr>
          <w:rFonts w:ascii="Times New Roman" w:hAnsi="Times New Roman" w:cs="Times New Roman"/>
          <w:b/>
        </w:rPr>
      </w:pPr>
      <w:r w:rsidRPr="002D2C75">
        <w:rPr>
          <w:rFonts w:ascii="Times New Roman" w:hAnsi="Times New Roman" w:cs="Times New Roman"/>
          <w:b/>
        </w:rPr>
        <w:t>P</w:t>
      </w:r>
      <w:r w:rsidR="00564B23" w:rsidRPr="002D2C75">
        <w:rPr>
          <w:rFonts w:ascii="Times New Roman" w:hAnsi="Times New Roman" w:cs="Times New Roman"/>
          <w:b/>
        </w:rPr>
        <w:t xml:space="preserve">rofile </w:t>
      </w:r>
      <w:r w:rsidR="002D2C75">
        <w:rPr>
          <w:rFonts w:ascii="Times New Roman" w:hAnsi="Times New Roman" w:cs="Times New Roman"/>
          <w:b/>
        </w:rPr>
        <w:t>S</w:t>
      </w:r>
      <w:r w:rsidR="00564B23" w:rsidRPr="002D2C75">
        <w:rPr>
          <w:rFonts w:ascii="Times New Roman" w:hAnsi="Times New Roman" w:cs="Times New Roman"/>
          <w:b/>
        </w:rPr>
        <w:t>imilarity</w:t>
      </w:r>
      <w:r w:rsidR="00E61BA0" w:rsidRPr="002D2C75">
        <w:rPr>
          <w:rFonts w:ascii="Times New Roman" w:hAnsi="Times New Roman" w:cs="Times New Roman"/>
          <w:b/>
        </w:rPr>
        <w:t xml:space="preserve"> </w:t>
      </w:r>
    </w:p>
    <w:p w14:paraId="4A4144A7" w14:textId="71FA85B6" w:rsidR="00111993" w:rsidRPr="0011588E" w:rsidRDefault="00E61BA0" w:rsidP="002D2C75">
      <w:pPr>
        <w:widowControl w:val="0"/>
        <w:suppressLineNumbers/>
        <w:suppressAutoHyphens/>
        <w:adjustRightInd w:val="0"/>
        <w:snapToGrid w:val="0"/>
        <w:spacing w:line="480" w:lineRule="auto"/>
        <w:ind w:firstLine="709"/>
        <w:contextualSpacing/>
        <w:rPr>
          <w:rFonts w:ascii="Times New Roman" w:hAnsi="Times New Roman" w:cs="Times New Roman"/>
        </w:rPr>
      </w:pPr>
      <w:r w:rsidRPr="0011588E">
        <w:rPr>
          <w:rFonts w:ascii="Times New Roman" w:hAnsi="Times New Roman" w:cs="Times New Roman"/>
        </w:rPr>
        <w:t xml:space="preserve">Another important </w:t>
      </w:r>
      <w:r w:rsidR="001C6E8A">
        <w:rPr>
          <w:rFonts w:ascii="Times New Roman" w:hAnsi="Times New Roman" w:cs="Times New Roman"/>
        </w:rPr>
        <w:t>mechanism</w:t>
      </w:r>
      <w:r w:rsidR="001C6E8A" w:rsidRPr="0011588E">
        <w:rPr>
          <w:rFonts w:ascii="Times New Roman" w:hAnsi="Times New Roman" w:cs="Times New Roman"/>
        </w:rPr>
        <w:t xml:space="preserve"> </w:t>
      </w:r>
      <w:r w:rsidRPr="0011588E">
        <w:rPr>
          <w:rFonts w:ascii="Times New Roman" w:hAnsi="Times New Roman" w:cs="Times New Roman"/>
        </w:rPr>
        <w:t xml:space="preserve">that help us understand the nature of message selection </w:t>
      </w:r>
      <w:r w:rsidR="00C65027" w:rsidRPr="0011588E">
        <w:rPr>
          <w:rFonts w:ascii="Times New Roman" w:hAnsi="Times New Roman" w:cs="Times New Roman"/>
        </w:rPr>
        <w:t>in online forums</w:t>
      </w:r>
      <w:r w:rsidRPr="0011588E">
        <w:rPr>
          <w:rFonts w:ascii="Times New Roman" w:hAnsi="Times New Roman" w:cs="Times New Roman"/>
        </w:rPr>
        <w:t xml:space="preserve"> </w:t>
      </w:r>
      <w:r w:rsidR="00A13567" w:rsidRPr="0011588E">
        <w:rPr>
          <w:rFonts w:ascii="Times New Roman" w:hAnsi="Times New Roman" w:cs="Times New Roman"/>
        </w:rPr>
        <w:t>is the concept of profile similarity</w:t>
      </w:r>
      <w:r w:rsidR="004A348D">
        <w:rPr>
          <w:rFonts w:ascii="Times New Roman" w:hAnsi="Times New Roman" w:cs="Times New Roman"/>
        </w:rPr>
        <w:t xml:space="preserve"> </w:t>
      </w:r>
      <w:r w:rsidR="004A348D" w:rsidRPr="0011588E">
        <w:rPr>
          <w:rFonts w:ascii="Times New Roman" w:hAnsi="Times New Roman" w:cs="Times New Roman"/>
        </w:rPr>
        <w:t>(DiMaggio, 1986)</w:t>
      </w:r>
      <w:r w:rsidR="00A13567" w:rsidRPr="0011588E">
        <w:rPr>
          <w:rFonts w:ascii="Times New Roman" w:hAnsi="Times New Roman" w:cs="Times New Roman"/>
        </w:rPr>
        <w:t>.</w:t>
      </w:r>
      <w:r w:rsidRPr="0011588E">
        <w:rPr>
          <w:rFonts w:ascii="Times New Roman" w:hAnsi="Times New Roman" w:cs="Times New Roman"/>
        </w:rPr>
        <w:t xml:space="preserve"> </w:t>
      </w:r>
      <w:r w:rsidR="00C65027" w:rsidRPr="0011588E">
        <w:rPr>
          <w:rFonts w:ascii="Times New Roman" w:hAnsi="Times New Roman" w:cs="Times New Roman"/>
        </w:rPr>
        <w:t xml:space="preserve">In addition to the hierarchical nature of underlying criteria </w:t>
      </w:r>
      <w:r w:rsidR="001C6E8A">
        <w:rPr>
          <w:rFonts w:ascii="Times New Roman" w:hAnsi="Times New Roman" w:cs="Times New Roman"/>
        </w:rPr>
        <w:t>on</w:t>
      </w:r>
      <w:r w:rsidR="001C6E8A" w:rsidRPr="0011588E">
        <w:rPr>
          <w:rFonts w:ascii="Times New Roman" w:hAnsi="Times New Roman" w:cs="Times New Roman"/>
        </w:rPr>
        <w:t xml:space="preserve"> </w:t>
      </w:r>
      <w:r w:rsidR="00C65027" w:rsidRPr="0011588E">
        <w:rPr>
          <w:rFonts w:ascii="Times New Roman" w:hAnsi="Times New Roman" w:cs="Times New Roman"/>
        </w:rPr>
        <w:t>which people choose each other’s messages, t</w:t>
      </w:r>
      <w:r w:rsidR="005644AF" w:rsidRPr="0011588E">
        <w:rPr>
          <w:rFonts w:ascii="Times New Roman" w:hAnsi="Times New Roman" w:cs="Times New Roman"/>
        </w:rPr>
        <w:t xml:space="preserve">hey </w:t>
      </w:r>
      <w:r w:rsidR="00E9564F">
        <w:rPr>
          <w:rFonts w:ascii="Times New Roman" w:hAnsi="Times New Roman" w:cs="Times New Roman"/>
        </w:rPr>
        <w:t xml:space="preserve">may </w:t>
      </w:r>
      <w:r w:rsidR="005644AF" w:rsidRPr="0011588E">
        <w:rPr>
          <w:rFonts w:ascii="Times New Roman" w:hAnsi="Times New Roman" w:cs="Times New Roman"/>
        </w:rPr>
        <w:t xml:space="preserve">choose to </w:t>
      </w:r>
      <w:r w:rsidR="004A348D">
        <w:rPr>
          <w:rFonts w:ascii="Times New Roman" w:hAnsi="Times New Roman" w:cs="Times New Roman"/>
        </w:rPr>
        <w:t>view one another’s message</w:t>
      </w:r>
      <w:r w:rsidR="005644AF" w:rsidRPr="0011588E">
        <w:rPr>
          <w:rFonts w:ascii="Times New Roman" w:hAnsi="Times New Roman" w:cs="Times New Roman"/>
        </w:rPr>
        <w:t xml:space="preserve"> because they both connected to the same way </w:t>
      </w:r>
      <w:r w:rsidR="001C0676" w:rsidRPr="0011588E">
        <w:rPr>
          <w:rFonts w:ascii="Times New Roman" w:hAnsi="Times New Roman" w:cs="Times New Roman"/>
        </w:rPr>
        <w:t>to other actors in the network</w:t>
      </w:r>
      <w:r w:rsidR="00A015CE">
        <w:rPr>
          <w:rFonts w:ascii="Times New Roman" w:hAnsi="Times New Roman" w:cs="Times New Roman"/>
        </w:rPr>
        <w:t>. For instance</w:t>
      </w:r>
      <w:r w:rsidR="004A348D">
        <w:rPr>
          <w:rFonts w:ascii="Times New Roman" w:hAnsi="Times New Roman" w:cs="Times New Roman"/>
        </w:rPr>
        <w:t>,</w:t>
      </w:r>
      <w:r w:rsidR="004A348D" w:rsidRPr="004A348D">
        <w:rPr>
          <w:rFonts w:ascii="Times New Roman" w:hAnsi="Times New Roman" w:cs="Times New Roman"/>
        </w:rPr>
        <w:t xml:space="preserve"> </w:t>
      </w:r>
      <w:r w:rsidR="00A015CE">
        <w:rPr>
          <w:rFonts w:ascii="Times New Roman" w:hAnsi="Times New Roman" w:cs="Times New Roman"/>
        </w:rPr>
        <w:t>if</w:t>
      </w:r>
      <w:r w:rsidR="004A348D" w:rsidRPr="004A348D">
        <w:rPr>
          <w:rFonts w:ascii="Times New Roman" w:hAnsi="Times New Roman" w:cs="Times New Roman"/>
        </w:rPr>
        <w:t xml:space="preserve"> </w:t>
      </w:r>
      <w:r w:rsidR="00390368">
        <w:rPr>
          <w:rFonts w:ascii="Times New Roman" w:hAnsi="Times New Roman" w:cs="Times New Roman"/>
        </w:rPr>
        <w:t xml:space="preserve">node </w:t>
      </w:r>
      <w:r w:rsidR="00390368" w:rsidRPr="006D2D92">
        <w:rPr>
          <w:rFonts w:ascii="Times New Roman" w:hAnsi="Times New Roman" w:cs="Times New Roman"/>
          <w:i/>
        </w:rPr>
        <w:t xml:space="preserve">i </w:t>
      </w:r>
      <w:r w:rsidR="00390368">
        <w:rPr>
          <w:rFonts w:ascii="Times New Roman" w:hAnsi="Times New Roman" w:cs="Times New Roman"/>
        </w:rPr>
        <w:t xml:space="preserve">and </w:t>
      </w:r>
      <w:r w:rsidR="00390368" w:rsidRPr="006D2D92">
        <w:rPr>
          <w:rFonts w:ascii="Times New Roman" w:hAnsi="Times New Roman" w:cs="Times New Roman"/>
          <w:i/>
        </w:rPr>
        <w:t>j</w:t>
      </w:r>
      <w:r w:rsidR="004A348D">
        <w:rPr>
          <w:rFonts w:ascii="Times New Roman" w:hAnsi="Times New Roman" w:cs="Times New Roman"/>
        </w:rPr>
        <w:t xml:space="preserve"> </w:t>
      </w:r>
      <w:r w:rsidR="00390368">
        <w:rPr>
          <w:rFonts w:ascii="Times New Roman" w:hAnsi="Times New Roman" w:cs="Times New Roman"/>
        </w:rPr>
        <w:t xml:space="preserve">both </w:t>
      </w:r>
      <w:r w:rsidR="004A348D">
        <w:rPr>
          <w:rFonts w:ascii="Times New Roman" w:hAnsi="Times New Roman" w:cs="Times New Roman"/>
        </w:rPr>
        <w:t xml:space="preserve">choose to view </w:t>
      </w:r>
      <w:r w:rsidR="004A348D" w:rsidRPr="0011588E">
        <w:rPr>
          <w:rFonts w:ascii="Times New Roman" w:hAnsi="Times New Roman" w:cs="Times New Roman"/>
        </w:rPr>
        <w:t>same many alters (“activity closure”),</w:t>
      </w:r>
      <w:r w:rsidR="004A348D">
        <w:rPr>
          <w:rFonts w:ascii="Times New Roman" w:hAnsi="Times New Roman" w:cs="Times New Roman"/>
        </w:rPr>
        <w:t xml:space="preserve"> or </w:t>
      </w:r>
      <w:r w:rsidR="006D2D92" w:rsidRPr="006D2D92">
        <w:rPr>
          <w:rFonts w:ascii="Times New Roman" w:hAnsi="Times New Roman" w:cs="Times New Roman"/>
          <w:i/>
        </w:rPr>
        <w:t xml:space="preserve">i </w:t>
      </w:r>
      <w:r w:rsidR="006D2D92">
        <w:rPr>
          <w:rFonts w:ascii="Times New Roman" w:hAnsi="Times New Roman" w:cs="Times New Roman"/>
        </w:rPr>
        <w:t xml:space="preserve">and </w:t>
      </w:r>
      <w:r w:rsidR="006D2D92" w:rsidRPr="001052C6">
        <w:rPr>
          <w:rFonts w:ascii="Times New Roman" w:hAnsi="Times New Roman" w:cs="Times New Roman"/>
          <w:i/>
        </w:rPr>
        <w:t>j</w:t>
      </w:r>
      <w:r w:rsidR="006D2D92">
        <w:rPr>
          <w:rFonts w:ascii="Times New Roman" w:hAnsi="Times New Roman" w:cs="Times New Roman"/>
        </w:rPr>
        <w:t xml:space="preserve"> </w:t>
      </w:r>
      <w:r w:rsidR="004A348D" w:rsidRPr="0011588E">
        <w:rPr>
          <w:rFonts w:ascii="Times New Roman" w:hAnsi="Times New Roman" w:cs="Times New Roman"/>
        </w:rPr>
        <w:t xml:space="preserve">are </w:t>
      </w:r>
      <w:r w:rsidR="004A348D" w:rsidRPr="00385B77">
        <w:rPr>
          <w:rFonts w:ascii="Times New Roman" w:hAnsi="Times New Roman" w:cs="Times New Roman"/>
          <w:i/>
        </w:rPr>
        <w:t>chosen</w:t>
      </w:r>
      <w:r w:rsidR="004A348D" w:rsidRPr="0011588E">
        <w:rPr>
          <w:rFonts w:ascii="Times New Roman" w:hAnsi="Times New Roman" w:cs="Times New Roman"/>
        </w:rPr>
        <w:t xml:space="preserve"> by same many alters (“popularity closure”: see Table 1 below)</w:t>
      </w:r>
      <w:r w:rsidR="00A015CE">
        <w:rPr>
          <w:rFonts w:ascii="Times New Roman" w:hAnsi="Times New Roman" w:cs="Times New Roman"/>
        </w:rPr>
        <w:t>, then</w:t>
      </w:r>
      <w:r w:rsidR="004A348D">
        <w:rPr>
          <w:rFonts w:ascii="Times New Roman" w:hAnsi="Times New Roman" w:cs="Times New Roman"/>
        </w:rPr>
        <w:t xml:space="preserve"> </w:t>
      </w:r>
      <w:r w:rsidR="00A015CE">
        <w:rPr>
          <w:rFonts w:ascii="Times New Roman" w:hAnsi="Times New Roman" w:cs="Times New Roman"/>
        </w:rPr>
        <w:t>s</w:t>
      </w:r>
      <w:r w:rsidR="004A348D">
        <w:rPr>
          <w:rFonts w:ascii="Times New Roman" w:hAnsi="Times New Roman" w:cs="Times New Roman"/>
        </w:rPr>
        <w:t>uch</w:t>
      </w:r>
      <w:r w:rsidR="001C0676" w:rsidRPr="0011588E">
        <w:rPr>
          <w:rFonts w:ascii="Times New Roman" w:hAnsi="Times New Roman" w:cs="Times New Roman"/>
        </w:rPr>
        <w:t xml:space="preserve"> similar pattern</w:t>
      </w:r>
      <w:r w:rsidR="004A348D">
        <w:rPr>
          <w:rFonts w:ascii="Times New Roman" w:hAnsi="Times New Roman" w:cs="Times New Roman"/>
        </w:rPr>
        <w:t>s</w:t>
      </w:r>
      <w:r w:rsidR="001C0676" w:rsidRPr="0011588E">
        <w:rPr>
          <w:rFonts w:ascii="Times New Roman" w:hAnsi="Times New Roman" w:cs="Times New Roman"/>
        </w:rPr>
        <w:t xml:space="preserve"> of connections signal the common properties of a given dyads</w:t>
      </w:r>
      <w:r w:rsidR="00D5650E" w:rsidRPr="0011588E">
        <w:rPr>
          <w:rFonts w:ascii="Times New Roman" w:hAnsi="Times New Roman" w:cs="Times New Roman"/>
        </w:rPr>
        <w:t xml:space="preserve"> (</w:t>
      </w:r>
      <w:r w:rsidR="00D1645F" w:rsidRPr="0011588E">
        <w:rPr>
          <w:rFonts w:ascii="Times New Roman" w:hAnsi="Times New Roman" w:cs="Times New Roman"/>
          <w:lang w:eastAsia="ko-KR"/>
        </w:rPr>
        <w:t xml:space="preserve">Block &amp; Grund, 2014; </w:t>
      </w:r>
      <w:r w:rsidR="00D5650E" w:rsidRPr="0011588E">
        <w:rPr>
          <w:rFonts w:ascii="Times New Roman" w:hAnsi="Times New Roman" w:cs="Times New Roman"/>
        </w:rPr>
        <w:t>Robins</w:t>
      </w:r>
      <w:r w:rsidR="00D1645F" w:rsidRPr="0011588E">
        <w:rPr>
          <w:rFonts w:ascii="Times New Roman" w:hAnsi="Times New Roman" w:cs="Times New Roman"/>
        </w:rPr>
        <w:t xml:space="preserve"> et al.</w:t>
      </w:r>
      <w:r w:rsidR="00D5650E" w:rsidRPr="0011588E">
        <w:rPr>
          <w:rFonts w:ascii="Times New Roman" w:hAnsi="Times New Roman" w:cs="Times New Roman"/>
        </w:rPr>
        <w:t>, 2009)</w:t>
      </w:r>
      <w:r w:rsidR="00667BFE">
        <w:rPr>
          <w:rFonts w:ascii="Times New Roman" w:hAnsi="Times New Roman" w:cs="Times New Roman"/>
        </w:rPr>
        <w:t>.</w:t>
      </w:r>
      <w:r w:rsidR="00390368">
        <w:rPr>
          <w:rFonts w:ascii="Times New Roman" w:hAnsi="Times New Roman" w:cs="Times New Roman"/>
        </w:rPr>
        <w:t xml:space="preserve"> </w:t>
      </w:r>
      <w:r w:rsidR="00667BFE">
        <w:rPr>
          <w:rFonts w:ascii="Times New Roman" w:hAnsi="Times New Roman" w:cs="Times New Roman"/>
        </w:rPr>
        <w:t xml:space="preserve">In such situation, </w:t>
      </w:r>
      <w:r w:rsidR="00390368" w:rsidRPr="00385B77">
        <w:rPr>
          <w:rFonts w:ascii="Times New Roman" w:hAnsi="Times New Roman" w:cs="Times New Roman"/>
          <w:i/>
        </w:rPr>
        <w:t>i</w:t>
      </w:r>
      <w:r w:rsidR="00390368">
        <w:rPr>
          <w:rFonts w:ascii="Times New Roman" w:hAnsi="Times New Roman" w:cs="Times New Roman"/>
        </w:rPr>
        <w:t xml:space="preserve"> and </w:t>
      </w:r>
      <w:r w:rsidR="00390368" w:rsidRPr="00385B77">
        <w:rPr>
          <w:rFonts w:ascii="Times New Roman" w:hAnsi="Times New Roman" w:cs="Times New Roman"/>
          <w:i/>
        </w:rPr>
        <w:t>j</w:t>
      </w:r>
      <w:r w:rsidR="00390368">
        <w:rPr>
          <w:rFonts w:ascii="Times New Roman" w:hAnsi="Times New Roman" w:cs="Times New Roman"/>
        </w:rPr>
        <w:t xml:space="preserve"> themselves are more likely to see each other’s messages</w:t>
      </w:r>
      <w:r w:rsidR="00667BFE">
        <w:rPr>
          <w:rFonts w:ascii="Times New Roman" w:hAnsi="Times New Roman" w:cs="Times New Roman"/>
        </w:rPr>
        <w:t xml:space="preserve">, and </w:t>
      </w:r>
      <w:r w:rsidR="001C0676" w:rsidRPr="0011588E">
        <w:rPr>
          <w:rFonts w:ascii="Times New Roman" w:hAnsi="Times New Roman" w:cs="Times New Roman"/>
        </w:rPr>
        <w:t xml:space="preserve">may be viewed as structural </w:t>
      </w:r>
      <w:r w:rsidR="002C79D4" w:rsidRPr="0011588E">
        <w:rPr>
          <w:rFonts w:ascii="Times New Roman" w:hAnsi="Times New Roman" w:cs="Times New Roman"/>
        </w:rPr>
        <w:t>bases of homophily</w:t>
      </w:r>
      <w:r w:rsidR="008E0901">
        <w:rPr>
          <w:rFonts w:ascii="Times New Roman" w:hAnsi="Times New Roman" w:cs="Times New Roman"/>
        </w:rPr>
        <w:t xml:space="preserve">, in that </w:t>
      </w:r>
      <w:r w:rsidR="001C0676" w:rsidRPr="0011588E">
        <w:rPr>
          <w:rFonts w:ascii="Times New Roman" w:hAnsi="Times New Roman" w:cs="Times New Roman"/>
        </w:rPr>
        <w:t xml:space="preserve">the formation of ties </w:t>
      </w:r>
      <w:r w:rsidR="00D5650E" w:rsidRPr="0011588E">
        <w:rPr>
          <w:rFonts w:ascii="Times New Roman" w:hAnsi="Times New Roman" w:cs="Times New Roman"/>
        </w:rPr>
        <w:t>is</w:t>
      </w:r>
      <w:r w:rsidR="001C0676" w:rsidRPr="0011588E">
        <w:rPr>
          <w:rFonts w:ascii="Times New Roman" w:hAnsi="Times New Roman" w:cs="Times New Roman"/>
        </w:rPr>
        <w:t xml:space="preserve"> driven by similarity in choices with respect to </w:t>
      </w:r>
      <w:r w:rsidR="003F2BCD" w:rsidRPr="0011588E">
        <w:rPr>
          <w:rFonts w:ascii="Times New Roman" w:hAnsi="Times New Roman" w:cs="Times New Roman"/>
        </w:rPr>
        <w:t xml:space="preserve">other actors </w:t>
      </w:r>
      <w:r w:rsidR="001C0676" w:rsidRPr="0011588E">
        <w:rPr>
          <w:rFonts w:ascii="Times New Roman" w:hAnsi="Times New Roman" w:cs="Times New Roman"/>
        </w:rPr>
        <w:t>(DiMaggio, 1986)</w:t>
      </w:r>
      <w:r w:rsidR="00CF323D" w:rsidRPr="0011588E">
        <w:rPr>
          <w:rFonts w:ascii="Times New Roman" w:hAnsi="Times New Roman" w:cs="Times New Roman"/>
        </w:rPr>
        <w:t>. Therefore:</w:t>
      </w:r>
    </w:p>
    <w:p w14:paraId="66C78A67" w14:textId="60119D11" w:rsidR="006D66FD" w:rsidRPr="0011588E" w:rsidRDefault="00B42EB7" w:rsidP="00952CAF">
      <w:pPr>
        <w:widowControl w:val="0"/>
        <w:suppressLineNumbers/>
        <w:suppressAutoHyphens/>
        <w:adjustRightInd w:val="0"/>
        <w:snapToGrid w:val="0"/>
        <w:spacing w:line="480" w:lineRule="auto"/>
        <w:ind w:left="709" w:firstLine="11"/>
        <w:contextualSpacing/>
        <w:rPr>
          <w:rFonts w:ascii="Times New Roman" w:hAnsi="Times New Roman" w:cs="Times New Roman"/>
        </w:rPr>
      </w:pPr>
      <w:r w:rsidRPr="0011588E">
        <w:rPr>
          <w:rFonts w:ascii="Times New Roman" w:hAnsi="Times New Roman" w:cs="Times New Roman"/>
          <w:b/>
        </w:rPr>
        <w:t>H</w:t>
      </w:r>
      <w:r w:rsidR="00960ACF">
        <w:rPr>
          <w:rFonts w:ascii="Times New Roman" w:hAnsi="Times New Roman" w:cs="Times New Roman"/>
          <w:b/>
        </w:rPr>
        <w:t>5</w:t>
      </w:r>
      <w:r w:rsidRPr="0011588E">
        <w:rPr>
          <w:rFonts w:ascii="Times New Roman" w:hAnsi="Times New Roman" w:cs="Times New Roman"/>
        </w:rPr>
        <w:t xml:space="preserve">: </w:t>
      </w:r>
      <w:r w:rsidR="006D66FD" w:rsidRPr="0011588E">
        <w:rPr>
          <w:rFonts w:ascii="Times New Roman" w:hAnsi="Times New Roman" w:cs="Times New Roman"/>
        </w:rPr>
        <w:t xml:space="preserve">There would be </w:t>
      </w:r>
      <w:r w:rsidR="00BD184F">
        <w:rPr>
          <w:rFonts w:ascii="Times New Roman" w:hAnsi="Times New Roman" w:cs="Times New Roman"/>
        </w:rPr>
        <w:t xml:space="preserve">a </w:t>
      </w:r>
      <w:r w:rsidR="006D66FD" w:rsidRPr="0011588E">
        <w:rPr>
          <w:rFonts w:ascii="Times New Roman" w:hAnsi="Times New Roman" w:cs="Times New Roman"/>
        </w:rPr>
        <w:t xml:space="preserve">more than expected by chance likelihood of message selection </w:t>
      </w:r>
      <w:r w:rsidR="009A24C0">
        <w:rPr>
          <w:rFonts w:ascii="Times New Roman" w:hAnsi="Times New Roman" w:cs="Times New Roman"/>
        </w:rPr>
        <w:t xml:space="preserve">based on the </w:t>
      </w:r>
      <w:r w:rsidR="009A24C0" w:rsidRPr="009A24C0">
        <w:rPr>
          <w:rFonts w:ascii="Times New Roman" w:hAnsi="Times New Roman" w:cs="Times New Roman"/>
        </w:rPr>
        <w:t>profile similarity</w:t>
      </w:r>
      <w:r w:rsidR="006D2D92">
        <w:rPr>
          <w:rFonts w:ascii="Times New Roman" w:hAnsi="Times New Roman" w:cs="Times New Roman"/>
        </w:rPr>
        <w:t xml:space="preserve"> </w:t>
      </w:r>
      <w:r w:rsidR="006D2D92" w:rsidRPr="0011588E">
        <w:rPr>
          <w:rFonts w:ascii="Times New Roman" w:hAnsi="Times New Roman" w:cs="Times New Roman"/>
        </w:rPr>
        <w:t>in the online discussion forum</w:t>
      </w:r>
      <w:r w:rsidR="006D66FD" w:rsidRPr="0011588E">
        <w:rPr>
          <w:rFonts w:ascii="Times New Roman" w:hAnsi="Times New Roman" w:cs="Times New Roman"/>
        </w:rPr>
        <w:t xml:space="preserve">. </w:t>
      </w:r>
    </w:p>
    <w:p w14:paraId="3C15386D" w14:textId="67DC7A5D" w:rsidR="002D2C75" w:rsidRDefault="00B42EB7" w:rsidP="002D2C75">
      <w:pPr>
        <w:widowControl w:val="0"/>
        <w:suppressLineNumbers/>
        <w:suppressAutoHyphens/>
        <w:adjustRightInd w:val="0"/>
        <w:snapToGrid w:val="0"/>
        <w:spacing w:line="480" w:lineRule="auto"/>
        <w:contextualSpacing/>
        <w:rPr>
          <w:rFonts w:ascii="Times New Roman" w:hAnsi="Times New Roman" w:cs="Times New Roman"/>
          <w:i/>
        </w:rPr>
      </w:pPr>
      <w:r w:rsidRPr="002D2C75">
        <w:rPr>
          <w:rFonts w:ascii="Times New Roman" w:hAnsi="Times New Roman" w:cs="Times New Roman"/>
          <w:b/>
        </w:rPr>
        <w:t xml:space="preserve">Preferential </w:t>
      </w:r>
      <w:r w:rsidR="00BC4CE8">
        <w:rPr>
          <w:rFonts w:ascii="Times New Roman" w:hAnsi="Times New Roman" w:cs="Times New Roman"/>
          <w:b/>
        </w:rPr>
        <w:t>A</w:t>
      </w:r>
      <w:r w:rsidRPr="002D2C75">
        <w:rPr>
          <w:rFonts w:ascii="Times New Roman" w:hAnsi="Times New Roman" w:cs="Times New Roman"/>
          <w:b/>
        </w:rPr>
        <w:t>ttachment</w:t>
      </w:r>
    </w:p>
    <w:p w14:paraId="30D61B2B" w14:textId="6D326585" w:rsidR="00871DA6" w:rsidRPr="0011588E" w:rsidRDefault="00CD2737" w:rsidP="002D2C75">
      <w:pPr>
        <w:widowControl w:val="0"/>
        <w:suppressLineNumbers/>
        <w:suppressAutoHyphens/>
        <w:adjustRightInd w:val="0"/>
        <w:snapToGrid w:val="0"/>
        <w:spacing w:line="480" w:lineRule="auto"/>
        <w:ind w:firstLine="720"/>
        <w:contextualSpacing/>
        <w:rPr>
          <w:rFonts w:ascii="Times New Roman" w:hAnsi="Times New Roman" w:cs="Times New Roman"/>
          <w:i/>
        </w:rPr>
      </w:pPr>
      <w:r>
        <w:rPr>
          <w:rFonts w:ascii="Times New Roman" w:hAnsi="Times New Roman" w:cs="Times New Roman"/>
        </w:rPr>
        <w:t>Many</w:t>
      </w:r>
      <w:r w:rsidRPr="0011588E">
        <w:rPr>
          <w:rFonts w:ascii="Times New Roman" w:hAnsi="Times New Roman" w:cs="Times New Roman"/>
        </w:rPr>
        <w:t xml:space="preserve"> </w:t>
      </w:r>
      <w:r w:rsidR="007D03A0" w:rsidRPr="0011588E">
        <w:rPr>
          <w:rFonts w:ascii="Times New Roman" w:hAnsi="Times New Roman" w:cs="Times New Roman"/>
        </w:rPr>
        <w:t xml:space="preserve">studies indicate that a structure of online social network tends to follow </w:t>
      </w:r>
      <w:r w:rsidR="007249F2">
        <w:rPr>
          <w:rFonts w:ascii="Times New Roman" w:hAnsi="Times New Roman" w:cs="Times New Roman"/>
        </w:rPr>
        <w:t xml:space="preserve">a </w:t>
      </w:r>
      <w:r w:rsidR="007D03A0" w:rsidRPr="0011588E">
        <w:rPr>
          <w:rFonts w:ascii="Times New Roman" w:hAnsi="Times New Roman" w:cs="Times New Roman"/>
        </w:rPr>
        <w:t>power-law distribution</w:t>
      </w:r>
      <w:r w:rsidR="007249F2">
        <w:rPr>
          <w:rFonts w:ascii="Times New Roman" w:hAnsi="Times New Roman" w:cs="Times New Roman"/>
        </w:rPr>
        <w:t xml:space="preserve">, characterized as the skewed distribution of degrees </w:t>
      </w:r>
      <w:r w:rsidR="007249F2" w:rsidRPr="0011588E">
        <w:rPr>
          <w:rFonts w:ascii="Times New Roman" w:hAnsi="Times New Roman" w:cs="Times New Roman"/>
        </w:rPr>
        <w:t>(Barabási &amp; Albert, 1999; Snijders, 2011)</w:t>
      </w:r>
      <w:r w:rsidR="007D03A0" w:rsidRPr="0011588E">
        <w:rPr>
          <w:rFonts w:ascii="Times New Roman" w:hAnsi="Times New Roman" w:cs="Times New Roman"/>
        </w:rPr>
        <w:t>.</w:t>
      </w:r>
      <w:r w:rsidR="00A83DAF" w:rsidRPr="0011588E">
        <w:rPr>
          <w:rFonts w:ascii="Times New Roman" w:hAnsi="Times New Roman" w:cs="Times New Roman"/>
        </w:rPr>
        <w:t xml:space="preserve"> While the existence of </w:t>
      </w:r>
      <w:r w:rsidR="007249F2">
        <w:rPr>
          <w:rFonts w:ascii="Times New Roman" w:hAnsi="Times New Roman" w:cs="Times New Roman"/>
        </w:rPr>
        <w:t xml:space="preserve">such </w:t>
      </w:r>
      <w:r w:rsidR="00C32782">
        <w:rPr>
          <w:rFonts w:ascii="Times New Roman" w:hAnsi="Times New Roman" w:cs="Times New Roman"/>
        </w:rPr>
        <w:t xml:space="preserve">a </w:t>
      </w:r>
      <w:r w:rsidR="007249F2">
        <w:rPr>
          <w:rFonts w:ascii="Times New Roman" w:hAnsi="Times New Roman" w:cs="Times New Roman"/>
        </w:rPr>
        <w:t>pattern</w:t>
      </w:r>
      <w:r w:rsidR="00A83DAF" w:rsidRPr="0011588E">
        <w:rPr>
          <w:rFonts w:ascii="Times New Roman" w:hAnsi="Times New Roman" w:cs="Times New Roman"/>
        </w:rPr>
        <w:t xml:space="preserve"> is </w:t>
      </w:r>
      <w:r w:rsidR="007F342B" w:rsidRPr="0011588E">
        <w:rPr>
          <w:rFonts w:ascii="Times New Roman" w:hAnsi="Times New Roman" w:cs="Times New Roman"/>
        </w:rPr>
        <w:t xml:space="preserve">rather </w:t>
      </w:r>
      <w:r w:rsidR="00A83DAF" w:rsidRPr="0011588E">
        <w:rPr>
          <w:rFonts w:ascii="Times New Roman" w:hAnsi="Times New Roman" w:cs="Times New Roman"/>
        </w:rPr>
        <w:t xml:space="preserve">common, it appears that </w:t>
      </w:r>
      <w:r w:rsidR="007F342B" w:rsidRPr="0011588E">
        <w:rPr>
          <w:rFonts w:ascii="Times New Roman" w:hAnsi="Times New Roman" w:cs="Times New Roman"/>
        </w:rPr>
        <w:t xml:space="preserve">such tendencies are </w:t>
      </w:r>
      <w:r w:rsidR="007249F2">
        <w:rPr>
          <w:rFonts w:ascii="Times New Roman" w:hAnsi="Times New Roman" w:cs="Times New Roman"/>
        </w:rPr>
        <w:t>also</w:t>
      </w:r>
      <w:r w:rsidR="007249F2" w:rsidRPr="0011588E">
        <w:rPr>
          <w:rFonts w:ascii="Times New Roman" w:hAnsi="Times New Roman" w:cs="Times New Roman"/>
        </w:rPr>
        <w:t xml:space="preserve"> </w:t>
      </w:r>
      <w:r w:rsidR="007F342B" w:rsidRPr="0011588E">
        <w:rPr>
          <w:rFonts w:ascii="Times New Roman" w:hAnsi="Times New Roman" w:cs="Times New Roman"/>
        </w:rPr>
        <w:t>pronounced in online context</w:t>
      </w:r>
      <w:r w:rsidR="00A83DAF" w:rsidRPr="0011588E">
        <w:rPr>
          <w:rFonts w:ascii="Times New Roman" w:hAnsi="Times New Roman" w:cs="Times New Roman"/>
        </w:rPr>
        <w:t>.</w:t>
      </w:r>
      <w:r w:rsidR="007D03A0" w:rsidRPr="0011588E">
        <w:rPr>
          <w:rFonts w:ascii="Times New Roman" w:hAnsi="Times New Roman" w:cs="Times New Roman"/>
        </w:rPr>
        <w:t xml:space="preserve"> For instance, </w:t>
      </w:r>
      <w:r w:rsidR="00F701AD" w:rsidRPr="0011588E">
        <w:rPr>
          <w:rFonts w:ascii="Times New Roman" w:hAnsi="Times New Roman" w:cs="Times New Roman"/>
        </w:rPr>
        <w:lastRenderedPageBreak/>
        <w:t>Himelboim’s (</w:t>
      </w:r>
      <w:r w:rsidR="008B4A00" w:rsidRPr="0011588E">
        <w:rPr>
          <w:rFonts w:ascii="Times New Roman" w:hAnsi="Times New Roman" w:cs="Times New Roman"/>
        </w:rPr>
        <w:t xml:space="preserve">2008; </w:t>
      </w:r>
      <w:r w:rsidR="00F701AD" w:rsidRPr="0011588E">
        <w:rPr>
          <w:rFonts w:ascii="Times New Roman" w:hAnsi="Times New Roman" w:cs="Times New Roman"/>
        </w:rPr>
        <w:t xml:space="preserve">2011) analysis suggests a sharp inequality in ability to draw attention and elicit </w:t>
      </w:r>
      <w:r w:rsidR="00AD6BCB" w:rsidRPr="0011588E">
        <w:rPr>
          <w:rFonts w:ascii="Times New Roman" w:hAnsi="Times New Roman" w:cs="Times New Roman"/>
        </w:rPr>
        <w:t xml:space="preserve">further </w:t>
      </w:r>
      <w:r w:rsidR="00F701AD" w:rsidRPr="0011588E">
        <w:rPr>
          <w:rFonts w:ascii="Times New Roman" w:hAnsi="Times New Roman" w:cs="Times New Roman"/>
        </w:rPr>
        <w:t xml:space="preserve">engagement with a given message from a large number of users in online discussion groups. </w:t>
      </w:r>
      <w:r w:rsidR="00B93959" w:rsidRPr="0011588E">
        <w:rPr>
          <w:rFonts w:ascii="Times New Roman" w:hAnsi="Times New Roman" w:cs="Times New Roman"/>
        </w:rPr>
        <w:t>Within a</w:t>
      </w:r>
      <w:r w:rsidR="00A62F9F" w:rsidRPr="0011588E">
        <w:rPr>
          <w:rFonts w:ascii="Times New Roman" w:hAnsi="Times New Roman" w:cs="Times New Roman"/>
        </w:rPr>
        <w:t>n</w:t>
      </w:r>
      <w:r w:rsidR="00B93959" w:rsidRPr="0011588E">
        <w:rPr>
          <w:rFonts w:ascii="Times New Roman" w:hAnsi="Times New Roman" w:cs="Times New Roman"/>
        </w:rPr>
        <w:t xml:space="preserve"> online discussion forum,</w:t>
      </w:r>
      <w:r w:rsidR="00A62F9F" w:rsidRPr="0011588E">
        <w:rPr>
          <w:rFonts w:ascii="Times New Roman" w:hAnsi="Times New Roman" w:cs="Times New Roman"/>
        </w:rPr>
        <w:t xml:space="preserve"> </w:t>
      </w:r>
      <w:r w:rsidR="0038379B" w:rsidRPr="0011588E">
        <w:rPr>
          <w:rFonts w:ascii="Times New Roman" w:hAnsi="Times New Roman" w:cs="Times New Roman"/>
        </w:rPr>
        <w:t>one often employ</w:t>
      </w:r>
      <w:r w:rsidR="003A3A08" w:rsidRPr="0011588E">
        <w:rPr>
          <w:rFonts w:ascii="Times New Roman" w:hAnsi="Times New Roman" w:cs="Times New Roman"/>
        </w:rPr>
        <w:t>s</w:t>
      </w:r>
      <w:r w:rsidR="0038379B" w:rsidRPr="0011588E">
        <w:rPr>
          <w:rFonts w:ascii="Times New Roman" w:hAnsi="Times New Roman" w:cs="Times New Roman"/>
        </w:rPr>
        <w:t xml:space="preserve"> certain heuristic cues such as </w:t>
      </w:r>
      <w:r w:rsidR="00733FFC" w:rsidRPr="0011588E">
        <w:rPr>
          <w:rFonts w:ascii="Times New Roman" w:hAnsi="Times New Roman" w:cs="Times New Roman"/>
        </w:rPr>
        <w:t xml:space="preserve">the number of </w:t>
      </w:r>
      <w:r w:rsidR="0038379B" w:rsidRPr="0011588E">
        <w:rPr>
          <w:rFonts w:ascii="Times New Roman" w:hAnsi="Times New Roman" w:cs="Times New Roman"/>
        </w:rPr>
        <w:t>“</w:t>
      </w:r>
      <w:r w:rsidR="00733FFC" w:rsidRPr="0011588E">
        <w:rPr>
          <w:rFonts w:ascii="Times New Roman" w:hAnsi="Times New Roman" w:cs="Times New Roman"/>
        </w:rPr>
        <w:t>views</w:t>
      </w:r>
      <w:r w:rsidR="0038379B" w:rsidRPr="0011588E">
        <w:rPr>
          <w:rFonts w:ascii="Times New Roman" w:hAnsi="Times New Roman" w:cs="Times New Roman"/>
        </w:rPr>
        <w:t>”</w:t>
      </w:r>
      <w:r w:rsidR="00733FFC" w:rsidRPr="0011588E">
        <w:rPr>
          <w:rFonts w:ascii="Times New Roman" w:hAnsi="Times New Roman" w:cs="Times New Roman"/>
        </w:rPr>
        <w:t xml:space="preserve"> and “likes”</w:t>
      </w:r>
      <w:r w:rsidR="0038379B" w:rsidRPr="0011588E">
        <w:rPr>
          <w:rFonts w:ascii="Times New Roman" w:hAnsi="Times New Roman" w:cs="Times New Roman"/>
        </w:rPr>
        <w:t xml:space="preserve"> in selecting which messages to click, which</w:t>
      </w:r>
      <w:r w:rsidR="00733FFC" w:rsidRPr="0011588E">
        <w:rPr>
          <w:rFonts w:ascii="Times New Roman" w:hAnsi="Times New Roman" w:cs="Times New Roman"/>
        </w:rPr>
        <w:t xml:space="preserve"> signals</w:t>
      </w:r>
      <w:r w:rsidR="0038379B" w:rsidRPr="0011588E">
        <w:rPr>
          <w:rFonts w:ascii="Times New Roman" w:hAnsi="Times New Roman" w:cs="Times New Roman"/>
        </w:rPr>
        <w:t xml:space="preserve"> </w:t>
      </w:r>
      <w:r w:rsidR="007249F2">
        <w:rPr>
          <w:rFonts w:ascii="Times New Roman" w:hAnsi="Times New Roman" w:cs="Times New Roman"/>
        </w:rPr>
        <w:t>“</w:t>
      </w:r>
      <w:r w:rsidR="0038379B" w:rsidRPr="0011588E">
        <w:rPr>
          <w:rFonts w:ascii="Times New Roman" w:hAnsi="Times New Roman" w:cs="Times New Roman"/>
        </w:rPr>
        <w:t>u</w:t>
      </w:r>
      <w:r w:rsidR="003A3A08" w:rsidRPr="0011588E">
        <w:rPr>
          <w:rFonts w:ascii="Times New Roman" w:hAnsi="Times New Roman" w:cs="Times New Roman"/>
        </w:rPr>
        <w:t>tility</w:t>
      </w:r>
      <w:r w:rsidR="007249F2">
        <w:rPr>
          <w:rFonts w:ascii="Times New Roman" w:hAnsi="Times New Roman" w:cs="Times New Roman"/>
        </w:rPr>
        <w:t>”</w:t>
      </w:r>
      <w:r w:rsidR="003A3A08" w:rsidRPr="0011588E">
        <w:rPr>
          <w:rFonts w:ascii="Times New Roman" w:hAnsi="Times New Roman" w:cs="Times New Roman"/>
        </w:rPr>
        <w:t xml:space="preserve"> based on popularity of a</w:t>
      </w:r>
      <w:r w:rsidR="0038379B" w:rsidRPr="0011588E">
        <w:rPr>
          <w:rFonts w:ascii="Times New Roman" w:hAnsi="Times New Roman" w:cs="Times New Roman"/>
        </w:rPr>
        <w:t xml:space="preserve"> message. </w:t>
      </w:r>
      <w:r w:rsidR="003A3A08" w:rsidRPr="0011588E">
        <w:rPr>
          <w:rFonts w:ascii="Times New Roman" w:hAnsi="Times New Roman" w:cs="Times New Roman"/>
        </w:rPr>
        <w:t>Therefore, a message that has large number of engagement cues (such as views</w:t>
      </w:r>
      <w:r w:rsidR="005A7B43" w:rsidRPr="0011588E">
        <w:rPr>
          <w:rFonts w:ascii="Times New Roman" w:hAnsi="Times New Roman" w:cs="Times New Roman"/>
        </w:rPr>
        <w:t xml:space="preserve"> or likes</w:t>
      </w:r>
      <w:r w:rsidR="003A3A08" w:rsidRPr="0011588E">
        <w:rPr>
          <w:rFonts w:ascii="Times New Roman" w:hAnsi="Times New Roman" w:cs="Times New Roman"/>
        </w:rPr>
        <w:t xml:space="preserve">) </w:t>
      </w:r>
      <w:r w:rsidR="0028152A" w:rsidRPr="0011588E">
        <w:rPr>
          <w:rFonts w:ascii="Times New Roman" w:hAnsi="Times New Roman" w:cs="Times New Roman"/>
        </w:rPr>
        <w:t>can</w:t>
      </w:r>
      <w:r w:rsidR="003A3A08" w:rsidRPr="0011588E">
        <w:rPr>
          <w:rFonts w:ascii="Times New Roman" w:hAnsi="Times New Roman" w:cs="Times New Roman"/>
        </w:rPr>
        <w:t xml:space="preserve"> draw disproportionate </w:t>
      </w:r>
      <w:r w:rsidR="007249F2">
        <w:rPr>
          <w:rFonts w:ascii="Times New Roman" w:hAnsi="Times New Roman" w:cs="Times New Roman"/>
        </w:rPr>
        <w:t xml:space="preserve">selection </w:t>
      </w:r>
      <w:r w:rsidR="00550406">
        <w:rPr>
          <w:rFonts w:ascii="Times New Roman" w:hAnsi="Times New Roman" w:cs="Times New Roman"/>
        </w:rPr>
        <w:t xml:space="preserve">behaviors </w:t>
      </w:r>
      <w:r w:rsidR="00A83DAF" w:rsidRPr="0011588E">
        <w:rPr>
          <w:rFonts w:ascii="Times New Roman" w:hAnsi="Times New Roman" w:cs="Times New Roman"/>
        </w:rPr>
        <w:t>by its self-reinforcing dynamics</w:t>
      </w:r>
      <w:r w:rsidR="003A3A08" w:rsidRPr="0011588E">
        <w:rPr>
          <w:rFonts w:ascii="Times New Roman" w:hAnsi="Times New Roman" w:cs="Times New Roman"/>
        </w:rPr>
        <w:t>, leading to highly imbalanced distribution of message selection</w:t>
      </w:r>
      <w:r w:rsidR="00D44D46">
        <w:rPr>
          <w:rFonts w:ascii="Times New Roman" w:hAnsi="Times New Roman" w:cs="Times New Roman"/>
        </w:rPr>
        <w:t xml:space="preserve"> instances</w:t>
      </w:r>
      <w:r w:rsidR="003A3A08" w:rsidRPr="0011588E">
        <w:rPr>
          <w:rFonts w:ascii="Times New Roman" w:hAnsi="Times New Roman" w:cs="Times New Roman"/>
        </w:rPr>
        <w:t xml:space="preserve">. Therefore, we expect: </w:t>
      </w:r>
      <w:r w:rsidR="00733FFC" w:rsidRPr="0011588E">
        <w:rPr>
          <w:rFonts w:ascii="Times New Roman" w:hAnsi="Times New Roman" w:cs="Times New Roman"/>
        </w:rPr>
        <w:t xml:space="preserve"> </w:t>
      </w:r>
      <w:r w:rsidR="00B93959" w:rsidRPr="0011588E">
        <w:rPr>
          <w:rFonts w:ascii="Times New Roman" w:hAnsi="Times New Roman" w:cs="Times New Roman"/>
        </w:rPr>
        <w:t xml:space="preserve"> </w:t>
      </w:r>
      <w:r w:rsidR="00F701AD" w:rsidRPr="0011588E">
        <w:rPr>
          <w:rFonts w:ascii="Times New Roman" w:hAnsi="Times New Roman" w:cs="Times New Roman"/>
        </w:rPr>
        <w:t xml:space="preserve">   </w:t>
      </w:r>
      <w:r w:rsidR="007D03A0" w:rsidRPr="0011588E">
        <w:rPr>
          <w:rFonts w:ascii="Times New Roman" w:hAnsi="Times New Roman" w:cs="Times New Roman"/>
        </w:rPr>
        <w:t xml:space="preserve"> </w:t>
      </w:r>
    </w:p>
    <w:p w14:paraId="34430B65" w14:textId="3CDCDE3C" w:rsidR="00CC6161" w:rsidRPr="0011588E" w:rsidRDefault="00B42EB7" w:rsidP="00952CAF">
      <w:pPr>
        <w:widowControl w:val="0"/>
        <w:suppressLineNumbers/>
        <w:suppressAutoHyphens/>
        <w:adjustRightInd w:val="0"/>
        <w:snapToGrid w:val="0"/>
        <w:spacing w:line="480" w:lineRule="auto"/>
        <w:ind w:left="709" w:firstLine="11"/>
        <w:contextualSpacing/>
        <w:rPr>
          <w:rFonts w:ascii="Times New Roman" w:hAnsi="Times New Roman" w:cs="Times New Roman"/>
        </w:rPr>
      </w:pPr>
      <w:r w:rsidRPr="0011588E">
        <w:rPr>
          <w:rFonts w:ascii="Times New Roman" w:hAnsi="Times New Roman" w:cs="Times New Roman"/>
          <w:b/>
        </w:rPr>
        <w:t>H</w:t>
      </w:r>
      <w:r w:rsidR="00024808">
        <w:rPr>
          <w:rFonts w:ascii="Times New Roman" w:hAnsi="Times New Roman" w:cs="Times New Roman"/>
          <w:b/>
        </w:rPr>
        <w:t>6</w:t>
      </w:r>
      <w:r w:rsidR="00871DA6" w:rsidRPr="0011588E">
        <w:rPr>
          <w:rFonts w:ascii="Times New Roman" w:hAnsi="Times New Roman" w:cs="Times New Roman"/>
        </w:rPr>
        <w:t xml:space="preserve">: </w:t>
      </w:r>
      <w:r w:rsidR="007C4B97" w:rsidRPr="0011588E">
        <w:rPr>
          <w:rFonts w:ascii="Times New Roman" w:hAnsi="Times New Roman" w:cs="Times New Roman"/>
        </w:rPr>
        <w:t xml:space="preserve">There would be more than expected by chance likelihood of selecting messages </w:t>
      </w:r>
      <w:r w:rsidR="00096AA2" w:rsidRPr="0011588E">
        <w:rPr>
          <w:rFonts w:ascii="Times New Roman" w:hAnsi="Times New Roman" w:cs="Times New Roman"/>
        </w:rPr>
        <w:t xml:space="preserve">when </w:t>
      </w:r>
      <w:r w:rsidR="007C4B97" w:rsidRPr="0011588E">
        <w:rPr>
          <w:rFonts w:ascii="Times New Roman" w:hAnsi="Times New Roman" w:cs="Times New Roman"/>
        </w:rPr>
        <w:t xml:space="preserve">such messages </w:t>
      </w:r>
      <w:r w:rsidR="00096AA2" w:rsidRPr="0011588E">
        <w:rPr>
          <w:rFonts w:ascii="Times New Roman" w:hAnsi="Times New Roman" w:cs="Times New Roman"/>
        </w:rPr>
        <w:t xml:space="preserve">are </w:t>
      </w:r>
      <w:r w:rsidR="00096AA2" w:rsidRPr="0011588E">
        <w:rPr>
          <w:rFonts w:ascii="Times New Roman" w:hAnsi="Times New Roman" w:cs="Times New Roman"/>
          <w:i/>
        </w:rPr>
        <w:t>already</w:t>
      </w:r>
      <w:r w:rsidR="00096AA2" w:rsidRPr="0011588E">
        <w:rPr>
          <w:rFonts w:ascii="Times New Roman" w:hAnsi="Times New Roman" w:cs="Times New Roman"/>
        </w:rPr>
        <w:t xml:space="preserve"> selected by a large number of </w:t>
      </w:r>
      <w:r w:rsidR="007C4B97" w:rsidRPr="0011588E">
        <w:rPr>
          <w:rFonts w:ascii="Times New Roman" w:hAnsi="Times New Roman" w:cs="Times New Roman"/>
        </w:rPr>
        <w:t>others</w:t>
      </w:r>
      <w:r w:rsidR="00096AA2" w:rsidRPr="0011588E">
        <w:rPr>
          <w:rFonts w:ascii="Times New Roman" w:hAnsi="Times New Roman" w:cs="Times New Roman"/>
        </w:rPr>
        <w:t>.</w:t>
      </w:r>
      <w:r w:rsidR="00AC786C" w:rsidRPr="0011588E">
        <w:rPr>
          <w:rFonts w:ascii="Times New Roman" w:hAnsi="Times New Roman" w:cs="Times New Roman"/>
        </w:rPr>
        <w:t xml:space="preserve"> </w:t>
      </w:r>
    </w:p>
    <w:p w14:paraId="030BBDD9" w14:textId="02E75CBD" w:rsidR="00CC6161" w:rsidRPr="0011588E" w:rsidRDefault="00283A15" w:rsidP="00C81760">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 xml:space="preserve">Temporal </w:t>
      </w:r>
      <w:r w:rsidR="00C81760" w:rsidRPr="0011588E">
        <w:rPr>
          <w:rFonts w:ascii="Times New Roman" w:hAnsi="Times New Roman" w:cs="Times New Roman"/>
          <w:b/>
        </w:rPr>
        <w:t>Dynamics in Message Selection Criteria</w:t>
      </w:r>
    </w:p>
    <w:p w14:paraId="7D23913D" w14:textId="36201BB4" w:rsidR="00283A15" w:rsidRPr="0011588E" w:rsidRDefault="009351BE"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As elections near, </w:t>
      </w:r>
      <w:r w:rsidR="00AC0C3F" w:rsidRPr="0011588E">
        <w:rPr>
          <w:rFonts w:ascii="Times New Roman" w:hAnsi="Times New Roman" w:cs="Times New Roman"/>
        </w:rPr>
        <w:t xml:space="preserve">it is reasonable to </w:t>
      </w:r>
      <w:r w:rsidR="002B2A5F" w:rsidRPr="0011588E">
        <w:rPr>
          <w:rFonts w:ascii="Times New Roman" w:hAnsi="Times New Roman" w:cs="Times New Roman"/>
        </w:rPr>
        <w:t>believe</w:t>
      </w:r>
      <w:r w:rsidR="00AC0C3F" w:rsidRPr="0011588E">
        <w:rPr>
          <w:rFonts w:ascii="Times New Roman" w:hAnsi="Times New Roman" w:cs="Times New Roman"/>
        </w:rPr>
        <w:t xml:space="preserve"> that individuals are more mobilized by</w:t>
      </w:r>
      <w:r w:rsidR="00436855" w:rsidRPr="0011588E">
        <w:rPr>
          <w:rFonts w:ascii="Times New Roman" w:hAnsi="Times New Roman" w:cs="Times New Roman"/>
        </w:rPr>
        <w:t xml:space="preserve"> campaign communication</w:t>
      </w:r>
      <w:r w:rsidR="00501A18" w:rsidRPr="0011588E">
        <w:rPr>
          <w:rFonts w:ascii="Times New Roman" w:hAnsi="Times New Roman" w:cs="Times New Roman"/>
        </w:rPr>
        <w:t xml:space="preserve"> </w:t>
      </w:r>
      <w:r w:rsidR="00436855" w:rsidRPr="0011588E">
        <w:rPr>
          <w:rFonts w:ascii="Times New Roman" w:hAnsi="Times New Roman" w:cs="Times New Roman"/>
        </w:rPr>
        <w:t>(</w:t>
      </w:r>
      <w:r w:rsidR="00751FC9" w:rsidRPr="0011588E">
        <w:rPr>
          <w:rFonts w:ascii="Times New Roman" w:hAnsi="Times New Roman" w:cs="Times New Roman"/>
        </w:rPr>
        <w:t>Cho, 2013</w:t>
      </w:r>
      <w:r w:rsidR="00121CD5" w:rsidRPr="0011588E">
        <w:rPr>
          <w:rFonts w:ascii="Times New Roman" w:hAnsi="Times New Roman" w:cs="Times New Roman"/>
        </w:rPr>
        <w:t>)</w:t>
      </w:r>
      <w:r w:rsidR="002B2A5F" w:rsidRPr="0011588E">
        <w:rPr>
          <w:rFonts w:ascii="Times New Roman" w:hAnsi="Times New Roman" w:cs="Times New Roman"/>
        </w:rPr>
        <w:t xml:space="preserve">, </w:t>
      </w:r>
      <w:r w:rsidR="00D26EA1" w:rsidRPr="0011588E">
        <w:rPr>
          <w:rFonts w:ascii="Times New Roman" w:hAnsi="Times New Roman" w:cs="Times New Roman"/>
        </w:rPr>
        <w:t>hence</w:t>
      </w:r>
      <w:r w:rsidR="00121CD5" w:rsidRPr="0011588E">
        <w:rPr>
          <w:rFonts w:ascii="Times New Roman" w:hAnsi="Times New Roman" w:cs="Times New Roman"/>
        </w:rPr>
        <w:t xml:space="preserve"> </w:t>
      </w:r>
      <w:r w:rsidR="0080056F" w:rsidRPr="0011588E">
        <w:rPr>
          <w:rFonts w:ascii="Times New Roman" w:hAnsi="Times New Roman" w:cs="Times New Roman"/>
        </w:rPr>
        <w:t xml:space="preserve">are expected to pay close attention to </w:t>
      </w:r>
      <w:r w:rsidR="00C961E6" w:rsidRPr="0011588E">
        <w:rPr>
          <w:rFonts w:ascii="Times New Roman" w:hAnsi="Times New Roman" w:cs="Times New Roman"/>
          <w:lang w:eastAsia="ko-KR"/>
        </w:rPr>
        <w:t>political messages both in online and offline</w:t>
      </w:r>
      <w:r w:rsidR="00E45300">
        <w:rPr>
          <w:rFonts w:ascii="Times New Roman" w:hAnsi="Times New Roman" w:cs="Times New Roman"/>
          <w:lang w:eastAsia="ko-KR"/>
        </w:rPr>
        <w:t xml:space="preserve"> context</w:t>
      </w:r>
      <w:r w:rsidR="00C961E6" w:rsidRPr="0011588E">
        <w:rPr>
          <w:rFonts w:ascii="Times New Roman" w:hAnsi="Times New Roman" w:cs="Times New Roman"/>
          <w:lang w:eastAsia="ko-KR"/>
        </w:rPr>
        <w:t xml:space="preserve">. </w:t>
      </w:r>
      <w:r w:rsidR="004B66AA" w:rsidRPr="0011588E">
        <w:rPr>
          <w:rFonts w:ascii="Times New Roman" w:hAnsi="Times New Roman" w:cs="Times New Roman"/>
        </w:rPr>
        <w:t>N</w:t>
      </w:r>
      <w:r w:rsidR="00121CD5" w:rsidRPr="0011588E">
        <w:rPr>
          <w:rFonts w:ascii="Times New Roman" w:hAnsi="Times New Roman" w:cs="Times New Roman"/>
        </w:rPr>
        <w:t>ot only</w:t>
      </w:r>
      <w:r w:rsidR="00AC0C3F" w:rsidRPr="0011588E">
        <w:rPr>
          <w:rFonts w:ascii="Times New Roman" w:hAnsi="Times New Roman" w:cs="Times New Roman"/>
        </w:rPr>
        <w:t xml:space="preserve"> a heightened </w:t>
      </w:r>
      <w:r w:rsidR="000B5015" w:rsidRPr="0011588E">
        <w:rPr>
          <w:rFonts w:ascii="Times New Roman" w:hAnsi="Times New Roman" w:cs="Times New Roman"/>
        </w:rPr>
        <w:t xml:space="preserve">attention to </w:t>
      </w:r>
      <w:r w:rsidR="00BF246E" w:rsidRPr="0011588E">
        <w:rPr>
          <w:rFonts w:ascii="Times New Roman" w:hAnsi="Times New Roman" w:cs="Times New Roman"/>
        </w:rPr>
        <w:t>politics</w:t>
      </w:r>
      <w:r w:rsidR="000B5015" w:rsidRPr="0011588E">
        <w:rPr>
          <w:rFonts w:ascii="Times New Roman" w:hAnsi="Times New Roman" w:cs="Times New Roman"/>
        </w:rPr>
        <w:t xml:space="preserve"> </w:t>
      </w:r>
      <w:r w:rsidR="007B68DB" w:rsidRPr="0011588E">
        <w:rPr>
          <w:rFonts w:ascii="Times New Roman" w:hAnsi="Times New Roman" w:cs="Times New Roman"/>
        </w:rPr>
        <w:t xml:space="preserve">in general </w:t>
      </w:r>
      <w:r w:rsidR="00121CD5" w:rsidRPr="0011588E">
        <w:rPr>
          <w:rFonts w:ascii="Times New Roman" w:hAnsi="Times New Roman" w:cs="Times New Roman"/>
        </w:rPr>
        <w:t xml:space="preserve">more likely to make them </w:t>
      </w:r>
      <w:r w:rsidR="0080056F" w:rsidRPr="0011588E">
        <w:rPr>
          <w:rFonts w:ascii="Times New Roman" w:hAnsi="Times New Roman" w:cs="Times New Roman"/>
        </w:rPr>
        <w:t>to do so</w:t>
      </w:r>
      <w:r w:rsidR="00121CD5" w:rsidRPr="0011588E">
        <w:rPr>
          <w:rFonts w:ascii="Times New Roman" w:hAnsi="Times New Roman" w:cs="Times New Roman"/>
        </w:rPr>
        <w:t xml:space="preserve">, but </w:t>
      </w:r>
      <w:r w:rsidR="000B5015" w:rsidRPr="0011588E">
        <w:rPr>
          <w:rFonts w:ascii="Times New Roman" w:hAnsi="Times New Roman" w:cs="Times New Roman"/>
        </w:rPr>
        <w:t xml:space="preserve">they </w:t>
      </w:r>
      <w:r w:rsidR="00EE25E5" w:rsidRPr="0011588E">
        <w:rPr>
          <w:rFonts w:ascii="Times New Roman" w:hAnsi="Times New Roman" w:cs="Times New Roman"/>
        </w:rPr>
        <w:t xml:space="preserve">also </w:t>
      </w:r>
      <w:r w:rsidR="00AB56CE" w:rsidRPr="0011588E">
        <w:rPr>
          <w:rFonts w:ascii="Times New Roman" w:hAnsi="Times New Roman" w:cs="Times New Roman"/>
        </w:rPr>
        <w:t xml:space="preserve">may </w:t>
      </w:r>
      <w:r w:rsidR="000B5015" w:rsidRPr="0011588E">
        <w:rPr>
          <w:rFonts w:ascii="Times New Roman" w:hAnsi="Times New Roman" w:cs="Times New Roman"/>
        </w:rPr>
        <w:t xml:space="preserve">need </w:t>
      </w:r>
      <w:r w:rsidR="007A552B" w:rsidRPr="0011588E">
        <w:rPr>
          <w:rFonts w:ascii="Times New Roman" w:hAnsi="Times New Roman" w:cs="Times New Roman"/>
        </w:rPr>
        <w:t xml:space="preserve">more </w:t>
      </w:r>
      <w:r w:rsidR="000B5015" w:rsidRPr="0011588E">
        <w:rPr>
          <w:rFonts w:ascii="Times New Roman" w:hAnsi="Times New Roman" w:cs="Times New Roman"/>
        </w:rPr>
        <w:t xml:space="preserve">information to reduce uncertainties </w:t>
      </w:r>
      <w:r w:rsidR="00AC03EA" w:rsidRPr="0011588E">
        <w:rPr>
          <w:rFonts w:ascii="Times New Roman" w:hAnsi="Times New Roman" w:cs="Times New Roman"/>
        </w:rPr>
        <w:t xml:space="preserve">or </w:t>
      </w:r>
      <w:r w:rsidR="007B68DB" w:rsidRPr="0011588E">
        <w:rPr>
          <w:rFonts w:ascii="Times New Roman" w:hAnsi="Times New Roman" w:cs="Times New Roman"/>
        </w:rPr>
        <w:t xml:space="preserve">anxieties </w:t>
      </w:r>
      <w:r w:rsidR="000B5015" w:rsidRPr="0011588E">
        <w:rPr>
          <w:rFonts w:ascii="Times New Roman" w:hAnsi="Times New Roman" w:cs="Times New Roman"/>
        </w:rPr>
        <w:t xml:space="preserve">regarding their decisions </w:t>
      </w:r>
      <w:r w:rsidR="002B2A5F" w:rsidRPr="0011588E">
        <w:rPr>
          <w:rFonts w:ascii="Times New Roman" w:hAnsi="Times New Roman" w:cs="Times New Roman"/>
        </w:rPr>
        <w:t xml:space="preserve">as the election day approaches </w:t>
      </w:r>
      <w:r w:rsidR="000B5015" w:rsidRPr="0011588E">
        <w:rPr>
          <w:rFonts w:ascii="Times New Roman" w:hAnsi="Times New Roman" w:cs="Times New Roman"/>
        </w:rPr>
        <w:t>(Downs, 1957).</w:t>
      </w:r>
      <w:r w:rsidR="006F4941" w:rsidRPr="0011588E">
        <w:rPr>
          <w:rFonts w:ascii="Times New Roman" w:hAnsi="Times New Roman" w:cs="Times New Roman"/>
        </w:rPr>
        <w:t xml:space="preserve"> While literature generally suggests that strong partisans and </w:t>
      </w:r>
      <w:r w:rsidR="00C3245F" w:rsidRPr="0011588E">
        <w:rPr>
          <w:rFonts w:ascii="Times New Roman" w:hAnsi="Times New Roman" w:cs="Times New Roman"/>
        </w:rPr>
        <w:t xml:space="preserve">interested voters </w:t>
      </w:r>
      <w:r w:rsidR="00082269" w:rsidRPr="0011588E">
        <w:rPr>
          <w:rFonts w:ascii="Times New Roman" w:hAnsi="Times New Roman" w:cs="Times New Roman"/>
        </w:rPr>
        <w:t>arrive their decisions</w:t>
      </w:r>
      <w:r w:rsidR="006F4941" w:rsidRPr="0011588E">
        <w:rPr>
          <w:rFonts w:ascii="Times New Roman" w:hAnsi="Times New Roman" w:cs="Times New Roman"/>
        </w:rPr>
        <w:t xml:space="preserve"> early in the election</w:t>
      </w:r>
      <w:r w:rsidR="00082269" w:rsidRPr="0011588E">
        <w:rPr>
          <w:rFonts w:ascii="Times New Roman" w:hAnsi="Times New Roman" w:cs="Times New Roman"/>
        </w:rPr>
        <w:t xml:space="preserve"> </w:t>
      </w:r>
      <w:r w:rsidR="003D6009" w:rsidRPr="0011588E">
        <w:rPr>
          <w:rFonts w:ascii="Times New Roman" w:hAnsi="Times New Roman" w:cs="Times New Roman"/>
        </w:rPr>
        <w:t xml:space="preserve">campaign </w:t>
      </w:r>
      <w:r w:rsidR="00082269" w:rsidRPr="0011588E">
        <w:rPr>
          <w:rFonts w:ascii="Times New Roman" w:hAnsi="Times New Roman" w:cs="Times New Roman"/>
        </w:rPr>
        <w:t>cycle</w:t>
      </w:r>
      <w:r w:rsidR="00CC3662" w:rsidRPr="0011588E">
        <w:rPr>
          <w:rFonts w:ascii="Times New Roman" w:hAnsi="Times New Roman" w:cs="Times New Roman"/>
        </w:rPr>
        <w:t xml:space="preserve"> </w:t>
      </w:r>
      <w:r w:rsidR="00C3245F" w:rsidRPr="0011588E">
        <w:rPr>
          <w:rFonts w:ascii="Times New Roman" w:hAnsi="Times New Roman" w:cs="Times New Roman"/>
        </w:rPr>
        <w:t>(</w:t>
      </w:r>
      <w:r w:rsidR="003D6009" w:rsidRPr="0011588E">
        <w:rPr>
          <w:rFonts w:ascii="Times New Roman" w:hAnsi="Times New Roman" w:cs="Times New Roman"/>
        </w:rPr>
        <w:t>Fournier</w:t>
      </w:r>
      <w:r w:rsidR="00533E99">
        <w:rPr>
          <w:rFonts w:ascii="Times New Roman" w:hAnsi="Times New Roman" w:cs="Times New Roman"/>
        </w:rPr>
        <w:t xml:space="preserve"> et al.</w:t>
      </w:r>
      <w:r w:rsidR="003D6009" w:rsidRPr="0011588E">
        <w:rPr>
          <w:rFonts w:ascii="Times New Roman" w:hAnsi="Times New Roman" w:cs="Times New Roman"/>
        </w:rPr>
        <w:t>, 2004)</w:t>
      </w:r>
      <w:r w:rsidR="006F4941" w:rsidRPr="0011588E">
        <w:rPr>
          <w:rFonts w:ascii="Times New Roman" w:hAnsi="Times New Roman" w:cs="Times New Roman"/>
        </w:rPr>
        <w:t>,</w:t>
      </w:r>
      <w:r w:rsidR="003D6009" w:rsidRPr="0011588E">
        <w:rPr>
          <w:rFonts w:ascii="Times New Roman" w:hAnsi="Times New Roman" w:cs="Times New Roman"/>
        </w:rPr>
        <w:t xml:space="preserve"> the nature and extent of </w:t>
      </w:r>
      <w:r w:rsidR="005C0BCF" w:rsidRPr="0011588E">
        <w:rPr>
          <w:rFonts w:ascii="Times New Roman" w:hAnsi="Times New Roman" w:cs="Times New Roman"/>
        </w:rPr>
        <w:t xml:space="preserve">changes in </w:t>
      </w:r>
      <w:r w:rsidR="00BF246E" w:rsidRPr="0011588E">
        <w:rPr>
          <w:rFonts w:ascii="Times New Roman" w:hAnsi="Times New Roman" w:cs="Times New Roman"/>
        </w:rPr>
        <w:t xml:space="preserve">campaign </w:t>
      </w:r>
      <w:r w:rsidR="005C0BCF" w:rsidRPr="0011588E">
        <w:rPr>
          <w:rFonts w:ascii="Times New Roman" w:hAnsi="Times New Roman" w:cs="Times New Roman"/>
        </w:rPr>
        <w:t>environment</w:t>
      </w:r>
      <w:r w:rsidR="003D6009" w:rsidRPr="0011588E">
        <w:rPr>
          <w:rFonts w:ascii="Times New Roman" w:hAnsi="Times New Roman" w:cs="Times New Roman"/>
        </w:rPr>
        <w:t xml:space="preserve"> may prompt </w:t>
      </w:r>
      <w:r w:rsidR="00EF762C">
        <w:rPr>
          <w:rFonts w:ascii="Times New Roman" w:hAnsi="Times New Roman" w:cs="Times New Roman"/>
        </w:rPr>
        <w:t>them</w:t>
      </w:r>
      <w:r w:rsidR="003D6009" w:rsidRPr="0011588E">
        <w:rPr>
          <w:rFonts w:ascii="Times New Roman" w:hAnsi="Times New Roman" w:cs="Times New Roman"/>
        </w:rPr>
        <w:t xml:space="preserve"> to seek out </w:t>
      </w:r>
      <w:r w:rsidR="00DA68BA" w:rsidRPr="0011588E">
        <w:rPr>
          <w:rFonts w:ascii="Times New Roman" w:hAnsi="Times New Roman" w:cs="Times New Roman"/>
        </w:rPr>
        <w:t xml:space="preserve">confirmatory </w:t>
      </w:r>
      <w:r w:rsidR="00CC3662" w:rsidRPr="0011588E">
        <w:rPr>
          <w:rFonts w:ascii="Times New Roman" w:hAnsi="Times New Roman" w:cs="Times New Roman"/>
        </w:rPr>
        <w:t xml:space="preserve">information. </w:t>
      </w:r>
      <w:r w:rsidR="00FB4753" w:rsidRPr="0011588E">
        <w:rPr>
          <w:rFonts w:ascii="Times New Roman" w:hAnsi="Times New Roman" w:cs="Times New Roman"/>
        </w:rPr>
        <w:t>Specifically, i</w:t>
      </w:r>
      <w:r w:rsidR="00CC3662" w:rsidRPr="0011588E">
        <w:rPr>
          <w:rFonts w:ascii="Times New Roman" w:hAnsi="Times New Roman" w:cs="Times New Roman"/>
        </w:rPr>
        <w:t xml:space="preserve">ncreases in uncertainty regarding the ultimate consequences of election outcome may </w:t>
      </w:r>
      <w:r w:rsidR="002B2A5F" w:rsidRPr="0011588E">
        <w:rPr>
          <w:rFonts w:ascii="Times New Roman" w:hAnsi="Times New Roman" w:cs="Times New Roman"/>
        </w:rPr>
        <w:t xml:space="preserve">propel </w:t>
      </w:r>
      <w:r w:rsidR="00512A2F" w:rsidRPr="0011588E">
        <w:rPr>
          <w:rFonts w:ascii="Times New Roman" w:hAnsi="Times New Roman" w:cs="Times New Roman"/>
        </w:rPr>
        <w:t xml:space="preserve">confirmatory </w:t>
      </w:r>
      <w:r w:rsidR="00CC3662" w:rsidRPr="0011588E">
        <w:rPr>
          <w:rFonts w:ascii="Times New Roman" w:hAnsi="Times New Roman" w:cs="Times New Roman"/>
        </w:rPr>
        <w:t>information seeking behavior (Carnahan</w:t>
      </w:r>
      <w:r w:rsidR="00EF762C">
        <w:rPr>
          <w:rFonts w:ascii="Times New Roman" w:hAnsi="Times New Roman" w:cs="Times New Roman"/>
        </w:rPr>
        <w:t xml:space="preserve"> et al.</w:t>
      </w:r>
      <w:r w:rsidR="00CC3662" w:rsidRPr="0011588E">
        <w:rPr>
          <w:rFonts w:ascii="Times New Roman" w:hAnsi="Times New Roman" w:cs="Times New Roman"/>
        </w:rPr>
        <w:t>,</w:t>
      </w:r>
      <w:r w:rsidR="00EF762C">
        <w:rPr>
          <w:rFonts w:ascii="Times New Roman" w:hAnsi="Times New Roman" w:cs="Times New Roman"/>
        </w:rPr>
        <w:t xml:space="preserve"> </w:t>
      </w:r>
      <w:r w:rsidR="00CC3662" w:rsidRPr="0011588E">
        <w:rPr>
          <w:rFonts w:ascii="Times New Roman" w:hAnsi="Times New Roman" w:cs="Times New Roman"/>
        </w:rPr>
        <w:t>2016; Valentino</w:t>
      </w:r>
      <w:r w:rsidR="00794B8D" w:rsidRPr="0011588E">
        <w:rPr>
          <w:rFonts w:ascii="Times New Roman" w:hAnsi="Times New Roman" w:cs="Times New Roman"/>
        </w:rPr>
        <w:t xml:space="preserve"> et al.</w:t>
      </w:r>
      <w:r w:rsidR="00CC3662" w:rsidRPr="0011588E">
        <w:rPr>
          <w:rFonts w:ascii="Times New Roman" w:hAnsi="Times New Roman" w:cs="Times New Roman"/>
        </w:rPr>
        <w:t>, 2009</w:t>
      </w:r>
      <w:r w:rsidR="003326D5" w:rsidRPr="0011588E">
        <w:rPr>
          <w:rFonts w:ascii="Times New Roman" w:hAnsi="Times New Roman" w:cs="Times New Roman"/>
        </w:rPr>
        <w:t>)</w:t>
      </w:r>
      <w:r w:rsidR="0079636C" w:rsidRPr="0011588E">
        <w:rPr>
          <w:rFonts w:ascii="Times New Roman" w:hAnsi="Times New Roman" w:cs="Times New Roman"/>
        </w:rPr>
        <w:t xml:space="preserve">. </w:t>
      </w:r>
      <w:r w:rsidR="002E2AA8" w:rsidRPr="0011588E">
        <w:rPr>
          <w:rFonts w:ascii="Times New Roman" w:hAnsi="Times New Roman" w:cs="Times New Roman"/>
        </w:rPr>
        <w:t>L</w:t>
      </w:r>
      <w:r w:rsidR="00031D27" w:rsidRPr="0011588E">
        <w:rPr>
          <w:rFonts w:ascii="Times New Roman" w:hAnsi="Times New Roman" w:cs="Times New Roman"/>
        </w:rPr>
        <w:t xml:space="preserve">iterature also suggests </w:t>
      </w:r>
      <w:r w:rsidR="0079636C" w:rsidRPr="0011588E">
        <w:rPr>
          <w:rFonts w:ascii="Times New Roman" w:hAnsi="Times New Roman" w:cs="Times New Roman"/>
        </w:rPr>
        <w:t xml:space="preserve">if </w:t>
      </w:r>
      <w:r w:rsidR="00622139" w:rsidRPr="0011588E">
        <w:rPr>
          <w:rFonts w:ascii="Times New Roman" w:hAnsi="Times New Roman" w:cs="Times New Roman"/>
        </w:rPr>
        <w:t>counter</w:t>
      </w:r>
      <w:r w:rsidR="000500D7" w:rsidRPr="0011588E">
        <w:rPr>
          <w:rFonts w:ascii="Times New Roman" w:hAnsi="Times New Roman" w:cs="Times New Roman"/>
        </w:rPr>
        <w:t>-</w:t>
      </w:r>
      <w:r w:rsidR="00622139" w:rsidRPr="0011588E">
        <w:rPr>
          <w:rFonts w:ascii="Times New Roman" w:hAnsi="Times New Roman" w:cs="Times New Roman"/>
        </w:rPr>
        <w:t xml:space="preserve">attitudinal </w:t>
      </w:r>
      <w:r w:rsidR="0079636C" w:rsidRPr="0011588E">
        <w:rPr>
          <w:rFonts w:ascii="Times New Roman" w:hAnsi="Times New Roman" w:cs="Times New Roman"/>
        </w:rPr>
        <w:t xml:space="preserve">information is </w:t>
      </w:r>
      <w:r w:rsidR="00EF762C">
        <w:rPr>
          <w:rFonts w:ascii="Times New Roman" w:hAnsi="Times New Roman" w:cs="Times New Roman"/>
        </w:rPr>
        <w:t xml:space="preserve">less </w:t>
      </w:r>
      <w:r w:rsidR="0079636C" w:rsidRPr="0011588E">
        <w:rPr>
          <w:rFonts w:ascii="Times New Roman" w:hAnsi="Times New Roman" w:cs="Times New Roman"/>
        </w:rPr>
        <w:t>useful for reducing decision-related uncertainty</w:t>
      </w:r>
      <w:r w:rsidR="007825B8" w:rsidRPr="0011588E">
        <w:rPr>
          <w:rFonts w:ascii="Times New Roman" w:hAnsi="Times New Roman" w:cs="Times New Roman"/>
        </w:rPr>
        <w:t xml:space="preserve"> and anxiety</w:t>
      </w:r>
      <w:r w:rsidR="0079636C" w:rsidRPr="0011588E">
        <w:rPr>
          <w:rFonts w:ascii="Times New Roman" w:hAnsi="Times New Roman" w:cs="Times New Roman"/>
        </w:rPr>
        <w:t>,</w:t>
      </w:r>
      <w:r w:rsidR="00CE49D3" w:rsidRPr="0011588E">
        <w:rPr>
          <w:rFonts w:ascii="Times New Roman" w:hAnsi="Times New Roman" w:cs="Times New Roman"/>
        </w:rPr>
        <w:t xml:space="preserve"> </w:t>
      </w:r>
      <w:r w:rsidR="00031D27" w:rsidRPr="0011588E">
        <w:rPr>
          <w:rFonts w:ascii="Times New Roman" w:hAnsi="Times New Roman" w:cs="Times New Roman"/>
        </w:rPr>
        <w:t xml:space="preserve">then </w:t>
      </w:r>
      <w:r w:rsidR="00CE49D3" w:rsidRPr="0011588E">
        <w:rPr>
          <w:rFonts w:ascii="Times New Roman" w:hAnsi="Times New Roman" w:cs="Times New Roman"/>
        </w:rPr>
        <w:t xml:space="preserve">individuals are </w:t>
      </w:r>
      <w:r w:rsidR="00031D27" w:rsidRPr="0011588E">
        <w:rPr>
          <w:rFonts w:ascii="Times New Roman" w:hAnsi="Times New Roman" w:cs="Times New Roman"/>
        </w:rPr>
        <w:t xml:space="preserve">more </w:t>
      </w:r>
      <w:r w:rsidR="00CE49D3" w:rsidRPr="0011588E">
        <w:rPr>
          <w:rFonts w:ascii="Times New Roman" w:hAnsi="Times New Roman" w:cs="Times New Roman"/>
        </w:rPr>
        <w:t>expected to rely on confirmatory evidence</w:t>
      </w:r>
      <w:r w:rsidR="000D0C2D" w:rsidRPr="0011588E">
        <w:rPr>
          <w:rFonts w:ascii="Times New Roman" w:hAnsi="Times New Roman" w:cs="Times New Roman"/>
        </w:rPr>
        <w:t xml:space="preserve"> (Valentino et al., 2009). </w:t>
      </w:r>
      <w:r w:rsidR="000E4C6B" w:rsidRPr="0011588E">
        <w:rPr>
          <w:rFonts w:ascii="Times New Roman" w:hAnsi="Times New Roman" w:cs="Times New Roman"/>
        </w:rPr>
        <w:t xml:space="preserve">To the extent that </w:t>
      </w:r>
      <w:r w:rsidR="00524E18" w:rsidRPr="0011588E">
        <w:rPr>
          <w:rFonts w:ascii="Times New Roman" w:hAnsi="Times New Roman" w:cs="Times New Roman"/>
        </w:rPr>
        <w:t>changes in campaign environment (e.g., campaign competitiveness)</w:t>
      </w:r>
      <w:r w:rsidR="000E4C6B" w:rsidRPr="0011588E">
        <w:rPr>
          <w:rFonts w:ascii="Times New Roman" w:hAnsi="Times New Roman" w:cs="Times New Roman"/>
        </w:rPr>
        <w:t xml:space="preserve"> </w:t>
      </w:r>
      <w:r w:rsidR="000E4C6B" w:rsidRPr="0011588E">
        <w:rPr>
          <w:rFonts w:ascii="Times New Roman" w:hAnsi="Times New Roman" w:cs="Times New Roman"/>
          <w:i/>
        </w:rPr>
        <w:t>over time</w:t>
      </w:r>
      <w:r w:rsidR="000E4C6B" w:rsidRPr="0011588E">
        <w:rPr>
          <w:rFonts w:ascii="Times New Roman" w:hAnsi="Times New Roman" w:cs="Times New Roman"/>
        </w:rPr>
        <w:t xml:space="preserve"> induce more anxiety </w:t>
      </w:r>
      <w:r w:rsidR="000E4C6B" w:rsidRPr="0011588E">
        <w:rPr>
          <w:rFonts w:ascii="Times New Roman" w:hAnsi="Times New Roman" w:cs="Times New Roman"/>
        </w:rPr>
        <w:lastRenderedPageBreak/>
        <w:t>and uncertainty regarding the election outcome,</w:t>
      </w:r>
      <w:r w:rsidR="00524E18" w:rsidRPr="0011588E">
        <w:rPr>
          <w:rFonts w:ascii="Times New Roman" w:hAnsi="Times New Roman" w:cs="Times New Roman"/>
        </w:rPr>
        <w:t xml:space="preserve"> </w:t>
      </w:r>
      <w:r w:rsidR="000E4C6B" w:rsidRPr="0011588E">
        <w:rPr>
          <w:rFonts w:ascii="Times New Roman" w:hAnsi="Times New Roman" w:cs="Times New Roman"/>
        </w:rPr>
        <w:t>t</w:t>
      </w:r>
      <w:r w:rsidR="0039213B" w:rsidRPr="0011588E">
        <w:rPr>
          <w:rFonts w:ascii="Times New Roman" w:hAnsi="Times New Roman" w:cs="Times New Roman"/>
        </w:rPr>
        <w:t>his further suggests</w:t>
      </w:r>
      <w:r w:rsidR="00B83E53" w:rsidRPr="0011588E">
        <w:rPr>
          <w:rFonts w:ascii="Times New Roman" w:hAnsi="Times New Roman" w:cs="Times New Roman"/>
        </w:rPr>
        <w:t xml:space="preserve"> that the effect of </w:t>
      </w:r>
      <w:r w:rsidR="00DB5B47" w:rsidRPr="0011588E">
        <w:rPr>
          <w:rFonts w:ascii="Times New Roman" w:hAnsi="Times New Roman" w:cs="Times New Roman"/>
        </w:rPr>
        <w:t>preference</w:t>
      </w:r>
      <w:r w:rsidR="00B83E53" w:rsidRPr="0011588E">
        <w:rPr>
          <w:rFonts w:ascii="Times New Roman" w:hAnsi="Times New Roman" w:cs="Times New Roman"/>
        </w:rPr>
        <w:t xml:space="preserve"> homophily </w:t>
      </w:r>
      <w:r w:rsidR="00557FB6" w:rsidRPr="0011588E">
        <w:rPr>
          <w:rFonts w:ascii="Times New Roman" w:hAnsi="Times New Roman" w:cs="Times New Roman"/>
        </w:rPr>
        <w:t xml:space="preserve">may </w:t>
      </w:r>
      <w:r w:rsidR="00B83E53" w:rsidRPr="0011588E">
        <w:rPr>
          <w:rFonts w:ascii="Times New Roman" w:hAnsi="Times New Roman" w:cs="Times New Roman"/>
        </w:rPr>
        <w:t xml:space="preserve">increase </w:t>
      </w:r>
      <w:r w:rsidR="00DB5B47" w:rsidRPr="0011588E">
        <w:rPr>
          <w:rFonts w:ascii="Times New Roman" w:hAnsi="Times New Roman" w:cs="Times New Roman"/>
        </w:rPr>
        <w:t xml:space="preserve">rather than being constant </w:t>
      </w:r>
      <w:r w:rsidR="00B83E53" w:rsidRPr="0011588E">
        <w:rPr>
          <w:rFonts w:ascii="Times New Roman" w:hAnsi="Times New Roman" w:cs="Times New Roman"/>
        </w:rPr>
        <w:t>over time</w:t>
      </w:r>
      <w:r w:rsidR="00DB5B47" w:rsidRPr="0011588E">
        <w:rPr>
          <w:rFonts w:ascii="Times New Roman" w:hAnsi="Times New Roman" w:cs="Times New Roman"/>
        </w:rPr>
        <w:t>. Therefore</w:t>
      </w:r>
      <w:r w:rsidR="00B83E53" w:rsidRPr="0011588E">
        <w:rPr>
          <w:rFonts w:ascii="Times New Roman" w:hAnsi="Times New Roman" w:cs="Times New Roman"/>
        </w:rPr>
        <w:t>:</w:t>
      </w:r>
    </w:p>
    <w:p w14:paraId="42479AD4" w14:textId="2B5C62EE" w:rsidR="00B83E53" w:rsidRPr="0011588E" w:rsidRDefault="00B83E53" w:rsidP="00756593">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Pr="0011588E">
        <w:rPr>
          <w:rFonts w:ascii="Times New Roman" w:hAnsi="Times New Roman" w:cs="Times New Roman"/>
          <w:b/>
        </w:rPr>
        <w:t>H</w:t>
      </w:r>
      <w:r w:rsidR="00826FB1">
        <w:rPr>
          <w:rFonts w:ascii="Times New Roman" w:hAnsi="Times New Roman" w:cs="Times New Roman"/>
          <w:b/>
        </w:rPr>
        <w:t>7</w:t>
      </w:r>
      <w:r w:rsidRPr="0011588E">
        <w:rPr>
          <w:rFonts w:ascii="Times New Roman" w:hAnsi="Times New Roman" w:cs="Times New Roman"/>
        </w:rPr>
        <w:t xml:space="preserve">: The effect of </w:t>
      </w:r>
      <w:r w:rsidR="00817304" w:rsidRPr="0011588E">
        <w:rPr>
          <w:rFonts w:ascii="Times New Roman" w:hAnsi="Times New Roman" w:cs="Times New Roman"/>
        </w:rPr>
        <w:t xml:space="preserve">preference homophily </w:t>
      </w:r>
      <w:r w:rsidR="00787D8B" w:rsidRPr="0011588E">
        <w:rPr>
          <w:rFonts w:ascii="Times New Roman" w:hAnsi="Times New Roman" w:cs="Times New Roman"/>
        </w:rPr>
        <w:t xml:space="preserve">in message selection </w:t>
      </w:r>
      <w:r w:rsidR="00817304" w:rsidRPr="0011588E">
        <w:rPr>
          <w:rFonts w:ascii="Times New Roman" w:hAnsi="Times New Roman" w:cs="Times New Roman"/>
        </w:rPr>
        <w:t>increase</w:t>
      </w:r>
      <w:r w:rsidR="00DA68BA" w:rsidRPr="0011588E">
        <w:rPr>
          <w:rFonts w:ascii="Times New Roman" w:hAnsi="Times New Roman" w:cs="Times New Roman"/>
        </w:rPr>
        <w:t>s</w:t>
      </w:r>
      <w:r w:rsidR="00817304" w:rsidRPr="0011588E">
        <w:rPr>
          <w:rFonts w:ascii="Times New Roman" w:hAnsi="Times New Roman" w:cs="Times New Roman"/>
        </w:rPr>
        <w:t xml:space="preserve"> over time</w:t>
      </w:r>
      <w:r w:rsidR="000500D7" w:rsidRPr="0011588E">
        <w:rPr>
          <w:rFonts w:ascii="Times New Roman" w:hAnsi="Times New Roman" w:cs="Times New Roman"/>
        </w:rPr>
        <w:t>.</w:t>
      </w:r>
      <w:r w:rsidR="00787D8B" w:rsidRPr="0011588E">
        <w:rPr>
          <w:rFonts w:ascii="Times New Roman" w:hAnsi="Times New Roman" w:cs="Times New Roman"/>
        </w:rPr>
        <w:t xml:space="preserve"> </w:t>
      </w:r>
    </w:p>
    <w:p w14:paraId="6C037F0A" w14:textId="61F7FF03" w:rsidR="00B27BB4" w:rsidRPr="0011588E" w:rsidRDefault="00B27BB4" w:rsidP="00756593">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 xml:space="preserve">Data and </w:t>
      </w:r>
      <w:r w:rsidR="00922F9E" w:rsidRPr="0011588E">
        <w:rPr>
          <w:rFonts w:ascii="Times New Roman" w:hAnsi="Times New Roman" w:cs="Times New Roman"/>
          <w:b/>
        </w:rPr>
        <w:t>M</w:t>
      </w:r>
      <w:r w:rsidRPr="0011588E">
        <w:rPr>
          <w:rFonts w:ascii="Times New Roman" w:hAnsi="Times New Roman" w:cs="Times New Roman"/>
          <w:b/>
        </w:rPr>
        <w:t>ethods</w:t>
      </w:r>
    </w:p>
    <w:p w14:paraId="7B57C202" w14:textId="2AA4BEFC" w:rsidR="00461B38" w:rsidRPr="0011588E" w:rsidRDefault="00B27BB4" w:rsidP="006E185D">
      <w:pPr>
        <w:widowControl w:val="0"/>
        <w:adjustRightIn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rPr>
        <w:t xml:space="preserve">In order to test our predictions, we draw a unique set of </w:t>
      </w:r>
      <w:r w:rsidR="00460AB8" w:rsidRPr="0011588E">
        <w:rPr>
          <w:rFonts w:ascii="Times New Roman" w:hAnsi="Times New Roman" w:cs="Times New Roman"/>
        </w:rPr>
        <w:t xml:space="preserve">panel </w:t>
      </w:r>
      <w:r w:rsidR="00D16B0C">
        <w:rPr>
          <w:rFonts w:ascii="Times New Roman" w:hAnsi="Times New Roman" w:cs="Times New Roman"/>
        </w:rPr>
        <w:t>data</w:t>
      </w:r>
      <w:r w:rsidR="00460AB8" w:rsidRPr="0011588E">
        <w:rPr>
          <w:rFonts w:ascii="Times New Roman" w:hAnsi="Times New Roman" w:cs="Times New Roman"/>
        </w:rPr>
        <w:t xml:space="preserve"> </w:t>
      </w:r>
      <w:r w:rsidR="00EC4CCC" w:rsidRPr="0011588E">
        <w:rPr>
          <w:rFonts w:ascii="Times New Roman" w:hAnsi="Times New Roman" w:cs="Times New Roman"/>
        </w:rPr>
        <w:t xml:space="preserve">collected during the 2012 </w:t>
      </w:r>
      <w:r w:rsidR="007E3BA5" w:rsidRPr="0011588E">
        <w:rPr>
          <w:rFonts w:ascii="Times New Roman" w:hAnsi="Times New Roman" w:cs="Times New Roman"/>
        </w:rPr>
        <w:t xml:space="preserve">South </w:t>
      </w:r>
      <w:r w:rsidR="00EC4CCC" w:rsidRPr="0011588E">
        <w:rPr>
          <w:rFonts w:ascii="Times New Roman" w:hAnsi="Times New Roman" w:cs="Times New Roman"/>
        </w:rPr>
        <w:t xml:space="preserve">Korean presidential election. </w:t>
      </w:r>
      <w:r w:rsidR="00667C06" w:rsidRPr="0011588E">
        <w:rPr>
          <w:rFonts w:ascii="Times New Roman" w:hAnsi="Times New Roman" w:cs="Times New Roman"/>
        </w:rPr>
        <w:t xml:space="preserve">The data were collected from </w:t>
      </w:r>
      <w:r w:rsidR="00BF1265" w:rsidRPr="0011588E">
        <w:rPr>
          <w:rFonts w:ascii="Times New Roman" w:hAnsi="Times New Roman" w:cs="Times New Roman"/>
        </w:rPr>
        <w:t xml:space="preserve">an </w:t>
      </w:r>
      <w:r w:rsidR="00667C06" w:rsidRPr="0011588E">
        <w:rPr>
          <w:rFonts w:ascii="Times New Roman" w:hAnsi="Times New Roman" w:cs="Times New Roman"/>
        </w:rPr>
        <w:t xml:space="preserve">online discussion forum </w:t>
      </w:r>
      <w:r w:rsidR="00051AF6" w:rsidRPr="0011588E">
        <w:rPr>
          <w:rFonts w:ascii="Times New Roman" w:hAnsi="Times New Roman" w:cs="Times New Roman"/>
        </w:rPr>
        <w:t xml:space="preserve">hosted on research firm’s server </w:t>
      </w:r>
      <w:r w:rsidR="00667C06" w:rsidRPr="0011588E">
        <w:rPr>
          <w:rFonts w:ascii="Times New Roman" w:hAnsi="Times New Roman" w:cs="Times New Roman"/>
        </w:rPr>
        <w:t xml:space="preserve">where participants’ posting and viewing activities during </w:t>
      </w:r>
      <w:r w:rsidR="00323D47" w:rsidRPr="0011588E">
        <w:rPr>
          <w:rFonts w:ascii="Times New Roman" w:hAnsi="Times New Roman" w:cs="Times New Roman"/>
        </w:rPr>
        <w:t>27</w:t>
      </w:r>
      <w:r w:rsidR="00B835DE" w:rsidRPr="0011588E">
        <w:rPr>
          <w:rFonts w:ascii="Times New Roman" w:hAnsi="Times New Roman" w:cs="Times New Roman"/>
        </w:rPr>
        <w:t xml:space="preserve"> day-</w:t>
      </w:r>
      <w:r w:rsidR="006938FE" w:rsidRPr="0011588E">
        <w:rPr>
          <w:rFonts w:ascii="Times New Roman" w:hAnsi="Times New Roman" w:cs="Times New Roman"/>
        </w:rPr>
        <w:t xml:space="preserve">period until </w:t>
      </w:r>
      <w:r w:rsidR="00667C06" w:rsidRPr="0011588E">
        <w:rPr>
          <w:rFonts w:ascii="Times New Roman" w:hAnsi="Times New Roman" w:cs="Times New Roman"/>
        </w:rPr>
        <w:t>Election day</w:t>
      </w:r>
      <w:r w:rsidR="006938FE" w:rsidRPr="0011588E">
        <w:rPr>
          <w:rFonts w:ascii="Times New Roman" w:hAnsi="Times New Roman" w:cs="Times New Roman"/>
        </w:rPr>
        <w:t xml:space="preserve"> (</w:t>
      </w:r>
      <w:r w:rsidR="00323D47" w:rsidRPr="0011588E">
        <w:rPr>
          <w:rFonts w:ascii="Times New Roman" w:hAnsi="Times New Roman" w:cs="Times New Roman"/>
        </w:rPr>
        <w:t>from November 23</w:t>
      </w:r>
      <w:r w:rsidR="006938FE" w:rsidRPr="0011588E">
        <w:rPr>
          <w:rFonts w:ascii="Times New Roman" w:hAnsi="Times New Roman" w:cs="Times New Roman"/>
        </w:rPr>
        <w:t xml:space="preserve"> to December 19, 2012) </w:t>
      </w:r>
      <w:r w:rsidR="00667C06" w:rsidRPr="0011588E">
        <w:rPr>
          <w:rFonts w:ascii="Times New Roman" w:hAnsi="Times New Roman" w:cs="Times New Roman"/>
        </w:rPr>
        <w:t xml:space="preserve">is unobtrusively logged. A </w:t>
      </w:r>
      <w:r w:rsidR="00051AF6" w:rsidRPr="0011588E">
        <w:rPr>
          <w:rFonts w:ascii="Times New Roman" w:hAnsi="Times New Roman" w:cs="Times New Roman"/>
        </w:rPr>
        <w:t xml:space="preserve">market </w:t>
      </w:r>
      <w:r w:rsidR="00667C06" w:rsidRPr="0011588E">
        <w:rPr>
          <w:rFonts w:ascii="Times New Roman" w:hAnsi="Times New Roman" w:cs="Times New Roman"/>
        </w:rPr>
        <w:t>research firm invited</w:t>
      </w:r>
      <w:r w:rsidR="006938FE" w:rsidRPr="0011588E">
        <w:rPr>
          <w:rFonts w:ascii="Times New Roman" w:hAnsi="Times New Roman" w:cs="Times New Roman"/>
        </w:rPr>
        <w:t xml:space="preserve"> 400 participants from a </w:t>
      </w:r>
      <w:r w:rsidR="00B835DE" w:rsidRPr="0011588E">
        <w:rPr>
          <w:rFonts w:ascii="Times New Roman" w:hAnsi="Times New Roman" w:cs="Times New Roman"/>
        </w:rPr>
        <w:t xml:space="preserve">nationally </w:t>
      </w:r>
      <w:r w:rsidR="006938FE" w:rsidRPr="0011588E">
        <w:rPr>
          <w:rFonts w:ascii="Times New Roman" w:hAnsi="Times New Roman" w:cs="Times New Roman"/>
        </w:rPr>
        <w:t xml:space="preserve">representative panel, </w:t>
      </w:r>
      <w:r w:rsidR="00BF1265" w:rsidRPr="0011588E">
        <w:rPr>
          <w:rFonts w:ascii="Times New Roman" w:hAnsi="Times New Roman" w:cs="Times New Roman"/>
        </w:rPr>
        <w:t xml:space="preserve">of which a total of </w:t>
      </w:r>
      <w:r w:rsidR="00F23E80" w:rsidRPr="0011588E">
        <w:rPr>
          <w:rFonts w:ascii="Times New Roman" w:hAnsi="Times New Roman" w:cs="Times New Roman"/>
        </w:rPr>
        <w:t>3</w:t>
      </w:r>
      <w:r w:rsidR="00F23E80">
        <w:rPr>
          <w:rFonts w:ascii="Times New Roman" w:hAnsi="Times New Roman" w:cs="Times New Roman"/>
        </w:rPr>
        <w:t>41</w:t>
      </w:r>
      <w:r w:rsidR="00F23E80" w:rsidRPr="0011588E">
        <w:rPr>
          <w:rFonts w:ascii="Times New Roman" w:hAnsi="Times New Roman" w:cs="Times New Roman"/>
        </w:rPr>
        <w:t xml:space="preserve"> </w:t>
      </w:r>
      <w:r w:rsidR="00BF1265" w:rsidRPr="0011588E">
        <w:rPr>
          <w:rFonts w:ascii="Times New Roman" w:hAnsi="Times New Roman" w:cs="Times New Roman"/>
        </w:rPr>
        <w:t>participants remained on the discussion forum and completed three waves of panel surveys.</w:t>
      </w:r>
      <w:r w:rsidR="0018353E">
        <w:rPr>
          <w:rFonts w:ascii="Times New Roman" w:hAnsi="Times New Roman" w:cs="Times New Roman"/>
        </w:rPr>
        <w:t xml:space="preserve"> </w:t>
      </w:r>
      <w:r w:rsidR="00574DE1" w:rsidRPr="0011588E">
        <w:rPr>
          <w:rFonts w:ascii="Times New Roman" w:hAnsi="Times New Roman" w:cs="Times New Roman"/>
        </w:rPr>
        <w:t>Surveys measured participants</w:t>
      </w:r>
      <w:r w:rsidR="00613A35" w:rsidRPr="0011588E">
        <w:rPr>
          <w:rFonts w:ascii="Times New Roman" w:hAnsi="Times New Roman" w:cs="Times New Roman"/>
        </w:rPr>
        <w:t>’</w:t>
      </w:r>
      <w:r w:rsidR="00574DE1" w:rsidRPr="0011588E">
        <w:rPr>
          <w:rFonts w:ascii="Times New Roman" w:hAnsi="Times New Roman" w:cs="Times New Roman"/>
        </w:rPr>
        <w:t xml:space="preserve"> candidate evaluation</w:t>
      </w:r>
      <w:r w:rsidR="00613A35" w:rsidRPr="0011588E">
        <w:rPr>
          <w:rFonts w:ascii="Times New Roman" w:hAnsi="Times New Roman" w:cs="Times New Roman"/>
        </w:rPr>
        <w:t>s</w:t>
      </w:r>
      <w:r w:rsidR="00323D47" w:rsidRPr="0011588E">
        <w:rPr>
          <w:rFonts w:ascii="Times New Roman" w:hAnsi="Times New Roman" w:cs="Times New Roman"/>
        </w:rPr>
        <w:t xml:space="preserve"> and its criteria</w:t>
      </w:r>
      <w:r w:rsidR="00574DE1" w:rsidRPr="0011588E">
        <w:rPr>
          <w:rFonts w:ascii="Times New Roman" w:hAnsi="Times New Roman" w:cs="Times New Roman"/>
        </w:rPr>
        <w:t xml:space="preserve">, </w:t>
      </w:r>
      <w:r w:rsidR="00323D47" w:rsidRPr="0011588E">
        <w:rPr>
          <w:rFonts w:ascii="Times New Roman" w:hAnsi="Times New Roman" w:cs="Times New Roman"/>
        </w:rPr>
        <w:t xml:space="preserve">policy preferences, </w:t>
      </w:r>
      <w:r w:rsidR="00574DE1" w:rsidRPr="0011588E">
        <w:rPr>
          <w:rFonts w:ascii="Times New Roman" w:hAnsi="Times New Roman" w:cs="Times New Roman"/>
        </w:rPr>
        <w:t>motivations for</w:t>
      </w:r>
      <w:r w:rsidR="00613A35" w:rsidRPr="0011588E">
        <w:rPr>
          <w:rFonts w:ascii="Times New Roman" w:hAnsi="Times New Roman" w:cs="Times New Roman"/>
        </w:rPr>
        <w:t xml:space="preserve"> using the online discussion forum, and </w:t>
      </w:r>
      <w:r w:rsidR="007E3BA5" w:rsidRPr="0011588E">
        <w:rPr>
          <w:rFonts w:ascii="Times New Roman" w:hAnsi="Times New Roman" w:cs="Times New Roman"/>
        </w:rPr>
        <w:t xml:space="preserve">other </w:t>
      </w:r>
      <w:r w:rsidR="00730CA7">
        <w:rPr>
          <w:rFonts w:ascii="Times New Roman" w:hAnsi="Times New Roman" w:cs="Times New Roman"/>
        </w:rPr>
        <w:t>key covariates of interest</w:t>
      </w:r>
      <w:r w:rsidR="00DE5AA0">
        <w:rPr>
          <w:rFonts w:ascii="Times New Roman" w:hAnsi="Times New Roman" w:cs="Times New Roman"/>
        </w:rPr>
        <w:t>.</w:t>
      </w:r>
      <w:r w:rsidR="00461B38">
        <w:rPr>
          <w:rStyle w:val="FootnoteReference"/>
          <w:rFonts w:ascii="Times New Roman" w:hAnsi="Times New Roman" w:cs="Times New Roman"/>
        </w:rPr>
        <w:footnoteReference w:id="1"/>
      </w:r>
      <w:r w:rsidR="00461B38" w:rsidRPr="0011588E">
        <w:rPr>
          <w:rFonts w:ascii="Times New Roman" w:hAnsi="Times New Roman" w:cs="Times New Roman"/>
        </w:rPr>
        <w:t xml:space="preserve"> Participants were instructed </w:t>
      </w:r>
      <w:r w:rsidR="00461B38" w:rsidRPr="0011588E">
        <w:rPr>
          <w:rFonts w:ascii="Times New Roman" w:hAnsi="Times New Roman" w:cs="Times New Roman"/>
          <w:lang w:eastAsia="ko-KR"/>
        </w:rPr>
        <w:t>to freely post and read each other’s opinions regarding upcoming election as they normally would in other online forums in return for a monetary incentive of $100</w:t>
      </w:r>
      <w:r w:rsidR="00207D86">
        <w:rPr>
          <w:rFonts w:ascii="Times New Roman" w:hAnsi="Times New Roman" w:cs="Times New Roman"/>
          <w:lang w:eastAsia="ko-KR"/>
        </w:rPr>
        <w:t xml:space="preserve"> </w:t>
      </w:r>
      <w:ins w:id="6" w:author="Hyunjin (Jin) Song" w:date="2017-10-18T16:20:00Z">
        <w:r w:rsidR="00A156E2">
          <w:rPr>
            <w:rFonts w:ascii="Times New Roman" w:hAnsi="Times New Roman" w:cs="Times New Roman"/>
            <w:lang w:eastAsia="ko-KR"/>
          </w:rPr>
          <w:t>(</w:t>
        </w:r>
      </w:ins>
      <w:r w:rsidR="00461B38">
        <w:rPr>
          <w:rFonts w:ascii="Times New Roman" w:hAnsi="Times New Roman" w:cs="Times New Roman"/>
          <w:lang w:eastAsia="ko-KR"/>
        </w:rPr>
        <w:t>provided upon the completion of the project</w:t>
      </w:r>
      <w:ins w:id="7" w:author="Hyunjin (Jin) Song" w:date="2017-10-18T16:20:00Z">
        <w:r w:rsidR="00820FB8">
          <w:rPr>
            <w:rFonts w:ascii="Times New Roman" w:hAnsi="Times New Roman" w:cs="Times New Roman"/>
            <w:lang w:eastAsia="ko-KR"/>
          </w:rPr>
          <w:t>)</w:t>
        </w:r>
      </w:ins>
      <w:r w:rsidR="00461B38" w:rsidRPr="0011588E">
        <w:rPr>
          <w:rFonts w:ascii="Times New Roman" w:hAnsi="Times New Roman" w:cs="Times New Roman"/>
          <w:lang w:eastAsia="ko-KR"/>
        </w:rPr>
        <w:t xml:space="preserve">. </w:t>
      </w:r>
      <w:r w:rsidR="00461B38">
        <w:rPr>
          <w:rFonts w:ascii="Times New Roman" w:hAnsi="Times New Roman" w:cs="Times New Roman"/>
          <w:lang w:eastAsia="ko-KR"/>
        </w:rPr>
        <w:t>Their a</w:t>
      </w:r>
      <w:r w:rsidR="00461B38" w:rsidRPr="0011588E">
        <w:rPr>
          <w:rFonts w:ascii="Times New Roman" w:hAnsi="Times New Roman" w:cs="Times New Roman"/>
          <w:lang w:eastAsia="ko-KR"/>
        </w:rPr>
        <w:t xml:space="preserve">ctivity log </w:t>
      </w:r>
      <w:del w:id="8" w:author="Hyunjin (Jin) Song" w:date="2017-10-18T16:20:00Z">
        <w:r w:rsidR="00461B38" w:rsidRPr="0011588E" w:rsidDel="00820FB8">
          <w:rPr>
            <w:rFonts w:ascii="Times New Roman" w:hAnsi="Times New Roman" w:cs="Times New Roman"/>
            <w:lang w:eastAsia="ko-KR"/>
          </w:rPr>
          <w:delText xml:space="preserve">data </w:delText>
        </w:r>
      </w:del>
      <w:r w:rsidR="00461B38" w:rsidRPr="0011588E">
        <w:rPr>
          <w:rFonts w:ascii="Times New Roman" w:hAnsi="Times New Roman" w:cs="Times New Roman"/>
          <w:lang w:eastAsia="ko-KR"/>
        </w:rPr>
        <w:t xml:space="preserve">regarding </w:t>
      </w:r>
      <w:r w:rsidR="00461B38">
        <w:rPr>
          <w:rFonts w:ascii="Times New Roman" w:hAnsi="Times New Roman" w:cs="Times New Roman"/>
          <w:lang w:eastAsia="ko-KR"/>
        </w:rPr>
        <w:t>posting and browsing</w:t>
      </w:r>
      <w:r w:rsidR="00461B38" w:rsidRPr="0011588E">
        <w:rPr>
          <w:rFonts w:ascii="Times New Roman" w:hAnsi="Times New Roman" w:cs="Times New Roman"/>
          <w:lang w:eastAsia="ko-KR"/>
        </w:rPr>
        <w:t xml:space="preserve"> </w:t>
      </w:r>
      <w:r w:rsidR="00461B38">
        <w:rPr>
          <w:rFonts w:ascii="Times New Roman" w:hAnsi="Times New Roman" w:cs="Times New Roman"/>
          <w:lang w:eastAsia="ko-KR"/>
        </w:rPr>
        <w:t>behaviors</w:t>
      </w:r>
      <w:r w:rsidR="00461B38" w:rsidRPr="0011588E">
        <w:rPr>
          <w:rFonts w:ascii="Times New Roman" w:hAnsi="Times New Roman" w:cs="Times New Roman"/>
          <w:lang w:eastAsia="ko-KR"/>
        </w:rPr>
        <w:t xml:space="preserve"> were later retrieved from the research firm’s computer server and matched with participants’ survey responses. </w:t>
      </w:r>
    </w:p>
    <w:p w14:paraId="3A67679C" w14:textId="3D63E647" w:rsidR="00461B38" w:rsidRPr="0011588E" w:rsidRDefault="00461B38" w:rsidP="006E185D">
      <w:pPr>
        <w:widowControl w:val="0"/>
        <w:adjustRightIn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rPr>
        <w:t>At the start of the wave 1 survey</w:t>
      </w:r>
      <w:r w:rsidRPr="0011588E">
        <w:rPr>
          <w:rFonts w:ascii="Times New Roman" w:hAnsi="Times New Roman" w:cs="Times New Roman"/>
          <w:lang w:eastAsia="ko-KR"/>
        </w:rPr>
        <w:t>, 22 participants (</w:t>
      </w:r>
      <w:r w:rsidRPr="0011588E">
        <w:rPr>
          <w:rFonts w:ascii="Times New Roman" w:hAnsi="Times New Roman" w:cs="Times New Roman"/>
        </w:rPr>
        <w:t>6.5%) out of all 334 participants did not initially identify their candidate preference nor had favored one of two major candidates based on relative thermometer ratings.</w:t>
      </w:r>
      <w:r w:rsidRPr="0011588E">
        <w:rPr>
          <w:rFonts w:ascii="Times New Roman" w:hAnsi="Times New Roman" w:cs="Times New Roman"/>
          <w:lang w:eastAsia="ko-KR"/>
        </w:rPr>
        <w:t xml:space="preserve"> Since we control for actors’ candidate choices </w:t>
      </w:r>
      <w:r>
        <w:rPr>
          <w:rFonts w:ascii="Times New Roman" w:hAnsi="Times New Roman" w:cs="Times New Roman"/>
          <w:lang w:eastAsia="ko-KR"/>
        </w:rPr>
        <w:t xml:space="preserve">and </w:t>
      </w:r>
      <w:r w:rsidRPr="0011588E">
        <w:rPr>
          <w:rFonts w:ascii="Times New Roman" w:hAnsi="Times New Roman" w:cs="Times New Roman"/>
          <w:lang w:eastAsia="ko-KR"/>
        </w:rPr>
        <w:t xml:space="preserve">preference homophily as a key predictor in our model, we limit the analysis to those with </w:t>
      </w:r>
      <w:r w:rsidRPr="0011588E">
        <w:rPr>
          <w:rFonts w:ascii="Times New Roman" w:hAnsi="Times New Roman" w:cs="Times New Roman"/>
          <w:lang w:eastAsia="ko-KR"/>
        </w:rPr>
        <w:lastRenderedPageBreak/>
        <w:t>known candidate choices across all three survey waves (</w:t>
      </w:r>
      <w:r w:rsidRPr="0011588E">
        <w:rPr>
          <w:rFonts w:ascii="Times New Roman" w:hAnsi="Times New Roman" w:cs="Times New Roman"/>
          <w:i/>
          <w:lang w:eastAsia="ko-KR"/>
        </w:rPr>
        <w:t>N</w:t>
      </w:r>
      <w:r w:rsidRPr="0011588E">
        <w:rPr>
          <w:rFonts w:ascii="Times New Roman" w:hAnsi="Times New Roman" w:cs="Times New Roman"/>
          <w:lang w:eastAsia="ko-KR"/>
        </w:rPr>
        <w:t xml:space="preserve"> = 312)</w:t>
      </w:r>
      <w:r>
        <w:rPr>
          <w:rFonts w:ascii="Times New Roman" w:hAnsi="Times New Roman" w:cs="Times New Roman"/>
        </w:rPr>
        <w:t>. Yet</w:t>
      </w:r>
      <w:r w:rsidRPr="00CE5929">
        <w:rPr>
          <w:rFonts w:ascii="Times New Roman" w:hAnsi="Times New Roman" w:cs="Times New Roman"/>
        </w:rPr>
        <w:t xml:space="preserve"> an identical model </w:t>
      </w:r>
      <w:r>
        <w:rPr>
          <w:rFonts w:ascii="Times New Roman" w:hAnsi="Times New Roman" w:cs="Times New Roman"/>
        </w:rPr>
        <w:t xml:space="preserve">including 22 missing cases </w:t>
      </w:r>
      <w:r w:rsidRPr="00CE5929">
        <w:rPr>
          <w:rFonts w:ascii="Times New Roman" w:hAnsi="Times New Roman" w:cs="Times New Roman"/>
        </w:rPr>
        <w:t xml:space="preserve">with multiple imputation </w:t>
      </w:r>
      <w:r w:rsidR="00175D15">
        <w:rPr>
          <w:rFonts w:ascii="Times New Roman" w:hAnsi="Times New Roman" w:cs="Times New Roman"/>
        </w:rPr>
        <w:t>(</w:t>
      </w:r>
      <w:r w:rsidR="00175D15" w:rsidRPr="00A706B5">
        <w:rPr>
          <w:rFonts w:ascii="Times New Roman" w:hAnsi="Times New Roman" w:cs="Times New Roman"/>
          <w:i/>
        </w:rPr>
        <w:t>N</w:t>
      </w:r>
      <w:r w:rsidR="00175D15">
        <w:rPr>
          <w:rFonts w:ascii="Times New Roman" w:hAnsi="Times New Roman" w:cs="Times New Roman"/>
        </w:rPr>
        <w:t xml:space="preserve"> = 5) </w:t>
      </w:r>
      <w:r w:rsidRPr="00CE5929">
        <w:rPr>
          <w:rFonts w:ascii="Times New Roman" w:hAnsi="Times New Roman" w:cs="Times New Roman"/>
        </w:rPr>
        <w:t xml:space="preserve">on candidate preference </w:t>
      </w:r>
      <w:r>
        <w:rPr>
          <w:rFonts w:ascii="Times New Roman" w:hAnsi="Times New Roman" w:cs="Times New Roman"/>
        </w:rPr>
        <w:t>did not</w:t>
      </w:r>
      <w:r w:rsidRPr="00CE5929">
        <w:rPr>
          <w:rFonts w:ascii="Times New Roman" w:hAnsi="Times New Roman" w:cs="Times New Roman"/>
        </w:rPr>
        <w:t xml:space="preserve"> substantial</w:t>
      </w:r>
      <w:r>
        <w:rPr>
          <w:rFonts w:ascii="Times New Roman" w:hAnsi="Times New Roman" w:cs="Times New Roman"/>
        </w:rPr>
        <w:t xml:space="preserve">ly alter the results and </w:t>
      </w:r>
      <w:r w:rsidRPr="00CE5929">
        <w:rPr>
          <w:rFonts w:ascii="Times New Roman" w:hAnsi="Times New Roman" w:cs="Times New Roman"/>
        </w:rPr>
        <w:t xml:space="preserve">conclusion </w:t>
      </w:r>
      <w:r>
        <w:rPr>
          <w:rFonts w:ascii="Times New Roman" w:hAnsi="Times New Roman" w:cs="Times New Roman"/>
        </w:rPr>
        <w:t xml:space="preserve">reported herein. </w:t>
      </w:r>
    </w:p>
    <w:p w14:paraId="066928D5" w14:textId="45FD5F3A" w:rsidR="00461B38" w:rsidRPr="0011588E" w:rsidRDefault="00461B38" w:rsidP="00C6379C">
      <w:pPr>
        <w:widowControl w:val="0"/>
        <w:suppressLineNumbers/>
        <w:suppressAutoHyphens/>
        <w:adjustRightInd w:val="0"/>
        <w:snapToGrid w:val="0"/>
        <w:spacing w:line="480" w:lineRule="auto"/>
        <w:contextualSpacing/>
        <w:rPr>
          <w:rFonts w:ascii="Times New Roman" w:hAnsi="Times New Roman" w:cs="Times New Roman"/>
          <w:b/>
        </w:rPr>
      </w:pPr>
      <w:r w:rsidRPr="0011588E">
        <w:rPr>
          <w:rFonts w:ascii="Times New Roman" w:hAnsi="Times New Roman" w:cs="Times New Roman"/>
          <w:b/>
        </w:rPr>
        <w:t>Construction of Networks and Analysis Strategy</w:t>
      </w:r>
    </w:p>
    <w:p w14:paraId="43996147" w14:textId="65320186" w:rsidR="00461B38" w:rsidRPr="0011588E" w:rsidRDefault="00461B38" w:rsidP="000126E2">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Over the period of data collection, participants on average posted </w:t>
      </w:r>
      <w:commentRangeStart w:id="9"/>
      <w:r>
        <w:rPr>
          <w:rFonts w:ascii="Times New Roman" w:hAnsi="Times New Roman" w:cs="Times New Roman"/>
        </w:rPr>
        <w:t xml:space="preserve">24.78 messages </w:t>
      </w:r>
      <w:commentRangeEnd w:id="9"/>
      <w:r w:rsidR="005E7D22">
        <w:rPr>
          <w:rStyle w:val="CommentReference"/>
        </w:rPr>
        <w:commentReference w:id="9"/>
      </w:r>
      <w:r>
        <w:rPr>
          <w:rFonts w:ascii="Times New Roman" w:hAnsi="Times New Roman" w:cs="Times New Roman"/>
        </w:rPr>
        <w:t xml:space="preserve">and read </w:t>
      </w:r>
      <w:commentRangeStart w:id="10"/>
      <w:r w:rsidR="00C37064" w:rsidRPr="00C37064">
        <w:rPr>
          <w:rFonts w:ascii="Times New Roman" w:hAnsi="Times New Roman" w:cs="Times New Roman"/>
        </w:rPr>
        <w:t>547.31</w:t>
      </w:r>
      <w:r w:rsidR="00C37064">
        <w:rPr>
          <w:rFonts w:ascii="Times New Roman" w:hAnsi="Times New Roman" w:cs="Times New Roman"/>
        </w:rPr>
        <w:t xml:space="preserve"> </w:t>
      </w:r>
      <w:r>
        <w:rPr>
          <w:rFonts w:ascii="Times New Roman" w:hAnsi="Times New Roman" w:cs="Times New Roman"/>
        </w:rPr>
        <w:t xml:space="preserve">postings </w:t>
      </w:r>
      <w:commentRangeEnd w:id="10"/>
      <w:r w:rsidR="005E7D22">
        <w:rPr>
          <w:rStyle w:val="CommentReference"/>
        </w:rPr>
        <w:commentReference w:id="10"/>
      </w:r>
      <w:r>
        <w:rPr>
          <w:rFonts w:ascii="Times New Roman" w:hAnsi="Times New Roman" w:cs="Times New Roman"/>
        </w:rPr>
        <w:t xml:space="preserve">made by others. </w:t>
      </w:r>
      <w:r w:rsidRPr="0011588E">
        <w:rPr>
          <w:rFonts w:ascii="Times New Roman" w:hAnsi="Times New Roman" w:cs="Times New Roman"/>
        </w:rPr>
        <w:t>Based on activity log of participants’ message browsing behaviors, we derive a “message exposure” network as a directed actor-actor binary matrix (312 x 312), such that the cell entry X</w:t>
      </w:r>
      <w:r w:rsidRPr="0011588E">
        <w:rPr>
          <w:rFonts w:ascii="Times New Roman" w:hAnsi="Times New Roman" w:cs="Times New Roman"/>
          <w:i/>
        </w:rPr>
        <w:t>ij</w:t>
      </w:r>
      <w:r w:rsidRPr="0011588E">
        <w:rPr>
          <w:rFonts w:ascii="Times New Roman" w:hAnsi="Times New Roman" w:cs="Times New Roman"/>
        </w:rPr>
        <w:t xml:space="preserve"> is defined as 1 when actor </w:t>
      </w:r>
      <w:r w:rsidRPr="0011588E">
        <w:rPr>
          <w:rFonts w:ascii="Times New Roman" w:hAnsi="Times New Roman" w:cs="Times New Roman"/>
          <w:i/>
        </w:rPr>
        <w:t>i</w:t>
      </w:r>
      <w:r w:rsidRPr="0011588E">
        <w:rPr>
          <w:rFonts w:ascii="Times New Roman" w:hAnsi="Times New Roman" w:cs="Times New Roman"/>
        </w:rPr>
        <w:t xml:space="preserve"> chooses to view actor </w:t>
      </w:r>
      <w:r w:rsidRPr="0011588E">
        <w:rPr>
          <w:rFonts w:ascii="Times New Roman" w:hAnsi="Times New Roman" w:cs="Times New Roman"/>
          <w:i/>
        </w:rPr>
        <w:t>j</w:t>
      </w:r>
      <w:r w:rsidRPr="0011588E">
        <w:rPr>
          <w:rFonts w:ascii="Times New Roman" w:hAnsi="Times New Roman" w:cs="Times New Roman"/>
        </w:rPr>
        <w:t xml:space="preserve">’s message and zero for otherwise. </w:t>
      </w:r>
      <w:r>
        <w:rPr>
          <w:rFonts w:ascii="Times New Roman" w:hAnsi="Times New Roman" w:cs="Times New Roman"/>
        </w:rPr>
        <w:t xml:space="preserve">As such, we also distinguish the direction of ties in this network (i.e., </w:t>
      </w:r>
      <w:r w:rsidRPr="0011588E">
        <w:rPr>
          <w:rFonts w:ascii="Times New Roman" w:hAnsi="Times New Roman" w:cs="Times New Roman"/>
        </w:rPr>
        <w:t>X</w:t>
      </w:r>
      <w:r w:rsidRPr="0011588E">
        <w:rPr>
          <w:rFonts w:ascii="Times New Roman" w:hAnsi="Times New Roman" w:cs="Times New Roman"/>
          <w:i/>
        </w:rPr>
        <w:t>ij</w:t>
      </w:r>
      <w:r>
        <w:rPr>
          <w:rFonts w:ascii="Times New Roman" w:hAnsi="Times New Roman" w:cs="Times New Roman"/>
          <w:i/>
        </w:rPr>
        <w:t xml:space="preserve"> ≠ </w:t>
      </w:r>
      <w:r w:rsidRPr="0011588E">
        <w:rPr>
          <w:rFonts w:ascii="Times New Roman" w:hAnsi="Times New Roman" w:cs="Times New Roman"/>
        </w:rPr>
        <w:t>X</w:t>
      </w:r>
      <w:r w:rsidRPr="0011588E">
        <w:rPr>
          <w:rFonts w:ascii="Times New Roman" w:hAnsi="Times New Roman" w:cs="Times New Roman"/>
          <w:i/>
        </w:rPr>
        <w:t>j</w:t>
      </w:r>
      <w:r>
        <w:rPr>
          <w:rFonts w:ascii="Times New Roman" w:hAnsi="Times New Roman" w:cs="Times New Roman"/>
          <w:i/>
        </w:rPr>
        <w:t>i</w:t>
      </w:r>
      <w:r>
        <w:rPr>
          <w:rFonts w:ascii="Times New Roman" w:hAnsi="Times New Roman" w:cs="Times New Roman"/>
        </w:rPr>
        <w:t xml:space="preserve">). </w:t>
      </w:r>
      <w:r w:rsidRPr="0011588E">
        <w:rPr>
          <w:rFonts w:ascii="Times New Roman" w:hAnsi="Times New Roman" w:cs="Times New Roman"/>
        </w:rPr>
        <w:t>Based on the dates of three panel survey (</w:t>
      </w:r>
      <w:r w:rsidRPr="0011588E">
        <w:rPr>
          <w:rFonts w:ascii="Times New Roman" w:hAnsi="Times New Roman" w:cs="Times New Roman"/>
          <w:lang w:eastAsia="ko-KR"/>
        </w:rPr>
        <w:t>W1 = Nov 27</w:t>
      </w:r>
      <w:r w:rsidRPr="0011588E">
        <w:rPr>
          <w:rFonts w:ascii="Times New Roman" w:hAnsi="Times New Roman" w:cs="Times New Roman"/>
          <w:vertAlign w:val="superscript"/>
          <w:lang w:eastAsia="ko-KR"/>
        </w:rPr>
        <w:t>th</w:t>
      </w:r>
      <w:r w:rsidRPr="0011588E">
        <w:rPr>
          <w:rFonts w:ascii="Times New Roman" w:hAnsi="Times New Roman" w:cs="Times New Roman"/>
          <w:lang w:eastAsia="ko-KR"/>
        </w:rPr>
        <w:t xml:space="preserve"> to 29</w:t>
      </w:r>
      <w:r w:rsidRPr="0011588E">
        <w:rPr>
          <w:rFonts w:ascii="Times New Roman" w:hAnsi="Times New Roman" w:cs="Times New Roman"/>
          <w:vertAlign w:val="superscript"/>
          <w:lang w:eastAsia="ko-KR"/>
        </w:rPr>
        <w:t>th</w:t>
      </w:r>
      <w:r w:rsidRPr="0011588E">
        <w:rPr>
          <w:rFonts w:ascii="Times New Roman" w:hAnsi="Times New Roman" w:cs="Times New Roman"/>
          <w:lang w:eastAsia="ko-KR"/>
        </w:rPr>
        <w:t>, W2 = Dec 11</w:t>
      </w:r>
      <w:r w:rsidRPr="0011588E">
        <w:rPr>
          <w:rFonts w:ascii="Times New Roman" w:hAnsi="Times New Roman" w:cs="Times New Roman"/>
          <w:vertAlign w:val="superscript"/>
          <w:lang w:eastAsia="ko-KR"/>
        </w:rPr>
        <w:t>th</w:t>
      </w:r>
      <w:r w:rsidRPr="0011588E">
        <w:rPr>
          <w:rFonts w:ascii="Times New Roman" w:hAnsi="Times New Roman" w:cs="Times New Roman"/>
          <w:lang w:eastAsia="ko-KR"/>
        </w:rPr>
        <w:t xml:space="preserve"> to 13</w:t>
      </w:r>
      <w:r w:rsidRPr="0011588E">
        <w:rPr>
          <w:rFonts w:ascii="Times New Roman" w:hAnsi="Times New Roman" w:cs="Times New Roman"/>
          <w:vertAlign w:val="superscript"/>
          <w:lang w:eastAsia="ko-KR"/>
        </w:rPr>
        <w:t>th</w:t>
      </w:r>
      <w:r w:rsidRPr="0011588E">
        <w:rPr>
          <w:rFonts w:ascii="Times New Roman" w:hAnsi="Times New Roman" w:cs="Times New Roman"/>
          <w:lang w:eastAsia="ko-KR"/>
        </w:rPr>
        <w:t xml:space="preserve">, W3 = Dec </w:t>
      </w:r>
      <w:r w:rsidR="00C75DE7">
        <w:rPr>
          <w:rFonts w:ascii="Times New Roman" w:hAnsi="Times New Roman" w:cs="Times New Roman"/>
          <w:lang w:eastAsia="ko-KR"/>
        </w:rPr>
        <w:t>21</w:t>
      </w:r>
      <w:r w:rsidRPr="0011588E">
        <w:rPr>
          <w:rFonts w:ascii="Times New Roman" w:hAnsi="Times New Roman" w:cs="Times New Roman"/>
          <w:vertAlign w:val="superscript"/>
          <w:lang w:eastAsia="ko-KR"/>
        </w:rPr>
        <w:t>th</w:t>
      </w:r>
      <w:r w:rsidR="00C75DE7">
        <w:rPr>
          <w:rFonts w:ascii="Times New Roman" w:hAnsi="Times New Roman" w:cs="Times New Roman"/>
          <w:lang w:eastAsia="ko-KR"/>
        </w:rPr>
        <w:t xml:space="preserve"> to Dec 23th</w:t>
      </w:r>
      <w:r w:rsidRPr="0011588E">
        <w:rPr>
          <w:rFonts w:ascii="Times New Roman" w:hAnsi="Times New Roman" w:cs="Times New Roman"/>
          <w:lang w:eastAsia="ko-KR"/>
        </w:rPr>
        <w:t>)</w:t>
      </w:r>
      <w:r w:rsidRPr="0011588E">
        <w:rPr>
          <w:rFonts w:ascii="Times New Roman" w:hAnsi="Times New Roman" w:cs="Times New Roman"/>
        </w:rPr>
        <w:t xml:space="preserve">, we partition log data in a way that it closely matches with survey dates in creating </w:t>
      </w:r>
      <w:r w:rsidR="004F4F71" w:rsidRPr="0011588E">
        <w:rPr>
          <w:rFonts w:ascii="Times New Roman" w:hAnsi="Times New Roman" w:cs="Times New Roman"/>
        </w:rPr>
        <w:t>longitudinal</w:t>
      </w:r>
      <w:r w:rsidR="004F4F71">
        <w:rPr>
          <w:rFonts w:ascii="Times New Roman" w:hAnsi="Times New Roman" w:cs="Times New Roman"/>
        </w:rPr>
        <w:t xml:space="preserve"> panel </w:t>
      </w:r>
      <w:r w:rsidR="00EE79B2">
        <w:rPr>
          <w:rFonts w:ascii="Times New Roman" w:hAnsi="Times New Roman" w:cs="Times New Roman"/>
        </w:rPr>
        <w:t>networks</w:t>
      </w:r>
      <w:r w:rsidRPr="0011588E">
        <w:rPr>
          <w:rFonts w:ascii="Times New Roman" w:hAnsi="Times New Roman" w:cs="Times New Roman"/>
        </w:rPr>
        <w:t xml:space="preserve"> of message exposure (e.g., log data from Nov 27</w:t>
      </w:r>
      <w:r w:rsidRPr="0011588E">
        <w:rPr>
          <w:rFonts w:ascii="Times New Roman" w:hAnsi="Times New Roman" w:cs="Times New Roman"/>
          <w:vertAlign w:val="superscript"/>
        </w:rPr>
        <w:t>th</w:t>
      </w:r>
      <w:r w:rsidRPr="0011588E">
        <w:rPr>
          <w:rFonts w:ascii="Times New Roman" w:hAnsi="Times New Roman" w:cs="Times New Roman"/>
        </w:rPr>
        <w:t xml:space="preserve"> to 29</w:t>
      </w:r>
      <w:r w:rsidRPr="0011588E">
        <w:rPr>
          <w:rFonts w:ascii="Times New Roman" w:hAnsi="Times New Roman" w:cs="Times New Roman"/>
          <w:vertAlign w:val="superscript"/>
        </w:rPr>
        <w:t>th</w:t>
      </w:r>
      <w:r w:rsidRPr="0011588E">
        <w:rPr>
          <w:rFonts w:ascii="Times New Roman" w:hAnsi="Times New Roman" w:cs="Times New Roman"/>
        </w:rPr>
        <w:t xml:space="preserve"> were regarded as the 1</w:t>
      </w:r>
      <w:r w:rsidRPr="0011588E">
        <w:rPr>
          <w:rFonts w:ascii="Times New Roman" w:hAnsi="Times New Roman" w:cs="Times New Roman"/>
          <w:vertAlign w:val="superscript"/>
        </w:rPr>
        <w:t>st</w:t>
      </w:r>
      <w:r w:rsidRPr="0011588E">
        <w:rPr>
          <w:rFonts w:ascii="Times New Roman" w:hAnsi="Times New Roman" w:cs="Times New Roman"/>
        </w:rPr>
        <w:t xml:space="preserve"> wave of the network panel</w:t>
      </w:r>
      <w:r w:rsidR="00C75DE7">
        <w:rPr>
          <w:rFonts w:ascii="Times New Roman" w:hAnsi="Times New Roman" w:cs="Times New Roman"/>
        </w:rPr>
        <w:t>)</w:t>
      </w:r>
      <w:r w:rsidRPr="0011588E">
        <w:rPr>
          <w:rFonts w:ascii="Times New Roman" w:hAnsi="Times New Roman" w:cs="Times New Roman"/>
        </w:rPr>
        <w:t>.</w:t>
      </w:r>
      <w:r w:rsidR="00A706B5" w:rsidRPr="0011588E">
        <w:rPr>
          <w:rStyle w:val="FootnoteReference"/>
          <w:rFonts w:ascii="Times New Roman" w:hAnsi="Times New Roman" w:cs="Times New Roman"/>
        </w:rPr>
        <w:footnoteReference w:id="2"/>
      </w:r>
      <w:r w:rsidR="00A706B5" w:rsidRPr="0011588E">
        <w:rPr>
          <w:rFonts w:ascii="Times New Roman" w:hAnsi="Times New Roman" w:cs="Times New Roman"/>
        </w:rPr>
        <w:t xml:space="preserve"> </w:t>
      </w:r>
      <w:r w:rsidRPr="0011588E">
        <w:rPr>
          <w:rFonts w:ascii="Times New Roman" w:hAnsi="Times New Roman" w:cs="Times New Roman"/>
        </w:rPr>
        <w:t>Since the 3</w:t>
      </w:r>
      <w:r w:rsidRPr="0011588E">
        <w:rPr>
          <w:rFonts w:ascii="Times New Roman" w:hAnsi="Times New Roman" w:cs="Times New Roman"/>
          <w:vertAlign w:val="superscript"/>
        </w:rPr>
        <w:t>rd</w:t>
      </w:r>
      <w:r w:rsidRPr="0011588E">
        <w:rPr>
          <w:rFonts w:ascii="Times New Roman" w:hAnsi="Times New Roman" w:cs="Times New Roman"/>
        </w:rPr>
        <w:t xml:space="preserve"> wave of the survey was conducted </w:t>
      </w:r>
      <w:r w:rsidRPr="0011588E">
        <w:rPr>
          <w:rFonts w:ascii="Times New Roman" w:hAnsi="Times New Roman" w:cs="Times New Roman"/>
          <w:i/>
        </w:rPr>
        <w:t>after</w:t>
      </w:r>
      <w:r w:rsidRPr="0011588E">
        <w:rPr>
          <w:rFonts w:ascii="Times New Roman" w:hAnsi="Times New Roman" w:cs="Times New Roman"/>
        </w:rPr>
        <w:t xml:space="preserve"> the election day </w:t>
      </w:r>
      <w:r w:rsidR="00F73878">
        <w:rPr>
          <w:rFonts w:ascii="Times New Roman" w:hAnsi="Times New Roman" w:cs="Times New Roman"/>
        </w:rPr>
        <w:t>(which was Dec 19</w:t>
      </w:r>
      <w:r w:rsidR="00F73878" w:rsidRPr="007D2180">
        <w:rPr>
          <w:rFonts w:ascii="Times New Roman" w:hAnsi="Times New Roman" w:cs="Times New Roman"/>
          <w:vertAlign w:val="superscript"/>
        </w:rPr>
        <w:t>th</w:t>
      </w:r>
      <w:r w:rsidR="00F73878">
        <w:rPr>
          <w:rFonts w:ascii="Times New Roman" w:hAnsi="Times New Roman" w:cs="Times New Roman"/>
        </w:rPr>
        <w:t xml:space="preserve">) </w:t>
      </w:r>
      <w:r w:rsidRPr="0011588E">
        <w:rPr>
          <w:rFonts w:ascii="Times New Roman" w:hAnsi="Times New Roman" w:cs="Times New Roman"/>
        </w:rPr>
        <w:t xml:space="preserve">whereas electronic log data were collected </w:t>
      </w:r>
      <w:r w:rsidRPr="0011588E">
        <w:rPr>
          <w:rFonts w:ascii="Times New Roman" w:hAnsi="Times New Roman" w:cs="Times New Roman"/>
          <w:i/>
        </w:rPr>
        <w:t>only until</w:t>
      </w:r>
      <w:r w:rsidRPr="0011588E">
        <w:rPr>
          <w:rFonts w:ascii="Times New Roman" w:hAnsi="Times New Roman" w:cs="Times New Roman"/>
        </w:rPr>
        <w:t xml:space="preserve"> the election day, we regard the last three days of log data (Dec 17</w:t>
      </w:r>
      <w:r w:rsidRPr="0011588E">
        <w:rPr>
          <w:rFonts w:ascii="Times New Roman" w:hAnsi="Times New Roman" w:cs="Times New Roman"/>
          <w:vertAlign w:val="superscript"/>
        </w:rPr>
        <w:t>th</w:t>
      </w:r>
      <w:r w:rsidRPr="0011588E">
        <w:rPr>
          <w:rFonts w:ascii="Times New Roman" w:hAnsi="Times New Roman" w:cs="Times New Roman"/>
        </w:rPr>
        <w:t xml:space="preserve"> to 19</w:t>
      </w:r>
      <w:r w:rsidRPr="0011588E">
        <w:rPr>
          <w:rFonts w:ascii="Times New Roman" w:hAnsi="Times New Roman" w:cs="Times New Roman"/>
          <w:vertAlign w:val="superscript"/>
        </w:rPr>
        <w:t>th</w:t>
      </w:r>
      <w:r w:rsidRPr="0011588E">
        <w:rPr>
          <w:rFonts w:ascii="Times New Roman" w:hAnsi="Times New Roman" w:cs="Times New Roman"/>
        </w:rPr>
        <w:t>) as the last panel in network.</w:t>
      </w:r>
      <w:r w:rsidRPr="0011588E">
        <w:rPr>
          <w:rStyle w:val="FootnoteReference"/>
          <w:rFonts w:ascii="Times New Roman" w:hAnsi="Times New Roman" w:cs="Times New Roman"/>
        </w:rPr>
        <w:footnoteReference w:id="3"/>
      </w:r>
      <w:r w:rsidRPr="0011588E">
        <w:rPr>
          <w:rFonts w:ascii="Times New Roman" w:hAnsi="Times New Roman" w:cs="Times New Roman"/>
        </w:rPr>
        <w:t xml:space="preserve"> In addition, since the log data were available from November 23</w:t>
      </w:r>
      <w:r w:rsidRPr="0011588E">
        <w:rPr>
          <w:rFonts w:ascii="Times New Roman" w:hAnsi="Times New Roman" w:cs="Times New Roman"/>
          <w:vertAlign w:val="superscript"/>
        </w:rPr>
        <w:t>rd</w:t>
      </w:r>
      <w:r w:rsidRPr="0011588E">
        <w:rPr>
          <w:rFonts w:ascii="Times New Roman" w:hAnsi="Times New Roman" w:cs="Times New Roman"/>
        </w:rPr>
        <w:t xml:space="preserve">, the log data </w:t>
      </w:r>
      <w:r w:rsidRPr="0011588E">
        <w:rPr>
          <w:rFonts w:ascii="Times New Roman" w:hAnsi="Times New Roman" w:cs="Times New Roman"/>
          <w:i/>
        </w:rPr>
        <w:t>before</w:t>
      </w:r>
      <w:r w:rsidRPr="0011588E">
        <w:rPr>
          <w:rFonts w:ascii="Times New Roman" w:hAnsi="Times New Roman" w:cs="Times New Roman"/>
        </w:rPr>
        <w:t xml:space="preserve"> the first wave of panel survey (Nov 27</w:t>
      </w:r>
      <w:r w:rsidRPr="0011588E">
        <w:rPr>
          <w:rFonts w:ascii="Times New Roman" w:hAnsi="Times New Roman" w:cs="Times New Roman"/>
          <w:vertAlign w:val="superscript"/>
        </w:rPr>
        <w:t>th</w:t>
      </w:r>
      <w:r w:rsidRPr="0011588E">
        <w:rPr>
          <w:rFonts w:ascii="Times New Roman" w:hAnsi="Times New Roman" w:cs="Times New Roman"/>
        </w:rPr>
        <w:t xml:space="preserve">) or </w:t>
      </w:r>
      <w:r w:rsidRPr="0011588E">
        <w:rPr>
          <w:rFonts w:ascii="Times New Roman" w:hAnsi="Times New Roman" w:cs="Times New Roman"/>
          <w:i/>
        </w:rPr>
        <w:t>between</w:t>
      </w:r>
      <w:r w:rsidRPr="0011588E">
        <w:rPr>
          <w:rFonts w:ascii="Times New Roman" w:hAnsi="Times New Roman" w:cs="Times New Roman"/>
        </w:rPr>
        <w:t xml:space="preserve"> each survey waves were regarded as lagged observation of the respective network panel. Specifically, </w:t>
      </w:r>
      <w:r w:rsidR="00D618A8">
        <w:rPr>
          <w:rFonts w:ascii="Times New Roman" w:hAnsi="Times New Roman" w:cs="Times New Roman"/>
        </w:rPr>
        <w:t xml:space="preserve">log </w:t>
      </w:r>
      <w:r w:rsidRPr="0011588E">
        <w:rPr>
          <w:rFonts w:ascii="Times New Roman" w:hAnsi="Times New Roman" w:cs="Times New Roman"/>
        </w:rPr>
        <w:t>data from Nov 23</w:t>
      </w:r>
      <w:r w:rsidRPr="0011588E">
        <w:rPr>
          <w:rFonts w:ascii="Times New Roman" w:hAnsi="Times New Roman" w:cs="Times New Roman"/>
          <w:vertAlign w:val="superscript"/>
        </w:rPr>
        <w:t>rd</w:t>
      </w:r>
      <w:r w:rsidRPr="0011588E">
        <w:rPr>
          <w:rFonts w:ascii="Times New Roman" w:hAnsi="Times New Roman" w:cs="Times New Roman"/>
        </w:rPr>
        <w:t xml:space="preserve"> to 26</w:t>
      </w:r>
      <w:r w:rsidRPr="0011588E">
        <w:rPr>
          <w:rFonts w:ascii="Times New Roman" w:hAnsi="Times New Roman" w:cs="Times New Roman"/>
          <w:vertAlign w:val="superscript"/>
        </w:rPr>
        <w:t>th</w:t>
      </w:r>
      <w:r w:rsidRPr="0011588E">
        <w:rPr>
          <w:rFonts w:ascii="Times New Roman" w:hAnsi="Times New Roman" w:cs="Times New Roman"/>
        </w:rPr>
        <w:t xml:space="preserve"> </w:t>
      </w:r>
      <w:r w:rsidR="00D618A8">
        <w:rPr>
          <w:rFonts w:ascii="Times New Roman" w:hAnsi="Times New Roman" w:cs="Times New Roman"/>
        </w:rPr>
        <w:t xml:space="preserve">were considered </w:t>
      </w:r>
      <w:r w:rsidRPr="0011588E">
        <w:rPr>
          <w:rFonts w:ascii="Times New Roman" w:hAnsi="Times New Roman" w:cs="Times New Roman"/>
        </w:rPr>
        <w:t xml:space="preserve">as the lagged observations of the first network </w:t>
      </w:r>
      <w:r w:rsidR="00D618A8">
        <w:rPr>
          <w:rFonts w:ascii="Times New Roman" w:hAnsi="Times New Roman" w:cs="Times New Roman"/>
        </w:rPr>
        <w:t>(</w:t>
      </w:r>
      <w:r w:rsidRPr="0011588E">
        <w:rPr>
          <w:rFonts w:ascii="Times New Roman" w:hAnsi="Times New Roman" w:cs="Times New Roman"/>
        </w:rPr>
        <w:t>Nov 27</w:t>
      </w:r>
      <w:r w:rsidRPr="0011588E">
        <w:rPr>
          <w:rFonts w:ascii="Times New Roman" w:hAnsi="Times New Roman" w:cs="Times New Roman"/>
          <w:vertAlign w:val="superscript"/>
        </w:rPr>
        <w:t>th</w:t>
      </w:r>
      <w:r w:rsidRPr="0011588E">
        <w:rPr>
          <w:rFonts w:ascii="Times New Roman" w:hAnsi="Times New Roman" w:cs="Times New Roman"/>
        </w:rPr>
        <w:t xml:space="preserve"> to 29</w:t>
      </w:r>
      <w:r w:rsidRPr="0011588E">
        <w:rPr>
          <w:rFonts w:ascii="Times New Roman" w:hAnsi="Times New Roman" w:cs="Times New Roman"/>
          <w:vertAlign w:val="superscript"/>
        </w:rPr>
        <w:t>th</w:t>
      </w:r>
      <w:r w:rsidR="00D618A8">
        <w:rPr>
          <w:rFonts w:ascii="Times New Roman" w:hAnsi="Times New Roman" w:cs="Times New Roman"/>
        </w:rPr>
        <w:t>)</w:t>
      </w:r>
      <w:r w:rsidRPr="0011588E">
        <w:rPr>
          <w:rFonts w:ascii="Times New Roman" w:hAnsi="Times New Roman" w:cs="Times New Roman"/>
        </w:rPr>
        <w:t>. Likewise, log data from Nov 30</w:t>
      </w:r>
      <w:r w:rsidRPr="0011588E">
        <w:rPr>
          <w:rFonts w:ascii="Times New Roman" w:hAnsi="Times New Roman" w:cs="Times New Roman"/>
          <w:vertAlign w:val="superscript"/>
        </w:rPr>
        <w:t>th</w:t>
      </w:r>
      <w:r w:rsidRPr="0011588E">
        <w:rPr>
          <w:rFonts w:ascii="Times New Roman" w:hAnsi="Times New Roman" w:cs="Times New Roman"/>
        </w:rPr>
        <w:t xml:space="preserve"> to Dec 10</w:t>
      </w:r>
      <w:r w:rsidRPr="0011588E">
        <w:rPr>
          <w:rFonts w:ascii="Times New Roman" w:hAnsi="Times New Roman" w:cs="Times New Roman"/>
          <w:vertAlign w:val="superscript"/>
        </w:rPr>
        <w:t>th</w:t>
      </w:r>
      <w:r w:rsidRPr="0011588E">
        <w:rPr>
          <w:rFonts w:ascii="Times New Roman" w:hAnsi="Times New Roman" w:cs="Times New Roman"/>
        </w:rPr>
        <w:t xml:space="preserve"> constitute lagged observation of the second network (</w:t>
      </w:r>
      <w:r w:rsidRPr="0011588E">
        <w:rPr>
          <w:rFonts w:ascii="Times New Roman" w:hAnsi="Times New Roman" w:cs="Times New Roman"/>
          <w:lang w:eastAsia="ko-KR"/>
        </w:rPr>
        <w:t>Dec 11</w:t>
      </w:r>
      <w:r w:rsidRPr="0011588E">
        <w:rPr>
          <w:rFonts w:ascii="Times New Roman" w:hAnsi="Times New Roman" w:cs="Times New Roman"/>
          <w:vertAlign w:val="superscript"/>
          <w:lang w:eastAsia="ko-KR"/>
        </w:rPr>
        <w:t>th</w:t>
      </w:r>
      <w:r w:rsidRPr="0011588E">
        <w:rPr>
          <w:rFonts w:ascii="Times New Roman" w:hAnsi="Times New Roman" w:cs="Times New Roman"/>
          <w:lang w:eastAsia="ko-KR"/>
        </w:rPr>
        <w:t xml:space="preserve"> to 13</w:t>
      </w:r>
      <w:r w:rsidRPr="0011588E">
        <w:rPr>
          <w:rFonts w:ascii="Times New Roman" w:hAnsi="Times New Roman" w:cs="Times New Roman"/>
          <w:vertAlign w:val="superscript"/>
          <w:lang w:eastAsia="ko-KR"/>
        </w:rPr>
        <w:t>th</w:t>
      </w:r>
      <w:r w:rsidRPr="0011588E">
        <w:rPr>
          <w:rFonts w:ascii="Times New Roman" w:hAnsi="Times New Roman" w:cs="Times New Roman"/>
        </w:rPr>
        <w:t>) while log data from Dec 14</w:t>
      </w:r>
      <w:r w:rsidRPr="0011588E">
        <w:rPr>
          <w:rFonts w:ascii="Times New Roman" w:hAnsi="Times New Roman" w:cs="Times New Roman"/>
          <w:vertAlign w:val="superscript"/>
        </w:rPr>
        <w:t>th</w:t>
      </w:r>
      <w:r w:rsidRPr="0011588E">
        <w:rPr>
          <w:rFonts w:ascii="Times New Roman" w:hAnsi="Times New Roman" w:cs="Times New Roman"/>
        </w:rPr>
        <w:t xml:space="preserve"> to </w:t>
      </w:r>
      <w:r w:rsidRPr="0011588E">
        <w:rPr>
          <w:rFonts w:ascii="Times New Roman" w:hAnsi="Times New Roman" w:cs="Times New Roman"/>
        </w:rPr>
        <w:lastRenderedPageBreak/>
        <w:t>16</w:t>
      </w:r>
      <w:r w:rsidRPr="0011588E">
        <w:rPr>
          <w:rFonts w:ascii="Times New Roman" w:hAnsi="Times New Roman" w:cs="Times New Roman"/>
          <w:vertAlign w:val="superscript"/>
        </w:rPr>
        <w:t>th</w:t>
      </w:r>
      <w:r w:rsidRPr="0011588E">
        <w:rPr>
          <w:rFonts w:ascii="Times New Roman" w:hAnsi="Times New Roman" w:cs="Times New Roman"/>
        </w:rPr>
        <w:t xml:space="preserve"> constitute lagged observation of the last network (</w:t>
      </w:r>
      <w:r w:rsidRPr="0011588E">
        <w:rPr>
          <w:rFonts w:ascii="Times New Roman" w:hAnsi="Times New Roman" w:cs="Times New Roman"/>
          <w:lang w:eastAsia="ko-KR"/>
        </w:rPr>
        <w:t>Dec 17</w:t>
      </w:r>
      <w:r w:rsidRPr="0011588E">
        <w:rPr>
          <w:rFonts w:ascii="Times New Roman" w:hAnsi="Times New Roman" w:cs="Times New Roman"/>
          <w:vertAlign w:val="superscript"/>
          <w:lang w:eastAsia="ko-KR"/>
        </w:rPr>
        <w:t>th</w:t>
      </w:r>
      <w:r w:rsidRPr="0011588E">
        <w:rPr>
          <w:rFonts w:ascii="Times New Roman" w:hAnsi="Times New Roman" w:cs="Times New Roman"/>
          <w:lang w:eastAsia="ko-KR"/>
        </w:rPr>
        <w:t xml:space="preserve"> to 19</w:t>
      </w:r>
      <w:r w:rsidRPr="0011588E">
        <w:rPr>
          <w:rFonts w:ascii="Times New Roman" w:hAnsi="Times New Roman" w:cs="Times New Roman"/>
          <w:vertAlign w:val="superscript"/>
          <w:lang w:eastAsia="ko-KR"/>
        </w:rPr>
        <w:t>th</w:t>
      </w:r>
      <w:r w:rsidRPr="0011588E">
        <w:rPr>
          <w:rFonts w:ascii="Times New Roman" w:hAnsi="Times New Roman" w:cs="Times New Roman"/>
        </w:rPr>
        <w:t xml:space="preserve">).   </w:t>
      </w:r>
    </w:p>
    <w:p w14:paraId="763738D0" w14:textId="77777777" w:rsidR="00461B38" w:rsidRPr="0011588E" w:rsidRDefault="00461B38" w:rsidP="00756593">
      <w:pPr>
        <w:widowControl w:val="0"/>
        <w:suppressLineNumbers/>
        <w:suppressAutoHyphens/>
        <w:adjustRightInd w:val="0"/>
        <w:snapToGrid w:val="0"/>
        <w:spacing w:line="480" w:lineRule="auto"/>
        <w:contextualSpacing/>
        <w:rPr>
          <w:rFonts w:ascii="Times New Roman" w:hAnsi="Times New Roman" w:cs="Times New Roman"/>
          <w:b/>
        </w:rPr>
      </w:pPr>
      <w:r w:rsidRPr="0011588E">
        <w:rPr>
          <w:rFonts w:ascii="Times New Roman" w:hAnsi="Times New Roman" w:cs="Times New Roman"/>
          <w:b/>
        </w:rPr>
        <w:t>Measures</w:t>
      </w:r>
    </w:p>
    <w:p w14:paraId="4690BD75" w14:textId="2D209A84" w:rsidR="00461B38" w:rsidRPr="0011588E" w:rsidRDefault="0042050D"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b/>
        </w:rPr>
        <w:t xml:space="preserve">Consistency and Understanding </w:t>
      </w:r>
      <w:r w:rsidR="00461B38" w:rsidRPr="0011588E">
        <w:rPr>
          <w:rFonts w:ascii="Times New Roman" w:hAnsi="Times New Roman" w:cs="Times New Roman"/>
          <w:b/>
        </w:rPr>
        <w:t>Motivations.</w:t>
      </w:r>
      <w:r w:rsidR="00461B38" w:rsidRPr="0011588E">
        <w:rPr>
          <w:rFonts w:ascii="Times New Roman" w:hAnsi="Times New Roman" w:cs="Times New Roman"/>
        </w:rPr>
        <w:t xml:space="preserve"> For consistency motivation (Cronbach’s α = .86, </w:t>
      </w:r>
      <w:r w:rsidR="00461B38" w:rsidRPr="0011588E">
        <w:rPr>
          <w:rFonts w:ascii="Times New Roman" w:hAnsi="Times New Roman" w:cs="Times New Roman"/>
          <w:i/>
        </w:rPr>
        <w:t>M</w:t>
      </w:r>
      <w:r w:rsidR="00461B38" w:rsidRPr="0011588E">
        <w:rPr>
          <w:rFonts w:ascii="Times New Roman" w:hAnsi="Times New Roman" w:cs="Times New Roman"/>
        </w:rPr>
        <w:t xml:space="preserve"> = 4.36, </w:t>
      </w:r>
      <w:r w:rsidR="00461B38" w:rsidRPr="0011588E">
        <w:rPr>
          <w:rFonts w:ascii="Times New Roman" w:hAnsi="Times New Roman" w:cs="Times New Roman"/>
          <w:i/>
        </w:rPr>
        <w:t>SD</w:t>
      </w:r>
      <w:r w:rsidR="00461B38" w:rsidRPr="0011588E">
        <w:rPr>
          <w:rFonts w:ascii="Times New Roman" w:hAnsi="Times New Roman" w:cs="Times New Roman"/>
        </w:rPr>
        <w:t xml:space="preserve"> = 1.03), respondents were asked six items (based on a 7-point scale from “Not at all” = 1 to “Very much” = 7) whether they visit online discussion forums (including discussion forums other than current study) primarily “to justify my opinion of the issue” or “to confirm that my opinion on the issue is correct.” Understanding motivation (α = .81, </w:t>
      </w:r>
      <w:r w:rsidR="00461B38" w:rsidRPr="0011588E">
        <w:rPr>
          <w:rFonts w:ascii="Times New Roman" w:hAnsi="Times New Roman" w:cs="Times New Roman"/>
          <w:i/>
        </w:rPr>
        <w:t>M</w:t>
      </w:r>
      <w:r w:rsidR="00461B38" w:rsidRPr="0011588E">
        <w:rPr>
          <w:rFonts w:ascii="Times New Roman" w:hAnsi="Times New Roman" w:cs="Times New Roman"/>
        </w:rPr>
        <w:t xml:space="preserve"> = 5.26, </w:t>
      </w:r>
      <w:r w:rsidR="00461B38" w:rsidRPr="0011588E">
        <w:rPr>
          <w:rFonts w:ascii="Times New Roman" w:hAnsi="Times New Roman" w:cs="Times New Roman"/>
          <w:i/>
        </w:rPr>
        <w:t>SD</w:t>
      </w:r>
      <w:r w:rsidR="00461B38" w:rsidRPr="0011588E">
        <w:rPr>
          <w:rFonts w:ascii="Times New Roman" w:hAnsi="Times New Roman" w:cs="Times New Roman"/>
        </w:rPr>
        <w:t xml:space="preserve"> = .82) </w:t>
      </w:r>
      <w:r w:rsidR="00DB359E">
        <w:rPr>
          <w:rFonts w:ascii="Times New Roman" w:hAnsi="Times New Roman" w:cs="Times New Roman"/>
        </w:rPr>
        <w:t>was</w:t>
      </w:r>
      <w:r w:rsidR="00461B38" w:rsidRPr="0011588E">
        <w:rPr>
          <w:rFonts w:ascii="Times New Roman" w:hAnsi="Times New Roman" w:cs="Times New Roman"/>
        </w:rPr>
        <w:t xml:space="preserve"> assessed in a similar manner</w:t>
      </w:r>
      <w:r w:rsidR="000E03BA">
        <w:rPr>
          <w:rFonts w:ascii="Times New Roman" w:hAnsi="Times New Roman" w:cs="Times New Roman"/>
        </w:rPr>
        <w:t xml:space="preserve"> </w:t>
      </w:r>
      <w:r w:rsidR="00461B38" w:rsidRPr="0011588E">
        <w:rPr>
          <w:rFonts w:ascii="Times New Roman" w:hAnsi="Times New Roman" w:cs="Times New Roman"/>
        </w:rPr>
        <w:t>using four</w:t>
      </w:r>
      <w:r w:rsidR="00DB359E">
        <w:rPr>
          <w:rFonts w:ascii="Times New Roman" w:hAnsi="Times New Roman" w:cs="Times New Roman"/>
        </w:rPr>
        <w:t>-</w:t>
      </w:r>
      <w:r w:rsidR="000E03BA">
        <w:rPr>
          <w:rFonts w:ascii="Times New Roman" w:hAnsi="Times New Roman" w:cs="Times New Roman"/>
        </w:rPr>
        <w:t>item</w:t>
      </w:r>
      <w:r w:rsidR="00DB359E">
        <w:rPr>
          <w:rFonts w:ascii="Times New Roman" w:hAnsi="Times New Roman" w:cs="Times New Roman"/>
        </w:rPr>
        <w:t xml:space="preserve"> measure</w:t>
      </w:r>
      <w:r w:rsidR="00461B38" w:rsidRPr="0011588E">
        <w:rPr>
          <w:rFonts w:ascii="Times New Roman" w:hAnsi="Times New Roman" w:cs="Times New Roman"/>
        </w:rPr>
        <w:t xml:space="preserve"> (e.g., “to make an accurate and objective assessment of the issue”</w:t>
      </w:r>
      <w:r w:rsidR="000E03BA">
        <w:rPr>
          <w:rFonts w:ascii="Times New Roman" w:hAnsi="Times New Roman" w:cs="Times New Roman"/>
        </w:rPr>
        <w:t>, “to understand others’ opinions”</w:t>
      </w:r>
      <w:r w:rsidR="00C94D88">
        <w:rPr>
          <w:rFonts w:ascii="Times New Roman" w:hAnsi="Times New Roman" w:cs="Times New Roman"/>
        </w:rPr>
        <w:t>, etc.</w:t>
      </w:r>
      <w:r w:rsidR="00461B38" w:rsidRPr="0011588E">
        <w:rPr>
          <w:rFonts w:ascii="Times New Roman" w:hAnsi="Times New Roman" w:cs="Times New Roman"/>
        </w:rPr>
        <w:t>).</w:t>
      </w:r>
      <w:r w:rsidR="00A83676">
        <w:rPr>
          <w:rFonts w:ascii="Times New Roman" w:hAnsi="Times New Roman" w:cs="Times New Roman"/>
        </w:rPr>
        <w:t xml:space="preserve"> Since motivations were measured only once at the </w:t>
      </w:r>
      <w:r w:rsidR="00695B33">
        <w:rPr>
          <w:rFonts w:ascii="Times New Roman" w:hAnsi="Times New Roman" w:cs="Times New Roman"/>
        </w:rPr>
        <w:t>first wave</w:t>
      </w:r>
      <w:r w:rsidR="00A83676">
        <w:rPr>
          <w:rFonts w:ascii="Times New Roman" w:hAnsi="Times New Roman" w:cs="Times New Roman"/>
        </w:rPr>
        <w:t xml:space="preserve"> of the survey, we regard these characteristics as time-invariant covariates in our model.</w:t>
      </w:r>
      <w:r w:rsidR="00461B38" w:rsidRPr="0011588E">
        <w:rPr>
          <w:rFonts w:ascii="Times New Roman" w:hAnsi="Times New Roman" w:cs="Times New Roman"/>
        </w:rPr>
        <w:t xml:space="preserve"> </w:t>
      </w:r>
    </w:p>
    <w:p w14:paraId="439668E5" w14:textId="15CEE6C4" w:rsidR="00CC2D6C" w:rsidRDefault="00461B38" w:rsidP="00452018">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Pr="0011588E">
        <w:rPr>
          <w:rFonts w:ascii="Times New Roman" w:hAnsi="Times New Roman" w:cs="Times New Roman"/>
          <w:b/>
        </w:rPr>
        <w:t>Preference homophily</w:t>
      </w:r>
      <w:r w:rsidR="006600AC">
        <w:rPr>
          <w:rFonts w:ascii="Times New Roman" w:hAnsi="Times New Roman" w:cs="Times New Roman"/>
          <w:b/>
        </w:rPr>
        <w:t xml:space="preserve"> and Evaluative Criteria Similarity</w:t>
      </w:r>
      <w:r w:rsidRPr="0011588E">
        <w:rPr>
          <w:rFonts w:ascii="Times New Roman" w:hAnsi="Times New Roman" w:cs="Times New Roman"/>
        </w:rPr>
        <w:t xml:space="preserve">. We define political preference homophily </w:t>
      </w:r>
      <w:r w:rsidR="00C42C15">
        <w:rPr>
          <w:rFonts w:ascii="Times New Roman" w:hAnsi="Times New Roman" w:cs="Times New Roman"/>
        </w:rPr>
        <w:t xml:space="preserve">(i.e., </w:t>
      </w:r>
      <w:r w:rsidR="00C42C15" w:rsidRPr="00E2584C">
        <w:rPr>
          <w:rFonts w:ascii="Times New Roman" w:hAnsi="Times New Roman" w:cs="Times New Roman"/>
          <w:i/>
        </w:rPr>
        <w:t>consistency</w:t>
      </w:r>
      <w:r w:rsidR="00C42C15">
        <w:rPr>
          <w:rFonts w:ascii="Times New Roman" w:hAnsi="Times New Roman" w:cs="Times New Roman"/>
        </w:rPr>
        <w:t xml:space="preserve"> principle) </w:t>
      </w:r>
      <w:r w:rsidR="00437791">
        <w:rPr>
          <w:rFonts w:ascii="Times New Roman" w:hAnsi="Times New Roman" w:cs="Times New Roman"/>
        </w:rPr>
        <w:t>based on</w:t>
      </w:r>
      <w:r w:rsidR="00C42C15">
        <w:rPr>
          <w:rFonts w:ascii="Times New Roman" w:hAnsi="Times New Roman" w:cs="Times New Roman"/>
        </w:rPr>
        <w:t xml:space="preserve"> two different </w:t>
      </w:r>
      <w:r w:rsidR="00CB3267">
        <w:rPr>
          <w:rFonts w:ascii="Times New Roman" w:hAnsi="Times New Roman" w:cs="Times New Roman"/>
        </w:rPr>
        <w:t>operationalization</w:t>
      </w:r>
      <w:r w:rsidR="00C42C15">
        <w:rPr>
          <w:rFonts w:ascii="Times New Roman" w:hAnsi="Times New Roman" w:cs="Times New Roman"/>
        </w:rPr>
        <w:t>:</w:t>
      </w:r>
      <w:r w:rsidR="00C42C15" w:rsidRPr="0011588E">
        <w:rPr>
          <w:rFonts w:ascii="Times New Roman" w:hAnsi="Times New Roman" w:cs="Times New Roman"/>
        </w:rPr>
        <w:t xml:space="preserve"> </w:t>
      </w:r>
      <w:r w:rsidRPr="0011588E">
        <w:rPr>
          <w:rFonts w:ascii="Times New Roman" w:hAnsi="Times New Roman" w:cs="Times New Roman"/>
        </w:rPr>
        <w:t>(a) candidate choice,</w:t>
      </w:r>
      <w:r w:rsidR="00C42C15">
        <w:rPr>
          <w:rFonts w:ascii="Times New Roman" w:hAnsi="Times New Roman" w:cs="Times New Roman"/>
        </w:rPr>
        <w:t xml:space="preserve"> and </w:t>
      </w:r>
      <w:r w:rsidRPr="0011588E">
        <w:rPr>
          <w:rFonts w:ascii="Times New Roman" w:hAnsi="Times New Roman" w:cs="Times New Roman"/>
        </w:rPr>
        <w:t>(b) policy preference</w:t>
      </w:r>
      <w:r w:rsidR="00437791">
        <w:rPr>
          <w:rFonts w:ascii="Times New Roman" w:hAnsi="Times New Roman" w:cs="Times New Roman"/>
        </w:rPr>
        <w:t xml:space="preserve"> homophily</w:t>
      </w:r>
      <w:r w:rsidRPr="0011588E">
        <w:rPr>
          <w:rFonts w:ascii="Times New Roman" w:hAnsi="Times New Roman" w:cs="Times New Roman"/>
        </w:rPr>
        <w:t xml:space="preserve">. </w:t>
      </w:r>
      <w:r w:rsidR="005413DA">
        <w:rPr>
          <w:rFonts w:ascii="Times New Roman" w:hAnsi="Times New Roman" w:cs="Times New Roman"/>
        </w:rPr>
        <w:t>C</w:t>
      </w:r>
      <w:r w:rsidRPr="0011588E">
        <w:rPr>
          <w:rFonts w:ascii="Times New Roman" w:hAnsi="Times New Roman" w:cs="Times New Roman"/>
        </w:rPr>
        <w:t xml:space="preserve">andidate </w:t>
      </w:r>
      <w:r w:rsidR="0092286A" w:rsidRPr="0011588E">
        <w:rPr>
          <w:rFonts w:ascii="Times New Roman" w:hAnsi="Times New Roman" w:cs="Times New Roman"/>
        </w:rPr>
        <w:t>choice</w:t>
      </w:r>
      <w:r w:rsidR="0092286A" w:rsidRPr="0011588E" w:rsidDel="0092286A">
        <w:rPr>
          <w:rFonts w:ascii="Times New Roman" w:hAnsi="Times New Roman" w:cs="Times New Roman"/>
        </w:rPr>
        <w:t xml:space="preserve"> </w:t>
      </w:r>
      <w:r w:rsidRPr="0011588E">
        <w:rPr>
          <w:rFonts w:ascii="Times New Roman" w:hAnsi="Times New Roman" w:cs="Times New Roman"/>
        </w:rPr>
        <w:t xml:space="preserve">homophily </w:t>
      </w:r>
      <w:r w:rsidR="005C1F73">
        <w:rPr>
          <w:rFonts w:ascii="Times New Roman" w:hAnsi="Times New Roman" w:cs="Times New Roman"/>
        </w:rPr>
        <w:t>(</w:t>
      </w:r>
      <w:r w:rsidR="005C1F73" w:rsidRPr="0011588E">
        <w:rPr>
          <w:rFonts w:ascii="Times New Roman" w:hAnsi="Times New Roman" w:cs="Times New Roman"/>
        </w:rPr>
        <w:t xml:space="preserve">W1: </w:t>
      </w:r>
      <w:r w:rsidR="005C1F73" w:rsidRPr="0011588E">
        <w:rPr>
          <w:rFonts w:ascii="Times New Roman" w:hAnsi="Times New Roman" w:cs="Times New Roman"/>
          <w:i/>
        </w:rPr>
        <w:t>M</w:t>
      </w:r>
      <w:r w:rsidR="005C1F73">
        <w:rPr>
          <w:rFonts w:ascii="Times New Roman" w:hAnsi="Times New Roman" w:cs="Times New Roman"/>
        </w:rPr>
        <w:t xml:space="preserve"> = .51</w:t>
      </w:r>
      <w:r w:rsidR="005C1F73" w:rsidRPr="0011588E">
        <w:rPr>
          <w:rFonts w:ascii="Times New Roman" w:hAnsi="Times New Roman" w:cs="Times New Roman"/>
        </w:rPr>
        <w:t xml:space="preserve">, </w:t>
      </w:r>
      <w:r w:rsidR="005C1F73" w:rsidRPr="0011588E">
        <w:rPr>
          <w:rFonts w:ascii="Times New Roman" w:hAnsi="Times New Roman" w:cs="Times New Roman"/>
          <w:i/>
        </w:rPr>
        <w:t>SD</w:t>
      </w:r>
      <w:r w:rsidR="005C1F73">
        <w:rPr>
          <w:rFonts w:ascii="Times New Roman" w:hAnsi="Times New Roman" w:cs="Times New Roman"/>
        </w:rPr>
        <w:t xml:space="preserve"> = .49</w:t>
      </w:r>
      <w:r w:rsidR="005C1F73" w:rsidRPr="0011588E">
        <w:rPr>
          <w:rFonts w:ascii="Times New Roman" w:hAnsi="Times New Roman" w:cs="Times New Roman"/>
        </w:rPr>
        <w:t xml:space="preserve">; W2: </w:t>
      </w:r>
      <w:r w:rsidR="005C1F73" w:rsidRPr="0011588E">
        <w:rPr>
          <w:rFonts w:ascii="Times New Roman" w:hAnsi="Times New Roman" w:cs="Times New Roman"/>
          <w:i/>
        </w:rPr>
        <w:t>M</w:t>
      </w:r>
      <w:r w:rsidR="005C1F73">
        <w:rPr>
          <w:rFonts w:ascii="Times New Roman" w:hAnsi="Times New Roman" w:cs="Times New Roman"/>
        </w:rPr>
        <w:t xml:space="preserve"> = .55</w:t>
      </w:r>
      <w:r w:rsidR="005C1F73" w:rsidRPr="0011588E">
        <w:rPr>
          <w:rFonts w:ascii="Times New Roman" w:hAnsi="Times New Roman" w:cs="Times New Roman"/>
        </w:rPr>
        <w:t xml:space="preserve">, </w:t>
      </w:r>
      <w:r w:rsidR="005C1F73" w:rsidRPr="0011588E">
        <w:rPr>
          <w:rFonts w:ascii="Times New Roman" w:hAnsi="Times New Roman" w:cs="Times New Roman"/>
          <w:i/>
        </w:rPr>
        <w:t>SD</w:t>
      </w:r>
      <w:r w:rsidR="005C1F73">
        <w:rPr>
          <w:rFonts w:ascii="Times New Roman" w:hAnsi="Times New Roman" w:cs="Times New Roman"/>
        </w:rPr>
        <w:t xml:space="preserve"> = .49</w:t>
      </w:r>
      <w:r w:rsidR="005C1F73" w:rsidRPr="0011588E">
        <w:rPr>
          <w:rFonts w:ascii="Times New Roman" w:hAnsi="Times New Roman" w:cs="Times New Roman"/>
        </w:rPr>
        <w:t xml:space="preserve">; W3: </w:t>
      </w:r>
      <w:r w:rsidR="005C1F73" w:rsidRPr="0011588E">
        <w:rPr>
          <w:rFonts w:ascii="Times New Roman" w:hAnsi="Times New Roman" w:cs="Times New Roman"/>
          <w:i/>
        </w:rPr>
        <w:t>M</w:t>
      </w:r>
      <w:r w:rsidR="005C1F73">
        <w:rPr>
          <w:rFonts w:ascii="Times New Roman" w:hAnsi="Times New Roman" w:cs="Times New Roman"/>
        </w:rPr>
        <w:t xml:space="preserve"> = .52</w:t>
      </w:r>
      <w:r w:rsidR="005C1F73" w:rsidRPr="0011588E">
        <w:rPr>
          <w:rFonts w:ascii="Times New Roman" w:hAnsi="Times New Roman" w:cs="Times New Roman"/>
        </w:rPr>
        <w:t xml:space="preserve">, </w:t>
      </w:r>
      <w:r w:rsidR="005C1F73" w:rsidRPr="0011588E">
        <w:rPr>
          <w:rFonts w:ascii="Times New Roman" w:hAnsi="Times New Roman" w:cs="Times New Roman"/>
          <w:i/>
        </w:rPr>
        <w:t>SD</w:t>
      </w:r>
      <w:r w:rsidR="005C1F73">
        <w:rPr>
          <w:rFonts w:ascii="Times New Roman" w:hAnsi="Times New Roman" w:cs="Times New Roman"/>
        </w:rPr>
        <w:t xml:space="preserve"> = .49) was </w:t>
      </w:r>
      <w:r w:rsidR="00CA22F9">
        <w:rPr>
          <w:rFonts w:ascii="Times New Roman" w:hAnsi="Times New Roman" w:cs="Times New Roman"/>
        </w:rPr>
        <w:t xml:space="preserve">defined in a way that </w:t>
      </w:r>
      <w:r w:rsidR="006D6FA1" w:rsidRPr="0011588E">
        <w:rPr>
          <w:rFonts w:ascii="Times New Roman" w:hAnsi="Times New Roman" w:cs="Times New Roman"/>
        </w:rPr>
        <w:t xml:space="preserve">a given dyad </w:t>
      </w:r>
      <w:r w:rsidR="00CA22F9">
        <w:rPr>
          <w:rFonts w:ascii="Times New Roman" w:hAnsi="Times New Roman" w:cs="Times New Roman"/>
        </w:rPr>
        <w:t>were regarded as homophilous (</w:t>
      </w:r>
      <w:r w:rsidR="00C42C15">
        <w:rPr>
          <w:rFonts w:ascii="Times New Roman" w:hAnsi="Times New Roman" w:cs="Times New Roman"/>
        </w:rPr>
        <w:t>coded as “1</w:t>
      </w:r>
      <w:r w:rsidR="005C1F73">
        <w:rPr>
          <w:rFonts w:ascii="Times New Roman" w:hAnsi="Times New Roman" w:cs="Times New Roman"/>
        </w:rPr>
        <w:t>”</w:t>
      </w:r>
      <w:r w:rsidR="00CA22F9">
        <w:rPr>
          <w:rFonts w:ascii="Times New Roman" w:hAnsi="Times New Roman" w:cs="Times New Roman"/>
        </w:rPr>
        <w:t>)</w:t>
      </w:r>
      <w:r w:rsidRPr="0011588E">
        <w:rPr>
          <w:rFonts w:ascii="Times New Roman" w:hAnsi="Times New Roman" w:cs="Times New Roman"/>
        </w:rPr>
        <w:t xml:space="preserve"> </w:t>
      </w:r>
      <w:r w:rsidR="00C42C15">
        <w:rPr>
          <w:rFonts w:ascii="Times New Roman" w:hAnsi="Times New Roman" w:cs="Times New Roman"/>
        </w:rPr>
        <w:t>when</w:t>
      </w:r>
      <w:r w:rsidRPr="0011588E">
        <w:rPr>
          <w:rFonts w:ascii="Times New Roman" w:hAnsi="Times New Roman" w:cs="Times New Roman"/>
        </w:rPr>
        <w:t xml:space="preserve"> </w:t>
      </w:r>
      <w:r w:rsidR="006D6FA1">
        <w:rPr>
          <w:rFonts w:ascii="Times New Roman" w:hAnsi="Times New Roman" w:cs="Times New Roman"/>
        </w:rPr>
        <w:t xml:space="preserve">they </w:t>
      </w:r>
      <w:r w:rsidRPr="0011588E">
        <w:rPr>
          <w:rFonts w:ascii="Times New Roman" w:hAnsi="Times New Roman" w:cs="Times New Roman"/>
        </w:rPr>
        <w:t xml:space="preserve">shares the same candidate </w:t>
      </w:r>
      <w:r w:rsidR="0092286A" w:rsidRPr="0011588E">
        <w:rPr>
          <w:rFonts w:ascii="Times New Roman" w:hAnsi="Times New Roman" w:cs="Times New Roman"/>
        </w:rPr>
        <w:t>choice</w:t>
      </w:r>
      <w:r w:rsidRPr="0011588E">
        <w:rPr>
          <w:rFonts w:ascii="Times New Roman" w:hAnsi="Times New Roman" w:cs="Times New Roman"/>
        </w:rPr>
        <w:t>.</w:t>
      </w:r>
      <w:r w:rsidR="00C42C15">
        <w:rPr>
          <w:rStyle w:val="FootnoteReference"/>
          <w:rFonts w:ascii="Times New Roman" w:hAnsi="Times New Roman" w:cs="Times New Roman"/>
        </w:rPr>
        <w:footnoteReference w:id="4"/>
      </w:r>
      <w:r w:rsidRPr="0011588E">
        <w:rPr>
          <w:rFonts w:ascii="Times New Roman" w:hAnsi="Times New Roman" w:cs="Times New Roman"/>
        </w:rPr>
        <w:t xml:space="preserve"> </w:t>
      </w:r>
      <w:r w:rsidR="00452018">
        <w:rPr>
          <w:rFonts w:ascii="Times New Roman" w:hAnsi="Times New Roman" w:cs="Times New Roman"/>
        </w:rPr>
        <w:t>P</w:t>
      </w:r>
      <w:r w:rsidRPr="0011588E">
        <w:rPr>
          <w:rFonts w:ascii="Times New Roman" w:hAnsi="Times New Roman" w:cs="Times New Roman"/>
        </w:rPr>
        <w:t xml:space="preserve">olicy preference homophily (W1: </w:t>
      </w:r>
      <w:r w:rsidRPr="0011588E">
        <w:rPr>
          <w:rFonts w:ascii="Times New Roman" w:hAnsi="Times New Roman" w:cs="Times New Roman"/>
          <w:i/>
        </w:rPr>
        <w:t>M</w:t>
      </w:r>
      <w:r w:rsidRPr="0011588E">
        <w:rPr>
          <w:rFonts w:ascii="Times New Roman" w:hAnsi="Times New Roman" w:cs="Times New Roman"/>
        </w:rPr>
        <w:t xml:space="preserve"> = .40, </w:t>
      </w:r>
      <w:r w:rsidRPr="0011588E">
        <w:rPr>
          <w:rFonts w:ascii="Times New Roman" w:hAnsi="Times New Roman" w:cs="Times New Roman"/>
          <w:i/>
        </w:rPr>
        <w:t>SD</w:t>
      </w:r>
      <w:r w:rsidRPr="0011588E">
        <w:rPr>
          <w:rFonts w:ascii="Times New Roman" w:hAnsi="Times New Roman" w:cs="Times New Roman"/>
        </w:rPr>
        <w:t xml:space="preserve"> = .16; W2: </w:t>
      </w:r>
      <w:r w:rsidRPr="0011588E">
        <w:rPr>
          <w:rFonts w:ascii="Times New Roman" w:hAnsi="Times New Roman" w:cs="Times New Roman"/>
          <w:i/>
        </w:rPr>
        <w:t>M</w:t>
      </w:r>
      <w:r w:rsidRPr="0011588E">
        <w:rPr>
          <w:rFonts w:ascii="Times New Roman" w:hAnsi="Times New Roman" w:cs="Times New Roman"/>
        </w:rPr>
        <w:t xml:space="preserve"> = .38, </w:t>
      </w:r>
      <w:r w:rsidRPr="0011588E">
        <w:rPr>
          <w:rFonts w:ascii="Times New Roman" w:hAnsi="Times New Roman" w:cs="Times New Roman"/>
          <w:i/>
        </w:rPr>
        <w:t>SD</w:t>
      </w:r>
      <w:r w:rsidRPr="0011588E">
        <w:rPr>
          <w:rFonts w:ascii="Times New Roman" w:hAnsi="Times New Roman" w:cs="Times New Roman"/>
        </w:rPr>
        <w:t xml:space="preserve"> = .16; W3: </w:t>
      </w:r>
      <w:r w:rsidRPr="0011588E">
        <w:rPr>
          <w:rFonts w:ascii="Times New Roman" w:hAnsi="Times New Roman" w:cs="Times New Roman"/>
          <w:i/>
        </w:rPr>
        <w:t>M</w:t>
      </w:r>
      <w:r w:rsidRPr="0011588E">
        <w:rPr>
          <w:rFonts w:ascii="Times New Roman" w:hAnsi="Times New Roman" w:cs="Times New Roman"/>
        </w:rPr>
        <w:t xml:space="preserve"> = .39, </w:t>
      </w:r>
      <w:r w:rsidRPr="0011588E">
        <w:rPr>
          <w:rFonts w:ascii="Times New Roman" w:hAnsi="Times New Roman" w:cs="Times New Roman"/>
          <w:i/>
        </w:rPr>
        <w:t>SD</w:t>
      </w:r>
      <w:r w:rsidRPr="0011588E">
        <w:rPr>
          <w:rFonts w:ascii="Times New Roman" w:hAnsi="Times New Roman" w:cs="Times New Roman"/>
        </w:rPr>
        <w:t xml:space="preserve"> = .16, all range = 0 to 1) was operationalized based on respondents’ </w:t>
      </w:r>
      <w:r w:rsidR="00CC2D6C">
        <w:rPr>
          <w:rFonts w:ascii="Times New Roman" w:hAnsi="Times New Roman" w:cs="Times New Roman"/>
        </w:rPr>
        <w:t>preferences towards</w:t>
      </w:r>
      <w:r w:rsidRPr="0011588E">
        <w:rPr>
          <w:rFonts w:ascii="Times New Roman" w:hAnsi="Times New Roman" w:cs="Times New Roman"/>
        </w:rPr>
        <w:t xml:space="preserve"> liberal vs. conservative oriented policy </w:t>
      </w:r>
      <w:r w:rsidR="00467445">
        <w:rPr>
          <w:rFonts w:ascii="Times New Roman" w:hAnsi="Times New Roman" w:cs="Times New Roman"/>
        </w:rPr>
        <w:t>options</w:t>
      </w:r>
      <w:r w:rsidR="00467445" w:rsidRPr="0011588E">
        <w:rPr>
          <w:rFonts w:ascii="Times New Roman" w:hAnsi="Times New Roman" w:cs="Times New Roman"/>
        </w:rPr>
        <w:t xml:space="preserve"> </w:t>
      </w:r>
      <w:r w:rsidR="00CC2D6C">
        <w:rPr>
          <w:rFonts w:ascii="Times New Roman" w:hAnsi="Times New Roman" w:cs="Times New Roman"/>
        </w:rPr>
        <w:t>concerning</w:t>
      </w:r>
      <w:r w:rsidR="00CC2D6C" w:rsidRPr="0011588E">
        <w:rPr>
          <w:rFonts w:ascii="Times New Roman" w:hAnsi="Times New Roman" w:cs="Times New Roman"/>
        </w:rPr>
        <w:t xml:space="preserve"> </w:t>
      </w:r>
      <w:r w:rsidRPr="0011588E">
        <w:rPr>
          <w:rFonts w:ascii="Times New Roman" w:hAnsi="Times New Roman" w:cs="Times New Roman"/>
        </w:rPr>
        <w:t xml:space="preserve">economic </w:t>
      </w:r>
      <w:r w:rsidR="007409FD">
        <w:rPr>
          <w:rFonts w:ascii="Times New Roman" w:hAnsi="Times New Roman" w:cs="Times New Roman"/>
        </w:rPr>
        <w:t xml:space="preserve">regulation </w:t>
      </w:r>
      <w:r w:rsidRPr="0011588E">
        <w:rPr>
          <w:rFonts w:ascii="Times New Roman" w:hAnsi="Times New Roman" w:cs="Times New Roman"/>
        </w:rPr>
        <w:t>and North Korea issues.</w:t>
      </w:r>
      <w:r w:rsidR="007409FD">
        <w:rPr>
          <w:rStyle w:val="FootnoteReference"/>
          <w:rFonts w:ascii="Times New Roman" w:hAnsi="Times New Roman" w:cs="Times New Roman"/>
        </w:rPr>
        <w:footnoteReference w:id="5"/>
      </w:r>
      <w:r w:rsidR="007409FD">
        <w:rPr>
          <w:rFonts w:ascii="Times New Roman" w:hAnsi="Times New Roman" w:cs="Times New Roman"/>
        </w:rPr>
        <w:t xml:space="preserve"> We derive a Euclidean distance, </w:t>
      </w:r>
      <w:r w:rsidR="007409FD" w:rsidRPr="007409FD">
        <w:rPr>
          <w:rFonts w:ascii="Times New Roman" w:hAnsi="Times New Roman" w:cs="Times New Roman"/>
          <w:i/>
        </w:rPr>
        <w:t>d</w:t>
      </w:r>
      <w:r w:rsidR="007409FD">
        <w:rPr>
          <w:rFonts w:ascii="Times New Roman" w:hAnsi="Times New Roman" w:cs="Times New Roman"/>
        </w:rPr>
        <w:t>, of a given dyadic pairs in terms of their dissimilarity of policy preferences</w:t>
      </w:r>
      <w:r w:rsidRPr="0011588E">
        <w:rPr>
          <w:rFonts w:ascii="Times New Roman" w:hAnsi="Times New Roman" w:cs="Times New Roman"/>
        </w:rPr>
        <w:t xml:space="preserve">, and </w:t>
      </w:r>
      <w:r w:rsidR="007409FD">
        <w:rPr>
          <w:rFonts w:ascii="Times New Roman" w:hAnsi="Times New Roman" w:cs="Times New Roman"/>
        </w:rPr>
        <w:t>this</w:t>
      </w:r>
      <w:r w:rsidRPr="0011588E">
        <w:rPr>
          <w:rFonts w:ascii="Times New Roman" w:hAnsi="Times New Roman" w:cs="Times New Roman"/>
        </w:rPr>
        <w:t xml:space="preserve"> </w:t>
      </w:r>
      <w:r w:rsidR="007409FD">
        <w:rPr>
          <w:rFonts w:ascii="Times New Roman" w:hAnsi="Times New Roman" w:cs="Times New Roman"/>
        </w:rPr>
        <w:t xml:space="preserve">were </w:t>
      </w:r>
      <w:r w:rsidR="006D6FA1" w:rsidRPr="0011588E">
        <w:rPr>
          <w:rFonts w:ascii="Times New Roman" w:hAnsi="Times New Roman" w:cs="Times New Roman"/>
        </w:rPr>
        <w:t xml:space="preserve">later </w:t>
      </w:r>
      <w:r w:rsidRPr="0011588E">
        <w:rPr>
          <w:rFonts w:ascii="Times New Roman" w:hAnsi="Times New Roman" w:cs="Times New Roman"/>
        </w:rPr>
        <w:t xml:space="preserve">converted to similarity by taking 1 / (1 + </w:t>
      </w:r>
      <w:r w:rsidRPr="0011588E">
        <w:rPr>
          <w:rFonts w:ascii="Times New Roman" w:hAnsi="Times New Roman" w:cs="Times New Roman"/>
          <w:i/>
        </w:rPr>
        <w:t>d</w:t>
      </w:r>
      <w:r w:rsidRPr="0011588E">
        <w:rPr>
          <w:rFonts w:ascii="Times New Roman" w:hAnsi="Times New Roman" w:cs="Times New Roman"/>
        </w:rPr>
        <w:t xml:space="preserve">), so a greater value would represent </w:t>
      </w:r>
      <w:r w:rsidR="0092286A">
        <w:rPr>
          <w:rFonts w:ascii="Times New Roman" w:hAnsi="Times New Roman" w:cs="Times New Roman"/>
        </w:rPr>
        <w:t xml:space="preserve">preference </w:t>
      </w:r>
      <w:r w:rsidR="00A92A93">
        <w:rPr>
          <w:rFonts w:ascii="Times New Roman" w:hAnsi="Times New Roman" w:cs="Times New Roman"/>
        </w:rPr>
        <w:t>“</w:t>
      </w:r>
      <w:r w:rsidRPr="0011588E">
        <w:rPr>
          <w:rFonts w:ascii="Times New Roman" w:hAnsi="Times New Roman" w:cs="Times New Roman"/>
        </w:rPr>
        <w:t>homophily.</w:t>
      </w:r>
      <w:r w:rsidR="00A92A93">
        <w:rPr>
          <w:rFonts w:ascii="Times New Roman" w:hAnsi="Times New Roman" w:cs="Times New Roman"/>
        </w:rPr>
        <w:t>”</w:t>
      </w:r>
      <w:r w:rsidRPr="0011588E">
        <w:rPr>
          <w:rFonts w:ascii="Times New Roman" w:hAnsi="Times New Roman" w:cs="Times New Roman"/>
        </w:rPr>
        <w:t xml:space="preserve"> </w:t>
      </w:r>
    </w:p>
    <w:p w14:paraId="0BF99571" w14:textId="4F9817D8" w:rsidR="00461B38" w:rsidRPr="0011588E" w:rsidRDefault="006600AC" w:rsidP="006600AC">
      <w:pPr>
        <w:widowControl w:val="0"/>
        <w:suppressLineNumbers/>
        <w:suppressAutoHyphens/>
        <w:adjustRightInd w:val="0"/>
        <w:snapToGrid w:val="0"/>
        <w:spacing w:line="480" w:lineRule="auto"/>
        <w:ind w:firstLine="720"/>
        <w:contextualSpacing/>
        <w:rPr>
          <w:rFonts w:ascii="Times New Roman" w:hAnsi="Times New Roman" w:cs="Times New Roman"/>
          <w:b/>
          <w:lang w:eastAsia="ko-KR"/>
        </w:rPr>
      </w:pPr>
      <w:r>
        <w:rPr>
          <w:rFonts w:ascii="Times New Roman" w:hAnsi="Times New Roman" w:cs="Times New Roman"/>
        </w:rPr>
        <w:lastRenderedPageBreak/>
        <w:t>Next</w:t>
      </w:r>
      <w:r w:rsidR="00461B38" w:rsidRPr="0011588E">
        <w:rPr>
          <w:rFonts w:ascii="Times New Roman" w:hAnsi="Times New Roman" w:cs="Times New Roman"/>
        </w:rPr>
        <w:t xml:space="preserve">, we define candidate evaluation criteria </w:t>
      </w:r>
      <w:r>
        <w:rPr>
          <w:rFonts w:ascii="Times New Roman" w:hAnsi="Times New Roman" w:cs="Times New Roman"/>
        </w:rPr>
        <w:t>similarity</w:t>
      </w:r>
      <w:r w:rsidRPr="0011588E">
        <w:rPr>
          <w:rFonts w:ascii="Times New Roman" w:hAnsi="Times New Roman" w:cs="Times New Roman"/>
        </w:rPr>
        <w:t xml:space="preserve"> </w:t>
      </w:r>
      <w:r w:rsidR="00461B38" w:rsidRPr="0011588E">
        <w:rPr>
          <w:rFonts w:ascii="Times New Roman" w:hAnsi="Times New Roman" w:cs="Times New Roman"/>
        </w:rPr>
        <w:t>(</w:t>
      </w:r>
      <w:r w:rsidR="00461B38" w:rsidRPr="0011588E">
        <w:rPr>
          <w:rFonts w:ascii="Times New Roman" w:hAnsi="Times New Roman" w:cs="Times New Roman"/>
          <w:i/>
        </w:rPr>
        <w:t>M</w:t>
      </w:r>
      <w:r w:rsidR="00461B38" w:rsidRPr="0011588E">
        <w:rPr>
          <w:rFonts w:ascii="Times New Roman" w:hAnsi="Times New Roman" w:cs="Times New Roman"/>
        </w:rPr>
        <w:t xml:space="preserve"> = .48. </w:t>
      </w:r>
      <w:r w:rsidR="00461B38" w:rsidRPr="0011588E">
        <w:rPr>
          <w:rFonts w:ascii="Times New Roman" w:hAnsi="Times New Roman" w:cs="Times New Roman"/>
          <w:i/>
        </w:rPr>
        <w:t>SD</w:t>
      </w:r>
      <w:r w:rsidR="00461B38" w:rsidRPr="0011588E">
        <w:rPr>
          <w:rFonts w:ascii="Times New Roman" w:hAnsi="Times New Roman" w:cs="Times New Roman"/>
        </w:rPr>
        <w:t xml:space="preserve"> = .15, range = 0 to 1) in a similar manner, 1 / (1 + </w:t>
      </w:r>
      <w:r w:rsidR="00461B38" w:rsidRPr="0011588E">
        <w:rPr>
          <w:rFonts w:ascii="Times New Roman" w:hAnsi="Times New Roman" w:cs="Times New Roman"/>
          <w:i/>
        </w:rPr>
        <w:t>d</w:t>
      </w:r>
      <w:r w:rsidR="00461B38" w:rsidRPr="0011588E">
        <w:rPr>
          <w:rFonts w:ascii="Times New Roman" w:hAnsi="Times New Roman" w:cs="Times New Roman"/>
        </w:rPr>
        <w:t xml:space="preserve">), using a dyadic Euclidean distance </w:t>
      </w:r>
      <w:r w:rsidR="00461B38" w:rsidRPr="0011588E">
        <w:rPr>
          <w:rFonts w:ascii="Times New Roman" w:hAnsi="Times New Roman" w:cs="Times New Roman"/>
          <w:i/>
        </w:rPr>
        <w:t>d</w:t>
      </w:r>
      <w:r w:rsidR="00461B38" w:rsidRPr="0011588E">
        <w:rPr>
          <w:rFonts w:ascii="Times New Roman" w:hAnsi="Times New Roman" w:cs="Times New Roman"/>
        </w:rPr>
        <w:t xml:space="preserve"> in terms of relative importance of competence/impression (e.g., policy, competence, or perceived personal characters such as integrity) versus personal background (e.g., party affiliation, </w:t>
      </w:r>
      <w:r w:rsidR="00461B38" w:rsidRPr="0011588E">
        <w:rPr>
          <w:rFonts w:ascii="Times New Roman" w:hAnsi="Times New Roman" w:cs="Times New Roman"/>
          <w:lang w:eastAsia="ko-KR"/>
        </w:rPr>
        <w:t>political career, place of origin, etc.</w:t>
      </w:r>
      <w:r w:rsidR="00461B38" w:rsidRPr="0011588E">
        <w:rPr>
          <w:rFonts w:ascii="Times New Roman" w:hAnsi="Times New Roman" w:cs="Times New Roman"/>
        </w:rPr>
        <w:t xml:space="preserve">) in candidate evaluations. Since candidate evaluative criteria was measured only at Wave 1 survey, we regard this measure to be invariant across waves.  </w:t>
      </w:r>
    </w:p>
    <w:p w14:paraId="56C01724" w14:textId="0C587A8E" w:rsidR="00461B38" w:rsidRPr="0011588E" w:rsidRDefault="00461B38" w:rsidP="00C6379C">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Pr="0011588E">
        <w:rPr>
          <w:rFonts w:ascii="Times New Roman" w:hAnsi="Times New Roman" w:cs="Times New Roman"/>
          <w:b/>
        </w:rPr>
        <w:t>Network-</w:t>
      </w:r>
      <w:r w:rsidR="00CB3267">
        <w:rPr>
          <w:rFonts w:ascii="Times New Roman" w:hAnsi="Times New Roman" w:cs="Times New Roman"/>
          <w:b/>
        </w:rPr>
        <w:t>E</w:t>
      </w:r>
      <w:r w:rsidRPr="0011588E">
        <w:rPr>
          <w:rFonts w:ascii="Times New Roman" w:hAnsi="Times New Roman" w:cs="Times New Roman"/>
          <w:b/>
        </w:rPr>
        <w:t xml:space="preserve">ndogenous </w:t>
      </w:r>
      <w:r w:rsidR="00CB3267">
        <w:rPr>
          <w:rFonts w:ascii="Times New Roman" w:hAnsi="Times New Roman" w:cs="Times New Roman"/>
          <w:b/>
        </w:rPr>
        <w:t>M</w:t>
      </w:r>
      <w:r w:rsidRPr="0011588E">
        <w:rPr>
          <w:rFonts w:ascii="Times New Roman" w:hAnsi="Times New Roman" w:cs="Times New Roman"/>
          <w:b/>
        </w:rPr>
        <w:t xml:space="preserve">easures. </w:t>
      </w:r>
      <w:r w:rsidRPr="0011588E">
        <w:rPr>
          <w:rFonts w:ascii="Times New Roman" w:hAnsi="Times New Roman" w:cs="Times New Roman"/>
        </w:rPr>
        <w:t xml:space="preserve">Reciprocity was </w:t>
      </w:r>
      <w:r w:rsidR="00CB3267">
        <w:rPr>
          <w:rFonts w:ascii="Times New Roman" w:hAnsi="Times New Roman" w:cs="Times New Roman"/>
        </w:rPr>
        <w:t>captured</w:t>
      </w:r>
      <w:r w:rsidR="00CB3267" w:rsidRPr="0011588E">
        <w:rPr>
          <w:rFonts w:ascii="Times New Roman" w:hAnsi="Times New Roman" w:cs="Times New Roman"/>
        </w:rPr>
        <w:t xml:space="preserve"> </w:t>
      </w:r>
      <w:r w:rsidRPr="0011588E">
        <w:rPr>
          <w:rFonts w:ascii="Times New Roman" w:hAnsi="Times New Roman" w:cs="Times New Roman"/>
        </w:rPr>
        <w:t xml:space="preserve">by whether a pair of actors had mutual “selection” ties with each other. For measures tapping a series of triadic configurations (transitive closure, cyclic closure, activity closure, and popularity closure: see Figure 1 for details), we rely on </w:t>
      </w:r>
      <w:r w:rsidRPr="0011588E">
        <w:rPr>
          <w:rFonts w:ascii="Times New Roman" w:hAnsi="Times New Roman" w:cs="Times New Roman"/>
          <w:i/>
        </w:rPr>
        <w:t>directed</w:t>
      </w:r>
      <w:r w:rsidRPr="0011588E">
        <w:rPr>
          <w:rFonts w:ascii="Times New Roman" w:hAnsi="Times New Roman" w:cs="Times New Roman"/>
        </w:rPr>
        <w:t xml:space="preserve"> version of the geometrically weighted edgewise shared partner (directed GWESP) statistics following the model specifications proposed by Snijders et al. (2006) and Robins et al. (2007). The GWESP term models a linear combination of an entire distribution of directed triangles (</w:t>
      </w:r>
      <w:r w:rsidRPr="0011588E">
        <w:rPr>
          <w:rFonts w:ascii="Times New Roman" w:hAnsi="Times New Roman" w:cs="Times New Roman"/>
          <w:i/>
        </w:rPr>
        <w:t>i, h, j</w:t>
      </w:r>
      <w:r w:rsidRPr="0011588E">
        <w:rPr>
          <w:rFonts w:ascii="Times New Roman" w:hAnsi="Times New Roman" w:cs="Times New Roman"/>
        </w:rPr>
        <w:t>) for a given connected dyad (</w:t>
      </w:r>
      <w:r w:rsidRPr="0011588E">
        <w:rPr>
          <w:rFonts w:ascii="Times New Roman" w:hAnsi="Times New Roman" w:cs="Times New Roman"/>
          <w:i/>
        </w:rPr>
        <w:t>i, j</w:t>
      </w:r>
      <w:r w:rsidRPr="0011588E">
        <w:rPr>
          <w:rFonts w:ascii="Times New Roman" w:hAnsi="Times New Roman" w:cs="Times New Roman"/>
        </w:rPr>
        <w:t xml:space="preserve">) in the network, and this effect is </w:t>
      </w:r>
      <w:r w:rsidRPr="0011588E">
        <w:rPr>
          <w:rFonts w:ascii="Times New Roman" w:hAnsi="Times New Roman" w:cs="Times New Roman"/>
          <w:i/>
        </w:rPr>
        <w:t>weighted to produce a decreasing return</w:t>
      </w:r>
      <w:r w:rsidRPr="0011588E">
        <w:rPr>
          <w:rFonts w:ascii="Times New Roman" w:hAnsi="Times New Roman" w:cs="Times New Roman"/>
        </w:rPr>
        <w:t xml:space="preserve"> following a decay parameter (for a detailed discussion of this measure, see Hunter &amp; Handcock, 2006). As described above, our theory suggests that a series of triadic closure patterns would have a substantial effect on message selection dynamics. Similarly, for measuring </w:t>
      </w:r>
      <w:r w:rsidR="00612E48">
        <w:rPr>
          <w:rFonts w:ascii="Times New Roman" w:hAnsi="Times New Roman" w:cs="Times New Roman"/>
        </w:rPr>
        <w:t>in- and out-degree distribution</w:t>
      </w:r>
      <w:r w:rsidRPr="0011588E">
        <w:rPr>
          <w:rFonts w:ascii="Times New Roman" w:hAnsi="Times New Roman" w:cs="Times New Roman"/>
        </w:rPr>
        <w:t xml:space="preserve"> </w:t>
      </w:r>
      <w:r w:rsidR="00445978">
        <w:rPr>
          <w:rFonts w:ascii="Times New Roman" w:hAnsi="Times New Roman" w:cs="Times New Roman"/>
        </w:rPr>
        <w:t>effects</w:t>
      </w:r>
      <w:r w:rsidRPr="0011588E">
        <w:rPr>
          <w:rFonts w:ascii="Times New Roman" w:hAnsi="Times New Roman" w:cs="Times New Roman"/>
        </w:rPr>
        <w:t>, geometrically weighted out-degree and in-degree distribution (GWD-out and GWD-in) terms were used where the parameter estimates for GWD terms represent “evenness” of in- and out-degree based on message selection activities across the network (for details see Hunter, 2007). We expect these terms to be significantly and highly negative, which signify differential message selection activities across the network.</w:t>
      </w:r>
    </w:p>
    <w:p w14:paraId="64EBFFD2" w14:textId="29F946B7" w:rsidR="00461B38" w:rsidRPr="0011588E" w:rsidRDefault="00461B38" w:rsidP="001446E7">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Pr="0011588E">
        <w:rPr>
          <w:rFonts w:ascii="Times New Roman" w:hAnsi="Times New Roman" w:cs="Times New Roman"/>
          <w:b/>
        </w:rPr>
        <w:t xml:space="preserve">Control </w:t>
      </w:r>
      <w:r w:rsidR="00CB3267">
        <w:rPr>
          <w:rFonts w:ascii="Times New Roman" w:hAnsi="Times New Roman" w:cs="Times New Roman"/>
          <w:b/>
        </w:rPr>
        <w:t>V</w:t>
      </w:r>
      <w:r w:rsidRPr="0011588E">
        <w:rPr>
          <w:rFonts w:ascii="Times New Roman" w:hAnsi="Times New Roman" w:cs="Times New Roman"/>
          <w:b/>
        </w:rPr>
        <w:t xml:space="preserve">ariables. </w:t>
      </w:r>
      <w:r w:rsidRPr="0011588E">
        <w:rPr>
          <w:rFonts w:ascii="Times New Roman" w:hAnsi="Times New Roman" w:cs="Times New Roman"/>
        </w:rPr>
        <w:t>In addition to focal predictor variables, we control for a host of variables that are known to be related to the extent of political discussion in order to establish a plausible baseline in our analysis. First, we control for participants’ socio</w:t>
      </w:r>
      <w:r w:rsidR="004B7DD1">
        <w:rPr>
          <w:rFonts w:ascii="Times New Roman" w:hAnsi="Times New Roman" w:cs="Times New Roman"/>
        </w:rPr>
        <w:t>-</w:t>
      </w:r>
      <w:r w:rsidRPr="0011588E">
        <w:rPr>
          <w:rFonts w:ascii="Times New Roman" w:hAnsi="Times New Roman" w:cs="Times New Roman"/>
        </w:rPr>
        <w:t>demographic</w:t>
      </w:r>
      <w:r w:rsidR="004B7DD1">
        <w:rPr>
          <w:rFonts w:ascii="Times New Roman" w:hAnsi="Times New Roman" w:cs="Times New Roman"/>
        </w:rPr>
        <w:t xml:space="preserve"> </w:t>
      </w:r>
      <w:r w:rsidR="004B7DD1">
        <w:rPr>
          <w:rFonts w:ascii="Times New Roman" w:hAnsi="Times New Roman" w:cs="Times New Roman"/>
        </w:rPr>
        <w:lastRenderedPageBreak/>
        <w:t>factors</w:t>
      </w:r>
      <w:r w:rsidRPr="0011588E">
        <w:rPr>
          <w:rFonts w:ascii="Times New Roman" w:hAnsi="Times New Roman" w:cs="Times New Roman"/>
        </w:rPr>
        <w:t xml:space="preserve"> </w:t>
      </w:r>
      <w:r w:rsidR="004B7DD1">
        <w:rPr>
          <w:rFonts w:ascii="Times New Roman" w:hAnsi="Times New Roman" w:cs="Times New Roman"/>
        </w:rPr>
        <w:t>such as</w:t>
      </w:r>
      <w:r w:rsidRPr="0011588E">
        <w:rPr>
          <w:rFonts w:ascii="Times New Roman" w:hAnsi="Times New Roman" w:cs="Times New Roman"/>
        </w:rPr>
        <w:t xml:space="preserve"> </w:t>
      </w:r>
      <w:r w:rsidRPr="0011588E">
        <w:rPr>
          <w:rFonts w:ascii="Times New Roman" w:hAnsi="Times New Roman" w:cs="Times New Roman"/>
          <w:i/>
        </w:rPr>
        <w:t>gender</w:t>
      </w:r>
      <w:r w:rsidRPr="0011588E">
        <w:rPr>
          <w:rFonts w:ascii="Times New Roman" w:hAnsi="Times New Roman" w:cs="Times New Roman"/>
        </w:rPr>
        <w:t xml:space="preserve"> (1 </w:t>
      </w:r>
      <w:r w:rsidRPr="0011588E">
        <w:rPr>
          <w:rFonts w:ascii="Times New Roman" w:hAnsi="Times New Roman" w:cs="Times New Roman"/>
          <w:i/>
        </w:rPr>
        <w:t>being</w:t>
      </w:r>
      <w:r w:rsidRPr="0011588E">
        <w:rPr>
          <w:rFonts w:ascii="Times New Roman" w:hAnsi="Times New Roman" w:cs="Times New Roman"/>
        </w:rPr>
        <w:t xml:space="preserve"> “female,” 48.39%), </w:t>
      </w:r>
      <w:r w:rsidRPr="0011588E">
        <w:rPr>
          <w:rFonts w:ascii="Times New Roman" w:hAnsi="Times New Roman" w:cs="Times New Roman"/>
          <w:i/>
        </w:rPr>
        <w:t>age</w:t>
      </w:r>
      <w:r w:rsidRPr="0011588E">
        <w:rPr>
          <w:rFonts w:ascii="Times New Roman" w:hAnsi="Times New Roman" w:cs="Times New Roman"/>
        </w:rPr>
        <w:t xml:space="preserve"> (in 10-year increment, </w:t>
      </w:r>
      <w:r w:rsidRPr="0011588E">
        <w:rPr>
          <w:rFonts w:ascii="Times New Roman" w:hAnsi="Times New Roman" w:cs="Times New Roman"/>
          <w:i/>
        </w:rPr>
        <w:t>M</w:t>
      </w:r>
      <w:r w:rsidRPr="0011588E">
        <w:rPr>
          <w:rFonts w:ascii="Times New Roman" w:hAnsi="Times New Roman" w:cs="Times New Roman"/>
        </w:rPr>
        <w:t xml:space="preserve"> = 3.55, </w:t>
      </w:r>
      <w:r w:rsidRPr="0011588E">
        <w:rPr>
          <w:rFonts w:ascii="Times New Roman" w:hAnsi="Times New Roman" w:cs="Times New Roman"/>
          <w:i/>
        </w:rPr>
        <w:t>SD</w:t>
      </w:r>
      <w:r w:rsidRPr="0011588E">
        <w:rPr>
          <w:rFonts w:ascii="Times New Roman" w:hAnsi="Times New Roman" w:cs="Times New Roman"/>
        </w:rPr>
        <w:t xml:space="preserve"> = .98), </w:t>
      </w:r>
      <w:r w:rsidRPr="0011588E">
        <w:rPr>
          <w:rFonts w:ascii="Times New Roman" w:hAnsi="Times New Roman" w:cs="Times New Roman"/>
          <w:i/>
        </w:rPr>
        <w:t>education</w:t>
      </w:r>
      <w:r w:rsidRPr="0011588E">
        <w:rPr>
          <w:rFonts w:ascii="Times New Roman" w:hAnsi="Times New Roman" w:cs="Times New Roman"/>
        </w:rPr>
        <w:t xml:space="preserve"> (from “not finished elementary school” = 1 to “currently in post-graduate education or more” = 9, </w:t>
      </w:r>
      <w:r w:rsidRPr="0011588E">
        <w:rPr>
          <w:rFonts w:ascii="Times New Roman" w:hAnsi="Times New Roman" w:cs="Times New Roman"/>
          <w:i/>
        </w:rPr>
        <w:t>M</w:t>
      </w:r>
      <w:r w:rsidRPr="0011588E">
        <w:rPr>
          <w:rFonts w:ascii="Times New Roman" w:hAnsi="Times New Roman" w:cs="Times New Roman"/>
        </w:rPr>
        <w:t xml:space="preserve"> = 7.71, </w:t>
      </w:r>
      <w:r w:rsidRPr="0011588E">
        <w:rPr>
          <w:rFonts w:ascii="Times New Roman" w:hAnsi="Times New Roman" w:cs="Times New Roman"/>
          <w:i/>
        </w:rPr>
        <w:t>SD</w:t>
      </w:r>
      <w:r w:rsidRPr="0011588E">
        <w:rPr>
          <w:rFonts w:ascii="Times New Roman" w:hAnsi="Times New Roman" w:cs="Times New Roman"/>
        </w:rPr>
        <w:t xml:space="preserve"> = .97) and </w:t>
      </w:r>
      <w:r w:rsidRPr="0011588E">
        <w:rPr>
          <w:rFonts w:ascii="Times New Roman" w:hAnsi="Times New Roman" w:cs="Times New Roman"/>
          <w:i/>
        </w:rPr>
        <w:t>region of origin</w:t>
      </w:r>
      <w:r w:rsidRPr="0011588E">
        <w:rPr>
          <w:rFonts w:ascii="Times New Roman" w:hAnsi="Times New Roman" w:cs="Times New Roman"/>
        </w:rPr>
        <w:t xml:space="preserve"> (1 being “Seoul” vs. 0 being “other regions”, 40.38% from Seoul). In our analysis, we also control for two demographic homophily, one based on their gender and the other based on their regional origin (all coded as 1 if a dyad share same gender </w:t>
      </w:r>
      <w:r w:rsidR="008D6601">
        <w:rPr>
          <w:rFonts w:ascii="Times New Roman" w:hAnsi="Times New Roman" w:cs="Times New Roman"/>
        </w:rPr>
        <w:t xml:space="preserve">or </w:t>
      </w:r>
      <w:r w:rsidRPr="0011588E">
        <w:rPr>
          <w:rFonts w:ascii="Times New Roman" w:hAnsi="Times New Roman" w:cs="Times New Roman"/>
        </w:rPr>
        <w:t xml:space="preserve">regional origin) since </w:t>
      </w:r>
      <w:r w:rsidR="008D6601">
        <w:rPr>
          <w:rFonts w:ascii="Times New Roman" w:hAnsi="Times New Roman" w:cs="Times New Roman"/>
        </w:rPr>
        <w:t>preference</w:t>
      </w:r>
      <w:r w:rsidR="008D6601" w:rsidRPr="0011588E">
        <w:rPr>
          <w:rFonts w:ascii="Times New Roman" w:hAnsi="Times New Roman" w:cs="Times New Roman"/>
        </w:rPr>
        <w:t xml:space="preserve"> </w:t>
      </w:r>
      <w:r w:rsidRPr="0011588E">
        <w:rPr>
          <w:rFonts w:ascii="Times New Roman" w:hAnsi="Times New Roman" w:cs="Times New Roman"/>
        </w:rPr>
        <w:t xml:space="preserve">homophily may be confounded with </w:t>
      </w:r>
      <w:r w:rsidR="008D6601">
        <w:rPr>
          <w:rFonts w:ascii="Times New Roman" w:hAnsi="Times New Roman" w:cs="Times New Roman"/>
        </w:rPr>
        <w:t>demographic</w:t>
      </w:r>
      <w:r w:rsidRPr="0011588E">
        <w:rPr>
          <w:rFonts w:ascii="Times New Roman" w:hAnsi="Times New Roman" w:cs="Times New Roman"/>
        </w:rPr>
        <w:t xml:space="preserve"> homophily (McPherson et al., 2000). We also control for </w:t>
      </w:r>
      <w:r w:rsidRPr="0011588E">
        <w:rPr>
          <w:rFonts w:ascii="Times New Roman" w:hAnsi="Times New Roman" w:cs="Times New Roman"/>
          <w:lang w:eastAsia="ko-KR"/>
        </w:rPr>
        <w:t>respondents’</w:t>
      </w:r>
      <w:r w:rsidRPr="0011588E">
        <w:rPr>
          <w:rFonts w:ascii="Times New Roman" w:hAnsi="Times New Roman" w:cs="Times New Roman"/>
        </w:rPr>
        <w:t xml:space="preserve"> offline discussion frequency (from “Never” = 1 to “Always” = 7, W1: </w:t>
      </w:r>
      <w:r w:rsidRPr="0011588E">
        <w:rPr>
          <w:rFonts w:ascii="Times New Roman" w:hAnsi="Times New Roman" w:cs="Times New Roman"/>
          <w:i/>
        </w:rPr>
        <w:t>M</w:t>
      </w:r>
      <w:r w:rsidRPr="0011588E">
        <w:rPr>
          <w:rFonts w:ascii="Times New Roman" w:hAnsi="Times New Roman" w:cs="Times New Roman"/>
        </w:rPr>
        <w:t xml:space="preserve"> = 4.50, </w:t>
      </w:r>
      <w:r w:rsidRPr="0011588E">
        <w:rPr>
          <w:rFonts w:ascii="Times New Roman" w:hAnsi="Times New Roman" w:cs="Times New Roman"/>
          <w:i/>
        </w:rPr>
        <w:t>SD</w:t>
      </w:r>
      <w:r w:rsidRPr="0011588E">
        <w:rPr>
          <w:rFonts w:ascii="Times New Roman" w:hAnsi="Times New Roman" w:cs="Times New Roman"/>
        </w:rPr>
        <w:t xml:space="preserve"> = 1.04; W2: </w:t>
      </w:r>
      <w:r w:rsidRPr="0011588E">
        <w:rPr>
          <w:rFonts w:ascii="Times New Roman" w:hAnsi="Times New Roman" w:cs="Times New Roman"/>
          <w:i/>
        </w:rPr>
        <w:t>M</w:t>
      </w:r>
      <w:r w:rsidRPr="0011588E">
        <w:rPr>
          <w:rFonts w:ascii="Times New Roman" w:hAnsi="Times New Roman" w:cs="Times New Roman"/>
        </w:rPr>
        <w:t xml:space="preserve"> = 4.62, </w:t>
      </w:r>
      <w:r w:rsidRPr="0011588E">
        <w:rPr>
          <w:rFonts w:ascii="Times New Roman" w:hAnsi="Times New Roman" w:cs="Times New Roman"/>
          <w:i/>
        </w:rPr>
        <w:t>SD</w:t>
      </w:r>
      <w:r w:rsidRPr="0011588E">
        <w:rPr>
          <w:rFonts w:ascii="Times New Roman" w:hAnsi="Times New Roman" w:cs="Times New Roman"/>
        </w:rPr>
        <w:t xml:space="preserve"> = 1.18; W3: </w:t>
      </w:r>
      <w:r w:rsidRPr="0011588E">
        <w:rPr>
          <w:rFonts w:ascii="Times New Roman" w:hAnsi="Times New Roman" w:cs="Times New Roman"/>
          <w:i/>
        </w:rPr>
        <w:t>M</w:t>
      </w:r>
      <w:r w:rsidRPr="0011588E">
        <w:rPr>
          <w:rFonts w:ascii="Times New Roman" w:hAnsi="Times New Roman" w:cs="Times New Roman"/>
        </w:rPr>
        <w:t xml:space="preserve"> = 4.82, </w:t>
      </w:r>
      <w:r w:rsidRPr="0011588E">
        <w:rPr>
          <w:rFonts w:ascii="Times New Roman" w:hAnsi="Times New Roman" w:cs="Times New Roman"/>
          <w:i/>
        </w:rPr>
        <w:t>SD</w:t>
      </w:r>
      <w:r w:rsidRPr="0011588E">
        <w:rPr>
          <w:rFonts w:ascii="Times New Roman" w:hAnsi="Times New Roman" w:cs="Times New Roman"/>
        </w:rPr>
        <w:t xml:space="preserve"> = 1.17), media use frequency (measured in </w:t>
      </w:r>
      <w:r w:rsidRPr="001645B8">
        <w:rPr>
          <w:rFonts w:ascii="Times New Roman" w:hAnsi="Times New Roman" w:cs="Times New Roman"/>
          <w:i/>
        </w:rPr>
        <w:t>hours</w:t>
      </w:r>
      <w:r w:rsidRPr="0011588E">
        <w:rPr>
          <w:rFonts w:ascii="Times New Roman" w:hAnsi="Times New Roman" w:cs="Times New Roman"/>
        </w:rPr>
        <w:t xml:space="preserve">, W1: </w:t>
      </w:r>
      <w:r w:rsidRPr="0011588E">
        <w:rPr>
          <w:rFonts w:ascii="Times New Roman" w:hAnsi="Times New Roman" w:cs="Times New Roman"/>
          <w:i/>
        </w:rPr>
        <w:t>M</w:t>
      </w:r>
      <w:r w:rsidRPr="0011588E">
        <w:rPr>
          <w:rFonts w:ascii="Times New Roman" w:hAnsi="Times New Roman" w:cs="Times New Roman"/>
        </w:rPr>
        <w:t xml:space="preserve"> = .76, </w:t>
      </w:r>
      <w:r w:rsidRPr="0011588E">
        <w:rPr>
          <w:rFonts w:ascii="Times New Roman" w:hAnsi="Times New Roman" w:cs="Times New Roman"/>
          <w:i/>
        </w:rPr>
        <w:t>SD</w:t>
      </w:r>
      <w:r w:rsidRPr="0011588E">
        <w:rPr>
          <w:rFonts w:ascii="Times New Roman" w:hAnsi="Times New Roman" w:cs="Times New Roman"/>
        </w:rPr>
        <w:t xml:space="preserve"> = .42; W2: </w:t>
      </w:r>
      <w:r w:rsidRPr="0011588E">
        <w:rPr>
          <w:rFonts w:ascii="Times New Roman" w:hAnsi="Times New Roman" w:cs="Times New Roman"/>
          <w:i/>
        </w:rPr>
        <w:t>M</w:t>
      </w:r>
      <w:r w:rsidRPr="0011588E">
        <w:rPr>
          <w:rFonts w:ascii="Times New Roman" w:hAnsi="Times New Roman" w:cs="Times New Roman"/>
        </w:rPr>
        <w:t xml:space="preserve"> = 1.56, </w:t>
      </w:r>
      <w:r w:rsidRPr="0011588E">
        <w:rPr>
          <w:rFonts w:ascii="Times New Roman" w:hAnsi="Times New Roman" w:cs="Times New Roman"/>
          <w:i/>
        </w:rPr>
        <w:t>SD</w:t>
      </w:r>
      <w:r w:rsidRPr="0011588E">
        <w:rPr>
          <w:rFonts w:ascii="Times New Roman" w:hAnsi="Times New Roman" w:cs="Times New Roman"/>
        </w:rPr>
        <w:t xml:space="preserve"> = 1.66; W3: </w:t>
      </w:r>
      <w:r w:rsidRPr="0011588E">
        <w:rPr>
          <w:rFonts w:ascii="Times New Roman" w:hAnsi="Times New Roman" w:cs="Times New Roman"/>
          <w:i/>
        </w:rPr>
        <w:t>M</w:t>
      </w:r>
      <w:r w:rsidRPr="0011588E">
        <w:rPr>
          <w:rFonts w:ascii="Times New Roman" w:hAnsi="Times New Roman" w:cs="Times New Roman"/>
        </w:rPr>
        <w:t xml:space="preserve"> = 1.65, </w:t>
      </w:r>
      <w:r w:rsidRPr="0011588E">
        <w:rPr>
          <w:rFonts w:ascii="Times New Roman" w:hAnsi="Times New Roman" w:cs="Times New Roman"/>
          <w:i/>
        </w:rPr>
        <w:t>SD</w:t>
      </w:r>
      <w:r w:rsidRPr="0011588E">
        <w:rPr>
          <w:rFonts w:ascii="Times New Roman" w:hAnsi="Times New Roman" w:cs="Times New Roman"/>
        </w:rPr>
        <w:t xml:space="preserve"> = 2.32), internal discussion efficacy (from “Not at all agree” = 1 to “Strongly agree” = 7, </w:t>
      </w:r>
      <w:r w:rsidRPr="0011588E">
        <w:rPr>
          <w:rFonts w:ascii="Times New Roman" w:hAnsi="Times New Roman" w:cs="Times New Roman"/>
          <w:i/>
        </w:rPr>
        <w:t>M</w:t>
      </w:r>
      <w:r w:rsidRPr="0011588E">
        <w:rPr>
          <w:rFonts w:ascii="Times New Roman" w:hAnsi="Times New Roman" w:cs="Times New Roman"/>
        </w:rPr>
        <w:t xml:space="preserve"> = 4.72, </w:t>
      </w:r>
      <w:r w:rsidRPr="0011588E">
        <w:rPr>
          <w:rFonts w:ascii="Times New Roman" w:hAnsi="Times New Roman" w:cs="Times New Roman"/>
          <w:i/>
        </w:rPr>
        <w:t xml:space="preserve">SD </w:t>
      </w:r>
      <w:r w:rsidRPr="0011588E">
        <w:rPr>
          <w:rFonts w:ascii="Times New Roman" w:hAnsi="Times New Roman" w:cs="Times New Roman"/>
        </w:rPr>
        <w:t>= .98)</w:t>
      </w:r>
      <w:r w:rsidR="00DB359E">
        <w:rPr>
          <w:rFonts w:ascii="Times New Roman" w:hAnsi="Times New Roman" w:cs="Times New Roman"/>
        </w:rPr>
        <w:t xml:space="preserve">, and hedonic motivation </w:t>
      </w:r>
      <w:r w:rsidR="006D09FD" w:rsidRPr="0011588E">
        <w:rPr>
          <w:rFonts w:ascii="Times New Roman" w:hAnsi="Times New Roman" w:cs="Times New Roman"/>
        </w:rPr>
        <w:t xml:space="preserve">(α = .75, </w:t>
      </w:r>
      <w:r w:rsidR="006D09FD" w:rsidRPr="0011588E">
        <w:rPr>
          <w:rFonts w:ascii="Times New Roman" w:hAnsi="Times New Roman" w:cs="Times New Roman"/>
          <w:i/>
        </w:rPr>
        <w:t>M</w:t>
      </w:r>
      <w:r w:rsidR="006D09FD" w:rsidRPr="0011588E">
        <w:rPr>
          <w:rFonts w:ascii="Times New Roman" w:hAnsi="Times New Roman" w:cs="Times New Roman"/>
        </w:rPr>
        <w:t xml:space="preserve"> = 4.47, </w:t>
      </w:r>
      <w:r w:rsidR="006D09FD" w:rsidRPr="0011588E">
        <w:rPr>
          <w:rFonts w:ascii="Times New Roman" w:hAnsi="Times New Roman" w:cs="Times New Roman"/>
          <w:i/>
        </w:rPr>
        <w:t>SD</w:t>
      </w:r>
      <w:r w:rsidR="006D09FD" w:rsidRPr="0011588E">
        <w:rPr>
          <w:rFonts w:ascii="Times New Roman" w:hAnsi="Times New Roman" w:cs="Times New Roman"/>
        </w:rPr>
        <w:t xml:space="preserve"> = 1.04) </w:t>
      </w:r>
      <w:r w:rsidR="00DB359E">
        <w:rPr>
          <w:rFonts w:ascii="Times New Roman" w:hAnsi="Times New Roman" w:cs="Times New Roman"/>
        </w:rPr>
        <w:t>for using online discussion forum</w:t>
      </w:r>
      <w:r w:rsidRPr="0011588E">
        <w:rPr>
          <w:rFonts w:ascii="Times New Roman" w:hAnsi="Times New Roman" w:cs="Times New Roman"/>
        </w:rPr>
        <w:t>. Media use frequency was defined as the average hour of exposure to internet, newspaper and television news exposure regarding the upcoming election, and internal discussion efficacy were gauged using a four-item composite measure tapping how competent and efficacious an individual is in typical political discussion settings</w:t>
      </w:r>
      <w:r w:rsidR="00957FA0">
        <w:rPr>
          <w:rFonts w:ascii="Times New Roman" w:hAnsi="Times New Roman" w:cs="Times New Roman"/>
        </w:rPr>
        <w:t xml:space="preserve"> (e.g., </w:t>
      </w:r>
      <w:r w:rsidR="00957FA0" w:rsidRPr="00C42C15">
        <w:rPr>
          <w:rFonts w:ascii="Times New Roman" w:hAnsi="Times New Roman" w:cs="Times New Roman"/>
        </w:rPr>
        <w:t xml:space="preserve">“I am competent at presenting </w:t>
      </w:r>
      <w:r w:rsidR="009C4524">
        <w:rPr>
          <w:rFonts w:ascii="Times New Roman" w:hAnsi="Times New Roman" w:cs="Times New Roman"/>
        </w:rPr>
        <w:t>my own opinions in a discussion</w:t>
      </w:r>
      <w:r w:rsidR="00957FA0" w:rsidRPr="00C42C15">
        <w:rPr>
          <w:rFonts w:ascii="Times New Roman" w:hAnsi="Times New Roman" w:cs="Times New Roman"/>
        </w:rPr>
        <w:t>”</w:t>
      </w:r>
      <w:r w:rsidR="00957FA0">
        <w:rPr>
          <w:rFonts w:ascii="Times New Roman" w:hAnsi="Times New Roman" w:cs="Times New Roman"/>
        </w:rPr>
        <w:t>).</w:t>
      </w:r>
      <w:r w:rsidRPr="0011588E">
        <w:rPr>
          <w:rFonts w:ascii="Times New Roman" w:hAnsi="Times New Roman" w:cs="Times New Roman"/>
        </w:rPr>
        <w:t xml:space="preserve"> </w:t>
      </w:r>
      <w:r w:rsidR="00957FA0">
        <w:rPr>
          <w:rFonts w:ascii="Times New Roman" w:hAnsi="Times New Roman" w:cs="Times New Roman"/>
        </w:rPr>
        <w:t>Hedonic motivation</w:t>
      </w:r>
      <w:r w:rsidR="00DB359E" w:rsidRPr="0011588E">
        <w:rPr>
          <w:rFonts w:ascii="Times New Roman" w:hAnsi="Times New Roman" w:cs="Times New Roman"/>
        </w:rPr>
        <w:t xml:space="preserve"> </w:t>
      </w:r>
      <w:r w:rsidR="00957FA0">
        <w:rPr>
          <w:rFonts w:ascii="Times New Roman" w:hAnsi="Times New Roman" w:cs="Times New Roman"/>
        </w:rPr>
        <w:t>was</w:t>
      </w:r>
      <w:r w:rsidR="00DB359E">
        <w:rPr>
          <w:rFonts w:ascii="Times New Roman" w:hAnsi="Times New Roman" w:cs="Times New Roman"/>
        </w:rPr>
        <w:t xml:space="preserve"> assessed by </w:t>
      </w:r>
      <w:r w:rsidR="009C4524">
        <w:rPr>
          <w:rFonts w:ascii="Times New Roman" w:hAnsi="Times New Roman" w:cs="Times New Roman"/>
        </w:rPr>
        <w:t>a three-item measure</w:t>
      </w:r>
      <w:r w:rsidR="008C1E87">
        <w:rPr>
          <w:rFonts w:ascii="Times New Roman" w:hAnsi="Times New Roman" w:cs="Times New Roman"/>
        </w:rPr>
        <w:t>, all anchored on a 7-point scale,</w:t>
      </w:r>
      <w:r w:rsidR="009C4524">
        <w:rPr>
          <w:rFonts w:ascii="Times New Roman" w:hAnsi="Times New Roman" w:cs="Times New Roman"/>
        </w:rPr>
        <w:t xml:space="preserve"> </w:t>
      </w:r>
      <w:r w:rsidR="00DB359E">
        <w:rPr>
          <w:rFonts w:ascii="Times New Roman" w:hAnsi="Times New Roman" w:cs="Times New Roman"/>
        </w:rPr>
        <w:t xml:space="preserve">asking whether they participate in online forum </w:t>
      </w:r>
      <w:r w:rsidR="009C4524">
        <w:rPr>
          <w:rFonts w:ascii="Times New Roman" w:hAnsi="Times New Roman" w:cs="Times New Roman"/>
        </w:rPr>
        <w:t>based on pleasure-seeking motives</w:t>
      </w:r>
      <w:r w:rsidR="00DB359E">
        <w:rPr>
          <w:rFonts w:ascii="Times New Roman" w:hAnsi="Times New Roman" w:cs="Times New Roman"/>
        </w:rPr>
        <w:t xml:space="preserve"> (e.g., “it is interesting and fun”)</w:t>
      </w:r>
      <w:r w:rsidR="008C1E87">
        <w:rPr>
          <w:rFonts w:ascii="Times New Roman" w:hAnsi="Times New Roman" w:cs="Times New Roman"/>
        </w:rPr>
        <w:t>.</w:t>
      </w:r>
      <w:r w:rsidR="008C1E87" w:rsidDel="008C1E87">
        <w:rPr>
          <w:rFonts w:ascii="Times New Roman" w:hAnsi="Times New Roman" w:cs="Times New Roman"/>
        </w:rPr>
        <w:t xml:space="preserve"> </w:t>
      </w:r>
      <w:r w:rsidR="00DB359E">
        <w:rPr>
          <w:rFonts w:ascii="Times New Roman" w:hAnsi="Times New Roman" w:cs="Times New Roman"/>
        </w:rPr>
        <w:t xml:space="preserve"> </w:t>
      </w:r>
    </w:p>
    <w:p w14:paraId="11557389" w14:textId="54163E83" w:rsidR="00461B38" w:rsidRPr="0011588E" w:rsidRDefault="00461B38" w:rsidP="001446E7">
      <w:pPr>
        <w:widowControl w:val="0"/>
        <w:suppressLineNumbers/>
        <w:suppressAutoHyphens/>
        <w:adjustRightInd w:val="0"/>
        <w:snapToGrid w:val="0"/>
        <w:spacing w:line="480" w:lineRule="auto"/>
        <w:contextualSpacing/>
        <w:rPr>
          <w:rFonts w:ascii="Times New Roman" w:hAnsi="Times New Roman" w:cs="Times New Roman"/>
          <w:b/>
        </w:rPr>
      </w:pPr>
      <w:r w:rsidRPr="0011588E">
        <w:rPr>
          <w:rFonts w:ascii="Times New Roman" w:hAnsi="Times New Roman" w:cs="Times New Roman"/>
          <w:b/>
        </w:rPr>
        <w:t xml:space="preserve">Analysis Strategy </w:t>
      </w:r>
    </w:p>
    <w:p w14:paraId="272F7FBF" w14:textId="5B1A9FA3" w:rsidR="00461B38" w:rsidRPr="0011588E" w:rsidRDefault="00461B38" w:rsidP="00365226">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t xml:space="preserve">Since we aim to properly capture and explain substantive interdependency dynamics over time, we modeled longitudinally observed message selection networks using a Temporal Exponential Random Graph Model (TERGM), a time-series extension of the ERGM framework with bootstrapping resampling technique as described in Desmarais and Cranmer (2012). The integral part of this approach is to </w:t>
      </w:r>
      <w:r w:rsidR="008C1E87">
        <w:rPr>
          <w:rFonts w:ascii="Times New Roman" w:hAnsi="Times New Roman" w:cs="Times New Roman"/>
        </w:rPr>
        <w:t>model</w:t>
      </w:r>
      <w:r w:rsidR="008C1E87" w:rsidRPr="0011588E">
        <w:rPr>
          <w:rFonts w:ascii="Times New Roman" w:hAnsi="Times New Roman" w:cs="Times New Roman"/>
        </w:rPr>
        <w:t xml:space="preserve"> </w:t>
      </w:r>
      <w:r w:rsidRPr="0011588E">
        <w:rPr>
          <w:rFonts w:ascii="Times New Roman" w:hAnsi="Times New Roman" w:cs="Times New Roman"/>
        </w:rPr>
        <w:t xml:space="preserve">the ties in a given network to be a </w:t>
      </w:r>
      <w:r w:rsidRPr="0011588E">
        <w:rPr>
          <w:rFonts w:ascii="Times New Roman" w:hAnsi="Times New Roman" w:cs="Times New Roman"/>
        </w:rPr>
        <w:lastRenderedPageBreak/>
        <w:t>random variable (</w:t>
      </w:r>
      <w:r w:rsidR="008C1E87">
        <w:rPr>
          <w:rFonts w:ascii="Times New Roman" w:hAnsi="Times New Roman" w:cs="Times New Roman"/>
        </w:rPr>
        <w:t>“</w:t>
      </w:r>
      <w:r w:rsidRPr="0011588E">
        <w:rPr>
          <w:rFonts w:ascii="Times New Roman" w:hAnsi="Times New Roman" w:cs="Times New Roman"/>
        </w:rPr>
        <w:t>1</w:t>
      </w:r>
      <w:r w:rsidR="008C1E87">
        <w:rPr>
          <w:rFonts w:ascii="Times New Roman" w:hAnsi="Times New Roman" w:cs="Times New Roman"/>
        </w:rPr>
        <w:t>”</w:t>
      </w:r>
      <w:r w:rsidRPr="0011588E">
        <w:rPr>
          <w:rFonts w:ascii="Times New Roman" w:hAnsi="Times New Roman" w:cs="Times New Roman"/>
        </w:rPr>
        <w:t xml:space="preserve"> for existence of ties, and zero for otherwise) to be explained simultaneously by a collection of actor covariates and network-endogenous dependencies (Robins et al., 2007; Snijders et al., 2006) while properly account for the non-independence of observations inherent in network data. The ERGM framework is now regarded as the most versatile yet flexible method for evaluating underlying generative properties of a network, as exemplified in recent applications of the method to various domains (Cranmer et al., 2017). </w:t>
      </w:r>
    </w:p>
    <w:p w14:paraId="3BC8055B" w14:textId="7C1DD767" w:rsidR="00461B38" w:rsidRPr="0011588E" w:rsidRDefault="00461B38" w:rsidP="00972904">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Since our analytical strategy requires all cell entries are defined as binary</w:t>
      </w:r>
      <w:r w:rsidR="00E662A2">
        <w:rPr>
          <w:rFonts w:ascii="Times New Roman" w:hAnsi="Times New Roman" w:cs="Times New Roman"/>
        </w:rPr>
        <w:t xml:space="preserve"> rather than integers</w:t>
      </w:r>
      <w:r w:rsidRPr="0011588E">
        <w:rPr>
          <w:rFonts w:ascii="Times New Roman" w:hAnsi="Times New Roman" w:cs="Times New Roman"/>
        </w:rPr>
        <w:t>, we opted for dichotomizing number</w:t>
      </w:r>
      <w:r w:rsidR="00E662A2">
        <w:rPr>
          <w:rFonts w:ascii="Times New Roman" w:hAnsi="Times New Roman" w:cs="Times New Roman"/>
        </w:rPr>
        <w:t>s</w:t>
      </w:r>
      <w:r w:rsidRPr="0011588E">
        <w:rPr>
          <w:rFonts w:ascii="Times New Roman" w:hAnsi="Times New Roman" w:cs="Times New Roman"/>
        </w:rPr>
        <w:t xml:space="preserve"> of selection instances within a same dyad </w:t>
      </w:r>
      <w:r w:rsidR="00E662A2">
        <w:rPr>
          <w:rFonts w:ascii="Times New Roman" w:hAnsi="Times New Roman" w:cs="Times New Roman"/>
        </w:rPr>
        <w:t xml:space="preserve">using </w:t>
      </w:r>
      <w:r w:rsidR="00E662A2" w:rsidRPr="0011588E">
        <w:rPr>
          <w:rFonts w:ascii="Times New Roman" w:hAnsi="Times New Roman" w:cs="Times New Roman"/>
        </w:rPr>
        <w:t>a threshold</w:t>
      </w:r>
      <w:r w:rsidR="00E662A2">
        <w:rPr>
          <w:rFonts w:ascii="Times New Roman" w:hAnsi="Times New Roman" w:cs="Times New Roman"/>
        </w:rPr>
        <w:t xml:space="preserve"> value (W1 = 2.5; W2 = 2.9; W3 = 3.1), which were based on</w:t>
      </w:r>
      <w:r w:rsidRPr="0011588E">
        <w:rPr>
          <w:rFonts w:ascii="Times New Roman" w:hAnsi="Times New Roman" w:cs="Times New Roman"/>
        </w:rPr>
        <w:t xml:space="preserve"> mean number of message selection instances across all dyadic pairs. Therefore, our model only speaks to relatively routine, repeated message selection dynamics in a given network panel rather than entire message selection dynamics including accidental, spontaneous selection behaviors. Also, in applying a longitudinal inferential network analysis technique, we also regard </w:t>
      </w:r>
      <w:r w:rsidR="00C41111">
        <w:rPr>
          <w:rFonts w:ascii="Times New Roman" w:hAnsi="Times New Roman" w:cs="Times New Roman"/>
        </w:rPr>
        <w:t xml:space="preserve">an </w:t>
      </w:r>
      <w:r w:rsidRPr="0011588E">
        <w:rPr>
          <w:rFonts w:ascii="Times New Roman" w:hAnsi="Times New Roman" w:cs="Times New Roman"/>
        </w:rPr>
        <w:t xml:space="preserve">observation at a given time point is dependent only upon the previous state of the network (i.e. lagged observation). In capturing temporal dependencies, we include series of lagged endogenous network statistics which might be relevant in messages selection behaviors as additional control variables, along with few additional endogenous network statistics (such as </w:t>
      </w:r>
      <w:r w:rsidRPr="0011588E">
        <w:rPr>
          <w:rFonts w:ascii="Times New Roman" w:hAnsi="Times New Roman" w:cs="Times New Roman"/>
          <w:i/>
        </w:rPr>
        <w:t>isolates</w:t>
      </w:r>
      <w:r w:rsidRPr="0011588E">
        <w:rPr>
          <w:rFonts w:ascii="Times New Roman" w:hAnsi="Times New Roman" w:cs="Times New Roman"/>
        </w:rPr>
        <w:t xml:space="preserve"> and </w:t>
      </w:r>
      <w:r w:rsidRPr="0011588E">
        <w:rPr>
          <w:rFonts w:ascii="Times New Roman" w:hAnsi="Times New Roman" w:cs="Times New Roman"/>
          <w:i/>
        </w:rPr>
        <w:t>two-paths</w:t>
      </w:r>
      <w:r w:rsidRPr="0011588E">
        <w:rPr>
          <w:rFonts w:ascii="Times New Roman" w:hAnsi="Times New Roman" w:cs="Times New Roman"/>
        </w:rPr>
        <w:t xml:space="preserve">) in order to control temporal or lower-order effects in estimating the effect of key parameters. Details on the applied models are provided in the </w:t>
      </w:r>
      <w:r w:rsidR="00C41111">
        <w:rPr>
          <w:rFonts w:ascii="Times New Roman" w:hAnsi="Times New Roman" w:cs="Times New Roman"/>
        </w:rPr>
        <w:t>Figure 1 and in online Supplemental Information</w:t>
      </w:r>
      <w:r w:rsidRPr="0011588E">
        <w:rPr>
          <w:rFonts w:ascii="Times New Roman" w:hAnsi="Times New Roman" w:cs="Times New Roman"/>
        </w:rPr>
        <w:t>. Table 1 below summarize key model terms</w:t>
      </w:r>
      <w:r w:rsidR="00302DA1">
        <w:rPr>
          <w:rFonts w:ascii="Times New Roman" w:hAnsi="Times New Roman" w:cs="Times New Roman"/>
        </w:rPr>
        <w:t xml:space="preserve"> and corresponding hypothesis, </w:t>
      </w:r>
      <w:r w:rsidRPr="0011588E">
        <w:rPr>
          <w:rFonts w:ascii="Times New Roman" w:hAnsi="Times New Roman" w:cs="Times New Roman"/>
        </w:rPr>
        <w:t>with their graphical depiction and substantive interpretation.</w:t>
      </w:r>
    </w:p>
    <w:p w14:paraId="4A1CD056" w14:textId="69C2FA0E" w:rsidR="00461B38" w:rsidRPr="0011588E" w:rsidRDefault="00461B38"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sidRPr="0011588E">
        <w:rPr>
          <w:rFonts w:ascii="Times New Roman" w:hAnsi="Times New Roman" w:cs="Times New Roman"/>
        </w:rPr>
        <w:t>[Table 1 About Here]</w:t>
      </w:r>
    </w:p>
    <w:p w14:paraId="213E9B98" w14:textId="7BECD14F" w:rsidR="00461B38" w:rsidRPr="0011588E" w:rsidRDefault="00461B38" w:rsidP="0094296D">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Once models were fitted, we assessed goodness-of-fit (</w:t>
      </w:r>
      <w:r w:rsidRPr="0011588E">
        <w:rPr>
          <w:rFonts w:ascii="Times New Roman" w:hAnsi="Times New Roman" w:cs="Times New Roman"/>
          <w:i/>
        </w:rPr>
        <w:t>gof</w:t>
      </w:r>
      <w:r w:rsidRPr="0011588E">
        <w:rPr>
          <w:rFonts w:ascii="Times New Roman" w:hAnsi="Times New Roman" w:cs="Times New Roman"/>
        </w:rPr>
        <w:t xml:space="preserve">) to identify the model adequacy by simulating nine hundred new networks (three hundred new networks for each time step) and compare the network characteristics from the observed vs. simulated networks </w:t>
      </w:r>
      <w:r w:rsidRPr="0011588E">
        <w:rPr>
          <w:rFonts w:ascii="Times New Roman" w:hAnsi="Times New Roman" w:cs="Times New Roman"/>
        </w:rPr>
        <w:lastRenderedPageBreak/>
        <w:t xml:space="preserve">(Hunter, Goodreau, &amp; Handcock, 2008). The </w:t>
      </w:r>
      <w:r w:rsidRPr="0011588E">
        <w:rPr>
          <w:rFonts w:ascii="Times New Roman" w:hAnsi="Times New Roman" w:cs="Times New Roman"/>
          <w:i/>
        </w:rPr>
        <w:t>gof</w:t>
      </w:r>
      <w:r w:rsidRPr="0011588E">
        <w:rPr>
          <w:rFonts w:ascii="Times New Roman" w:hAnsi="Times New Roman" w:cs="Times New Roman"/>
        </w:rPr>
        <w:t xml:space="preserve"> results indicate that model specification is satisfactory (see </w:t>
      </w:r>
      <w:r w:rsidR="00B31DA8">
        <w:rPr>
          <w:rFonts w:ascii="Times New Roman" w:hAnsi="Times New Roman" w:cs="Times New Roman"/>
        </w:rPr>
        <w:t>online Supplemental Information</w:t>
      </w:r>
      <w:r w:rsidRPr="0011588E">
        <w:rPr>
          <w:rFonts w:ascii="Times New Roman" w:hAnsi="Times New Roman" w:cs="Times New Roman"/>
        </w:rPr>
        <w:t xml:space="preserve"> for details). All analyses were based on maximum pseudo-likelihood estimation with bootstrapped confidence intervals (Desmarais &amp; Cranmer, 2012), as implemented in the </w:t>
      </w:r>
      <w:r w:rsidRPr="0011588E">
        <w:rPr>
          <w:rFonts w:ascii="Times New Roman" w:hAnsi="Times New Roman" w:cs="Times New Roman"/>
          <w:i/>
        </w:rPr>
        <w:t>btergm</w:t>
      </w:r>
      <w:r w:rsidRPr="0011588E">
        <w:rPr>
          <w:rFonts w:ascii="Times New Roman" w:hAnsi="Times New Roman" w:cs="Times New Roman"/>
        </w:rPr>
        <w:t xml:space="preserve"> package in R (Leifeld</w:t>
      </w:r>
      <w:r w:rsidR="007F7C54">
        <w:rPr>
          <w:rFonts w:ascii="Times New Roman" w:hAnsi="Times New Roman" w:cs="Times New Roman"/>
        </w:rPr>
        <w:t xml:space="preserve"> et al.</w:t>
      </w:r>
      <w:r w:rsidRPr="0011588E">
        <w:rPr>
          <w:rFonts w:ascii="Times New Roman" w:hAnsi="Times New Roman" w:cs="Times New Roman"/>
        </w:rPr>
        <w:t>, 2017).</w:t>
      </w:r>
    </w:p>
    <w:p w14:paraId="175F2ED1" w14:textId="7E11A17E" w:rsidR="00461B38" w:rsidRPr="0011588E" w:rsidRDefault="00461B38" w:rsidP="00972904">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Results</w:t>
      </w:r>
    </w:p>
    <w:p w14:paraId="4F5B567C" w14:textId="08E2B344" w:rsidR="00461B38" w:rsidRPr="0011588E" w:rsidRDefault="00461B38" w:rsidP="008A3D12">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t>Table 2 below reports the parameter</w:t>
      </w:r>
      <w:r w:rsidR="00D65B78">
        <w:rPr>
          <w:rFonts w:ascii="Times New Roman" w:hAnsi="Times New Roman" w:cs="Times New Roman"/>
        </w:rPr>
        <w:t xml:space="preserve"> estimates </w:t>
      </w:r>
      <w:r w:rsidRPr="0011588E">
        <w:rPr>
          <w:rFonts w:ascii="Times New Roman" w:hAnsi="Times New Roman" w:cs="Times New Roman"/>
        </w:rPr>
        <w:t xml:space="preserve">from the final TERGM specifications along with its 95% confidence intervals (bias-corrected and accelerated CIs using 1000 replications), and this is also graphically reported in Figure 1 below (full results are available </w:t>
      </w:r>
      <w:r w:rsidR="00D65B78">
        <w:rPr>
          <w:rFonts w:ascii="Times New Roman" w:hAnsi="Times New Roman" w:cs="Times New Roman"/>
        </w:rPr>
        <w:t>in online Supplemental Information</w:t>
      </w:r>
      <w:r w:rsidRPr="0011588E">
        <w:rPr>
          <w:rFonts w:ascii="Times New Roman" w:hAnsi="Times New Roman" w:cs="Times New Roman"/>
        </w:rPr>
        <w:t>). Relevant to our main interest, the leftmost model specification (“Final Model” in Table 2) includes the effects of motivation and homophily while properly controlling for hypothesized network structural influence, while a series of interaction models from 2</w:t>
      </w:r>
      <w:r w:rsidRPr="0011588E">
        <w:rPr>
          <w:rFonts w:ascii="Times New Roman" w:hAnsi="Times New Roman" w:cs="Times New Roman"/>
          <w:vertAlign w:val="superscript"/>
        </w:rPr>
        <w:t>nd</w:t>
      </w:r>
      <w:r w:rsidRPr="0011588E">
        <w:rPr>
          <w:rFonts w:ascii="Times New Roman" w:hAnsi="Times New Roman" w:cs="Times New Roman"/>
        </w:rPr>
        <w:t xml:space="preserve"> to 4</w:t>
      </w:r>
      <w:r w:rsidRPr="0011588E">
        <w:rPr>
          <w:rFonts w:ascii="Times New Roman" w:hAnsi="Times New Roman" w:cs="Times New Roman"/>
          <w:vertAlign w:val="superscript"/>
        </w:rPr>
        <w:t>th</w:t>
      </w:r>
      <w:r w:rsidRPr="0011588E">
        <w:rPr>
          <w:rFonts w:ascii="Times New Roman" w:hAnsi="Times New Roman" w:cs="Times New Roman"/>
        </w:rPr>
        <w:t xml:space="preserve"> columns test whether the effects of various preference homophily increases over time. Across all models, coefficients can be interpreted as log odds of a tie conditional on the rest of the network and other model terms.</w:t>
      </w:r>
    </w:p>
    <w:p w14:paraId="0DE4F1D3" w14:textId="5AB8FA8F" w:rsidR="00461B38" w:rsidRPr="0011588E" w:rsidRDefault="00461B38"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sidRPr="0011588E">
        <w:rPr>
          <w:rFonts w:ascii="Times New Roman" w:hAnsi="Times New Roman" w:cs="Times New Roman"/>
        </w:rPr>
        <w:t>[ Table 2, Figure 1 and 2 About Here]</w:t>
      </w:r>
    </w:p>
    <w:p w14:paraId="453C3EF7" w14:textId="6DD99BA7" w:rsidR="00461B38" w:rsidRPr="0011588E" w:rsidRDefault="00461B38"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b/>
          <w:lang w:eastAsia="ko-KR"/>
        </w:rPr>
        <w:tab/>
      </w:r>
      <w:r w:rsidRPr="0011588E">
        <w:rPr>
          <w:rFonts w:ascii="Times New Roman" w:hAnsi="Times New Roman" w:cs="Times New Roman"/>
          <w:lang w:eastAsia="ko-KR"/>
        </w:rPr>
        <w:t xml:space="preserve">Our </w:t>
      </w:r>
      <w:r w:rsidR="00EB5B37">
        <w:rPr>
          <w:rFonts w:ascii="Times New Roman" w:hAnsi="Times New Roman" w:cs="Times New Roman"/>
          <w:lang w:eastAsia="ko-KR"/>
        </w:rPr>
        <w:t>research question asked how</w:t>
      </w:r>
      <w:r w:rsidRPr="0011588E">
        <w:rPr>
          <w:rFonts w:ascii="Times New Roman" w:hAnsi="Times New Roman" w:cs="Times New Roman"/>
          <w:lang w:eastAsia="ko-KR"/>
        </w:rPr>
        <w:t xml:space="preserve"> </w:t>
      </w:r>
      <w:r w:rsidR="00EB5B37">
        <w:rPr>
          <w:rFonts w:ascii="Times New Roman" w:hAnsi="Times New Roman" w:cs="Times New Roman"/>
          <w:lang w:eastAsia="ko-KR"/>
        </w:rPr>
        <w:t xml:space="preserve">consistency </w:t>
      </w:r>
      <w:r w:rsidR="00F62209">
        <w:rPr>
          <w:rFonts w:ascii="Times New Roman" w:hAnsi="Times New Roman" w:cs="Times New Roman"/>
          <w:lang w:eastAsia="ko-KR"/>
        </w:rPr>
        <w:t>and</w:t>
      </w:r>
      <w:r w:rsidR="00EB5B37">
        <w:rPr>
          <w:rFonts w:ascii="Times New Roman" w:hAnsi="Times New Roman" w:cs="Times New Roman"/>
          <w:lang w:eastAsia="ko-KR"/>
        </w:rPr>
        <w:t xml:space="preserve"> understanding </w:t>
      </w:r>
      <w:r>
        <w:rPr>
          <w:rFonts w:ascii="Times New Roman" w:hAnsi="Times New Roman" w:cs="Times New Roman"/>
          <w:lang w:eastAsia="ko-KR"/>
        </w:rPr>
        <w:t xml:space="preserve">motivations systematically affect the likelihood of </w:t>
      </w:r>
      <w:r w:rsidRPr="0011588E">
        <w:rPr>
          <w:rFonts w:ascii="Times New Roman" w:hAnsi="Times New Roman" w:cs="Times New Roman"/>
          <w:lang w:eastAsia="ko-KR"/>
        </w:rPr>
        <w:t>messages</w:t>
      </w:r>
      <w:r w:rsidR="00F244E1">
        <w:rPr>
          <w:rFonts w:ascii="Times New Roman" w:hAnsi="Times New Roman" w:cs="Times New Roman"/>
          <w:lang w:eastAsia="ko-KR"/>
        </w:rPr>
        <w:t xml:space="preserve"> </w:t>
      </w:r>
      <w:r w:rsidR="00EB5B37" w:rsidRPr="00EB5B37">
        <w:rPr>
          <w:rFonts w:ascii="Times New Roman" w:hAnsi="Times New Roman" w:cs="Times New Roman"/>
          <w:i/>
          <w:lang w:eastAsia="ko-KR"/>
        </w:rPr>
        <w:t xml:space="preserve">being </w:t>
      </w:r>
      <w:r w:rsidRPr="00EB5B37">
        <w:rPr>
          <w:rFonts w:ascii="Times New Roman" w:hAnsi="Times New Roman" w:cs="Times New Roman"/>
          <w:i/>
          <w:lang w:eastAsia="ko-KR"/>
        </w:rPr>
        <w:t>selected</w:t>
      </w:r>
      <w:r>
        <w:rPr>
          <w:rFonts w:ascii="Times New Roman" w:hAnsi="Times New Roman" w:cs="Times New Roman"/>
          <w:lang w:eastAsia="ko-KR"/>
        </w:rPr>
        <w:t xml:space="preserve"> by other participants</w:t>
      </w:r>
      <w:r w:rsidRPr="0011588E">
        <w:rPr>
          <w:rFonts w:ascii="Times New Roman" w:hAnsi="Times New Roman" w:cs="Times New Roman"/>
          <w:lang w:eastAsia="ko-KR"/>
        </w:rPr>
        <w:t xml:space="preserve">, as well as </w:t>
      </w:r>
      <w:r w:rsidR="00F244E1">
        <w:rPr>
          <w:rFonts w:ascii="Times New Roman" w:hAnsi="Times New Roman" w:cs="Times New Roman"/>
          <w:lang w:eastAsia="ko-KR"/>
        </w:rPr>
        <w:t>an individual’s</w:t>
      </w:r>
      <w:r w:rsidR="00EB5B37">
        <w:rPr>
          <w:rFonts w:ascii="Times New Roman" w:hAnsi="Times New Roman" w:cs="Times New Roman"/>
          <w:lang w:eastAsia="ko-KR"/>
        </w:rPr>
        <w:t xml:space="preserve"> selection patterns (i.e., </w:t>
      </w:r>
      <w:r w:rsidRPr="0011588E">
        <w:rPr>
          <w:rFonts w:ascii="Times New Roman" w:hAnsi="Times New Roman" w:cs="Times New Roman"/>
          <w:lang w:eastAsia="ko-KR"/>
        </w:rPr>
        <w:t>select</w:t>
      </w:r>
      <w:r w:rsidR="00EB5B37">
        <w:rPr>
          <w:rFonts w:ascii="Times New Roman" w:hAnsi="Times New Roman" w:cs="Times New Roman"/>
          <w:lang w:eastAsia="ko-KR"/>
        </w:rPr>
        <w:t>ing</w:t>
      </w:r>
      <w:r w:rsidRPr="0011588E">
        <w:rPr>
          <w:rFonts w:ascii="Times New Roman" w:hAnsi="Times New Roman" w:cs="Times New Roman"/>
          <w:lang w:eastAsia="ko-KR"/>
        </w:rPr>
        <w:t xml:space="preserve"> others’ messages</w:t>
      </w:r>
      <w:r w:rsidR="00EB5B37">
        <w:rPr>
          <w:rFonts w:ascii="Times New Roman" w:hAnsi="Times New Roman" w:cs="Times New Roman"/>
          <w:lang w:eastAsia="ko-KR"/>
        </w:rPr>
        <w:t>)</w:t>
      </w:r>
      <w:r w:rsidRPr="0011588E">
        <w:rPr>
          <w:rFonts w:ascii="Times New Roman" w:hAnsi="Times New Roman" w:cs="Times New Roman"/>
          <w:lang w:eastAsia="ko-KR"/>
        </w:rPr>
        <w:t xml:space="preserve"> </w:t>
      </w:r>
      <w:r w:rsidR="00EB5B37">
        <w:rPr>
          <w:rFonts w:ascii="Times New Roman" w:hAnsi="Times New Roman" w:cs="Times New Roman"/>
          <w:lang w:eastAsia="ko-KR"/>
        </w:rPr>
        <w:t>within the online discussion forum</w:t>
      </w:r>
      <w:r w:rsidRPr="0011588E">
        <w:rPr>
          <w:rFonts w:ascii="Times New Roman" w:hAnsi="Times New Roman" w:cs="Times New Roman"/>
          <w:lang w:eastAsia="ko-KR"/>
        </w:rPr>
        <w:t>. For the final model specification, we found the effect of consistency motivation being nonsignificant in predicting outgoing selection instances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.025, 95% bootstrap CI = [−.044, .077]), so as to understanding motivations predicting incoming selection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−.052, [−.080, .022]). In contrast, we found a weak but significant tendency for consistency motivation predicting in-ties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.034, [.009, .113]) and understanding motivation predicting out-going ties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.028, [.005, .076]). Empirical patterns indicate that those who pursue to better understand the outside world are more likely to select and read </w:t>
      </w:r>
      <w:r w:rsidRPr="0011588E">
        <w:rPr>
          <w:rFonts w:ascii="Times New Roman" w:hAnsi="Times New Roman" w:cs="Times New Roman"/>
          <w:lang w:eastAsia="ko-KR"/>
        </w:rPr>
        <w:lastRenderedPageBreak/>
        <w:t xml:space="preserve">others’ messages in online discussion forums (compared to those who are low on understanding motivations), while on average people are more likely to select and read messages written by those with higher consistency motivation. </w:t>
      </w:r>
    </w:p>
    <w:p w14:paraId="5A85B8F2" w14:textId="23AB2101" w:rsidR="00461B38" w:rsidRPr="0011588E" w:rsidRDefault="00461B38"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lang w:eastAsia="ko-KR"/>
        </w:rPr>
        <w:tab/>
        <w:t xml:space="preserve">Concerning our dyadic-level homophily variables, neither candidate </w:t>
      </w:r>
      <w:r w:rsidR="00880D34" w:rsidRPr="0011588E">
        <w:rPr>
          <w:rFonts w:ascii="Times New Roman" w:hAnsi="Times New Roman" w:cs="Times New Roman"/>
        </w:rPr>
        <w:t>choice</w:t>
      </w:r>
      <w:r w:rsidR="00880D34" w:rsidRPr="0011588E" w:rsidDel="00880D34">
        <w:rPr>
          <w:rFonts w:ascii="Times New Roman" w:hAnsi="Times New Roman" w:cs="Times New Roman"/>
          <w:lang w:eastAsia="ko-KR"/>
        </w:rPr>
        <w:t xml:space="preserve"> </w:t>
      </w:r>
      <w:r w:rsidR="00880D34">
        <w:rPr>
          <w:rFonts w:ascii="Times New Roman" w:hAnsi="Times New Roman" w:cs="Times New Roman"/>
          <w:lang w:eastAsia="ko-KR"/>
        </w:rPr>
        <w:t xml:space="preserve">homophily </w:t>
      </w:r>
      <w:r w:rsidR="00670AA7">
        <w:rPr>
          <w:rFonts w:ascii="Times New Roman" w:hAnsi="Times New Roman" w:cs="Times New Roman"/>
          <w:lang w:eastAsia="ko-KR"/>
        </w:rPr>
        <w:t>(</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−.032, [−.070, .047]) nor policy preference homophily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−.108, [−.212, .006]) found to be related to the message selection instances, fail to confirm H</w:t>
      </w:r>
      <w:r w:rsidR="00670AA7">
        <w:rPr>
          <w:rFonts w:ascii="Times New Roman" w:hAnsi="Times New Roman" w:cs="Times New Roman"/>
          <w:lang w:eastAsia="ko-KR"/>
        </w:rPr>
        <w:t>1</w:t>
      </w:r>
      <w:r w:rsidRPr="0011588E">
        <w:rPr>
          <w:rFonts w:ascii="Times New Roman" w:hAnsi="Times New Roman" w:cs="Times New Roman"/>
          <w:lang w:eastAsia="ko-KR"/>
        </w:rPr>
        <w:t>. Such null effects of two preference homophily terms indicate that consistency-driven dynamics (i.e., whether one shares same candidate preference or ideological policy preference) is not likely to be related to whether people choose to select and view each other’s messages. Instead, we have found consistent and quite substantial effect of candidate evaluative criteria similarity, such that the more similar a dyad in terms of their candidate evaluative criteria, the more they likely are to expose themselves to another’s messages (H</w:t>
      </w:r>
      <w:r w:rsidR="00670AA7">
        <w:rPr>
          <w:rFonts w:ascii="Times New Roman" w:hAnsi="Times New Roman" w:cs="Times New Roman"/>
          <w:lang w:eastAsia="ko-KR"/>
        </w:rPr>
        <w:t>2</w:t>
      </w:r>
      <w:r w:rsidRPr="0011588E">
        <w:rPr>
          <w:rFonts w:ascii="Times New Roman" w:hAnsi="Times New Roman" w:cs="Times New Roman"/>
          <w:lang w:eastAsia="ko-KR"/>
        </w:rPr>
        <w:t xml:space="preserve">: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.407, [.399, .415]). We return to the implications of this finding in the discussion section.</w:t>
      </w:r>
    </w:p>
    <w:p w14:paraId="131A5089" w14:textId="48AE3ACC" w:rsidR="00461B38" w:rsidRPr="0011588E" w:rsidRDefault="00461B38" w:rsidP="009744A9">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lang w:eastAsia="ko-KR"/>
        </w:rPr>
        <w:tab/>
        <w:t>Our next set of hypotheses concerns endogenous structural effects of network itself. As shown in Table 2, we have found consistent and robust support for these predictions, such that reciprocity (H</w:t>
      </w:r>
      <w:r w:rsidR="003C091A">
        <w:rPr>
          <w:rFonts w:ascii="Times New Roman" w:hAnsi="Times New Roman" w:cs="Times New Roman"/>
          <w:lang w:eastAsia="ko-KR"/>
        </w:rPr>
        <w:t>3</w:t>
      </w:r>
      <w:r w:rsidRPr="0011588E">
        <w:rPr>
          <w:rFonts w:ascii="Times New Roman" w:hAnsi="Times New Roman" w:cs="Times New Roman"/>
          <w:lang w:eastAsia="ko-KR"/>
        </w:rPr>
        <w:t xml:space="preserve">: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.768, [.560, 1.068]), multiple cyclic closure (H</w:t>
      </w:r>
      <w:r w:rsidR="003C091A">
        <w:rPr>
          <w:rFonts w:ascii="Times New Roman" w:hAnsi="Times New Roman" w:cs="Times New Roman"/>
          <w:lang w:eastAsia="ko-KR"/>
        </w:rPr>
        <w:t>4</w:t>
      </w:r>
      <w:r w:rsidRPr="0011588E">
        <w:rPr>
          <w:rFonts w:ascii="Times New Roman" w:hAnsi="Times New Roman" w:cs="Times New Roman"/>
          <w:lang w:eastAsia="ko-KR"/>
        </w:rPr>
        <w:t xml:space="preserve">: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w:t>
      </w:r>
      <w:r w:rsidRPr="0011588E">
        <w:rPr>
          <w:rFonts w:ascii="Calibri" w:eastAsia="Calibri" w:hAnsi="Calibri" w:cs="Calibri"/>
          <w:lang w:eastAsia="ko-KR"/>
        </w:rPr>
        <w:t>−.</w:t>
      </w:r>
      <w:r w:rsidRPr="0011588E">
        <w:rPr>
          <w:rFonts w:ascii="Times New Roman" w:hAnsi="Times New Roman" w:cs="Times New Roman"/>
          <w:lang w:eastAsia="ko-KR"/>
        </w:rPr>
        <w:t>066, [−.076, −.061]), multiple activity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.035, [.033, .043])</w:t>
      </w:r>
      <w:r w:rsidR="003C091A">
        <w:rPr>
          <w:rFonts w:ascii="Times New Roman" w:hAnsi="Times New Roman" w:cs="Times New Roman"/>
          <w:lang w:eastAsia="ko-KR"/>
        </w:rPr>
        <w:t xml:space="preserve"> and</w:t>
      </w:r>
      <w:r w:rsidRPr="0011588E">
        <w:rPr>
          <w:rFonts w:ascii="Times New Roman" w:hAnsi="Times New Roman" w:cs="Times New Roman"/>
          <w:lang w:eastAsia="ko-KR"/>
        </w:rPr>
        <w:t xml:space="preserve"> multiple popularity closure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.113, [.083, .232]</w:t>
      </w:r>
      <w:r w:rsidR="003C091A">
        <w:rPr>
          <w:rFonts w:ascii="Times New Roman" w:hAnsi="Times New Roman" w:cs="Times New Roman"/>
          <w:lang w:eastAsia="ko-KR"/>
        </w:rPr>
        <w:t xml:space="preserve">, all </w:t>
      </w:r>
      <w:r w:rsidR="003C091A" w:rsidRPr="0011588E">
        <w:rPr>
          <w:rFonts w:ascii="Times New Roman" w:hAnsi="Times New Roman" w:cs="Times New Roman"/>
          <w:lang w:eastAsia="ko-KR"/>
        </w:rPr>
        <w:t>H</w:t>
      </w:r>
      <w:r w:rsidR="003C091A">
        <w:rPr>
          <w:rFonts w:ascii="Times New Roman" w:hAnsi="Times New Roman" w:cs="Times New Roman"/>
          <w:lang w:eastAsia="ko-KR"/>
        </w:rPr>
        <w:t>5</w:t>
      </w:r>
      <w:r w:rsidRPr="0011588E">
        <w:rPr>
          <w:rFonts w:ascii="Times New Roman" w:hAnsi="Times New Roman" w:cs="Times New Roman"/>
          <w:lang w:eastAsia="ko-KR"/>
        </w:rPr>
        <w:t>), and preferential attachment (</w:t>
      </w:r>
      <w:r w:rsidRPr="0011588E">
        <w:rPr>
          <w:rFonts w:ascii="Times New Roman" w:hAnsi="Times New Roman" w:cs="Times New Roman"/>
          <w:i/>
          <w:lang w:eastAsia="ko-KR"/>
        </w:rPr>
        <w:t>Popularity spread</w:t>
      </w:r>
      <w:r w:rsidRPr="0011588E">
        <w:rPr>
          <w:rFonts w:ascii="Times New Roman" w:hAnsi="Times New Roman" w:cs="Times New Roman"/>
          <w:lang w:eastAsia="ko-KR"/>
        </w:rPr>
        <w:t>, H</w:t>
      </w:r>
      <w:r w:rsidR="003C091A">
        <w:rPr>
          <w:rFonts w:ascii="Times New Roman" w:hAnsi="Times New Roman" w:cs="Times New Roman"/>
          <w:lang w:eastAsia="ko-KR"/>
        </w:rPr>
        <w:t>6</w:t>
      </w:r>
      <w:r w:rsidRPr="0011588E">
        <w:rPr>
          <w:rFonts w:ascii="Times New Roman" w:hAnsi="Times New Roman" w:cs="Times New Roman"/>
          <w:lang w:eastAsia="ko-KR"/>
        </w:rPr>
        <w:t xml:space="preserve">: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−4.123, [−5.343, −3.541]) were all strongly supported, controlling for the tendency for not having any ties (</w:t>
      </w:r>
      <w:r w:rsidRPr="0011588E">
        <w:rPr>
          <w:rFonts w:ascii="Times New Roman" w:hAnsi="Times New Roman" w:cs="Times New Roman"/>
          <w:i/>
          <w:lang w:eastAsia="ko-KR"/>
        </w:rPr>
        <w:t>isolates</w:t>
      </w:r>
      <w:r w:rsidRPr="0011588E">
        <w:rPr>
          <w:rFonts w:ascii="Times New Roman" w:hAnsi="Times New Roman" w:cs="Times New Roman"/>
          <w:lang w:eastAsia="ko-KR"/>
        </w:rPr>
        <w:t xml:space="preserve">: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1.003), open triad without closing a triad (</w:t>
      </w:r>
      <w:r w:rsidRPr="0011588E">
        <w:rPr>
          <w:rFonts w:ascii="Times New Roman" w:hAnsi="Times New Roman" w:cs="Times New Roman"/>
          <w:i/>
          <w:lang w:eastAsia="ko-KR"/>
        </w:rPr>
        <w:t>multiple two-path</w:t>
      </w:r>
      <w:r w:rsidRPr="0011588E">
        <w:rPr>
          <w:rFonts w:ascii="Times New Roman" w:hAnsi="Times New Roman" w:cs="Times New Roman"/>
          <w:lang w:eastAsia="ko-KR"/>
        </w:rPr>
        <w:t xml:space="preserve">: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.003, all CIs straddle zero), temporal dependencies, and other motivation and homophily terms. </w:t>
      </w:r>
    </w:p>
    <w:p w14:paraId="5668E3E3" w14:textId="0713EEE0" w:rsidR="00461B38" w:rsidRPr="0011588E" w:rsidRDefault="00461B38" w:rsidP="000E42A1">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Among estimated effects, </w:t>
      </w:r>
      <w:r w:rsidRPr="0011588E">
        <w:rPr>
          <w:rFonts w:ascii="Times New Roman" w:hAnsi="Times New Roman" w:cs="Times New Roman"/>
        </w:rPr>
        <w:t xml:space="preserve">notably the effect of preferential attachment (or </w:t>
      </w:r>
      <w:del w:id="11" w:author="Hyunjin (Jin) Song" w:date="2017-10-18T16:27:00Z">
        <w:r w:rsidR="009D7961" w:rsidDel="00FE4637">
          <w:rPr>
            <w:rFonts w:ascii="Times New Roman" w:hAnsi="Times New Roman" w:cs="Times New Roman"/>
          </w:rPr>
          <w:delText>a</w:delText>
        </w:r>
      </w:del>
      <w:ins w:id="12" w:author="Hyunjin (Jin) Song" w:date="2017-10-18T16:27:00Z">
        <w:r w:rsidR="00FE4637">
          <w:rPr>
            <w:rFonts w:ascii="Times New Roman" w:hAnsi="Times New Roman" w:cs="Times New Roman"/>
          </w:rPr>
          <w:t>an</w:t>
        </w:r>
      </w:ins>
      <w:r w:rsidR="009D7961">
        <w:rPr>
          <w:rFonts w:ascii="Times New Roman" w:hAnsi="Times New Roman" w:cs="Times New Roman"/>
        </w:rPr>
        <w:t xml:space="preserve"> </w:t>
      </w:r>
      <w:r w:rsidRPr="0011588E">
        <w:rPr>
          <w:rFonts w:ascii="Times New Roman" w:hAnsi="Times New Roman" w:cs="Times New Roman"/>
        </w:rPr>
        <w:t>uneven degree distribution) was the strongest and substantial, as the negative incoming degree distribution parameter indicates (</w:t>
      </w:r>
      <w:r w:rsidRPr="0011588E">
        <w:rPr>
          <w:rFonts w:ascii="Times New Roman" w:hAnsi="Times New Roman" w:cs="Times New Roman"/>
          <w:lang w:eastAsia="ko-KR"/>
        </w:rPr>
        <w:t>H</w:t>
      </w:r>
      <w:r w:rsidR="009D7961">
        <w:rPr>
          <w:rFonts w:ascii="Times New Roman" w:hAnsi="Times New Roman" w:cs="Times New Roman"/>
          <w:lang w:eastAsia="ko-KR"/>
        </w:rPr>
        <w:t>6</w:t>
      </w:r>
      <w:r w:rsidRPr="0011588E">
        <w:rPr>
          <w:rFonts w:ascii="Times New Roman" w:hAnsi="Times New Roman" w:cs="Times New Roman"/>
          <w:lang w:eastAsia="ko-KR"/>
        </w:rPr>
        <w:t xml:space="preserve">: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−4.123). Figure 2 gives </w:t>
      </w:r>
      <w:r w:rsidR="009D7961">
        <w:rPr>
          <w:rFonts w:ascii="Times New Roman" w:hAnsi="Times New Roman" w:cs="Times New Roman"/>
          <w:lang w:eastAsia="ko-KR"/>
        </w:rPr>
        <w:t xml:space="preserve">a </w:t>
      </w:r>
      <w:r w:rsidRPr="0011588E">
        <w:rPr>
          <w:rFonts w:ascii="Times New Roman" w:hAnsi="Times New Roman" w:cs="Times New Roman"/>
          <w:lang w:eastAsia="ko-KR"/>
        </w:rPr>
        <w:t xml:space="preserve">substantive interpretation of the effect, such that predicted probabilities of receiving at least one additional message </w:t>
      </w:r>
      <w:r w:rsidRPr="0011588E">
        <w:rPr>
          <w:rFonts w:ascii="Times New Roman" w:hAnsi="Times New Roman" w:cs="Times New Roman"/>
          <w:lang w:eastAsia="ko-KR"/>
        </w:rPr>
        <w:lastRenderedPageBreak/>
        <w:t xml:space="preserve">selection </w:t>
      </w:r>
      <w:r w:rsidR="009D7961">
        <w:rPr>
          <w:rFonts w:ascii="Times New Roman" w:hAnsi="Times New Roman" w:cs="Times New Roman"/>
          <w:lang w:eastAsia="ko-KR"/>
        </w:rPr>
        <w:t>instance</w:t>
      </w:r>
      <w:r w:rsidR="009D7961" w:rsidRPr="0011588E">
        <w:rPr>
          <w:rFonts w:ascii="Times New Roman" w:hAnsi="Times New Roman" w:cs="Times New Roman"/>
          <w:lang w:eastAsia="ko-KR"/>
        </w:rPr>
        <w:t xml:space="preserve"> </w:t>
      </w:r>
      <w:r w:rsidRPr="0011588E">
        <w:rPr>
          <w:rFonts w:ascii="Times New Roman" w:hAnsi="Times New Roman" w:cs="Times New Roman"/>
          <w:lang w:eastAsia="ko-KR"/>
        </w:rPr>
        <w:t xml:space="preserve">from other participants in the forum </w:t>
      </w:r>
      <w:r w:rsidR="009D7961" w:rsidRPr="0011588E">
        <w:rPr>
          <w:rFonts w:ascii="Times New Roman" w:hAnsi="Times New Roman" w:cs="Times New Roman"/>
          <w:lang w:eastAsia="ko-KR"/>
        </w:rPr>
        <w:t xml:space="preserve">(excluding </w:t>
      </w:r>
      <w:r w:rsidR="009D7961">
        <w:rPr>
          <w:rFonts w:ascii="Times New Roman" w:hAnsi="Times New Roman" w:cs="Times New Roman"/>
          <w:lang w:eastAsia="ko-KR"/>
        </w:rPr>
        <w:t>who</w:t>
      </w:r>
      <w:r w:rsidR="009D7961" w:rsidRPr="0011588E">
        <w:rPr>
          <w:rFonts w:ascii="Times New Roman" w:hAnsi="Times New Roman" w:cs="Times New Roman"/>
          <w:lang w:eastAsia="ko-KR"/>
        </w:rPr>
        <w:t xml:space="preserve"> are already connected) </w:t>
      </w:r>
      <w:r w:rsidRPr="0011588E">
        <w:rPr>
          <w:rFonts w:ascii="Times New Roman" w:hAnsi="Times New Roman" w:cs="Times New Roman"/>
          <w:lang w:eastAsia="ko-KR"/>
        </w:rPr>
        <w:t xml:space="preserve">sharply increases as a function of existing in-degree of a node, irrespective of time periods. This suggests that messages selection </w:t>
      </w:r>
      <w:r w:rsidR="00875694">
        <w:rPr>
          <w:rFonts w:ascii="Times New Roman" w:hAnsi="Times New Roman" w:cs="Times New Roman"/>
          <w:lang w:eastAsia="ko-KR"/>
        </w:rPr>
        <w:t>behaviors</w:t>
      </w:r>
      <w:r w:rsidR="00875694" w:rsidRPr="0011588E">
        <w:rPr>
          <w:rFonts w:ascii="Times New Roman" w:hAnsi="Times New Roman" w:cs="Times New Roman"/>
          <w:lang w:eastAsia="ko-KR"/>
        </w:rPr>
        <w:t xml:space="preserve"> </w:t>
      </w:r>
      <w:r w:rsidRPr="0011588E">
        <w:rPr>
          <w:rFonts w:ascii="Times New Roman" w:hAnsi="Times New Roman" w:cs="Times New Roman"/>
          <w:lang w:eastAsia="ko-KR"/>
        </w:rPr>
        <w:t xml:space="preserve">are largely </w:t>
      </w:r>
      <w:r w:rsidR="00875694">
        <w:rPr>
          <w:rFonts w:ascii="Times New Roman" w:hAnsi="Times New Roman" w:cs="Times New Roman"/>
          <w:lang w:eastAsia="ko-KR"/>
        </w:rPr>
        <w:t xml:space="preserve">driven by </w:t>
      </w:r>
      <w:r w:rsidRPr="0011588E">
        <w:rPr>
          <w:rFonts w:ascii="Times New Roman" w:hAnsi="Times New Roman" w:cs="Times New Roman"/>
          <w:lang w:eastAsia="ko-KR"/>
        </w:rPr>
        <w:t xml:space="preserve">self-organizing dynamics, consistent with the notion that people are disproportionately drawn upon and more likely to expose themselves to </w:t>
      </w:r>
      <w:r w:rsidRPr="00875694">
        <w:rPr>
          <w:rFonts w:ascii="Times New Roman" w:hAnsi="Times New Roman" w:cs="Times New Roman"/>
          <w:i/>
          <w:lang w:eastAsia="ko-KR"/>
        </w:rPr>
        <w:t>already popular</w:t>
      </w:r>
      <w:r w:rsidRPr="0011588E">
        <w:rPr>
          <w:rFonts w:ascii="Times New Roman" w:hAnsi="Times New Roman" w:cs="Times New Roman"/>
          <w:lang w:eastAsia="ko-KR"/>
        </w:rPr>
        <w:t xml:space="preserve"> messages in a forum (Himelboim, 2008).</w:t>
      </w:r>
    </w:p>
    <w:p w14:paraId="17887F81" w14:textId="55976088" w:rsidR="00461B38" w:rsidRPr="0011588E" w:rsidRDefault="00461B38" w:rsidP="00DA48D3">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In addition to the effect of preferential attachment, participants in the online forum are approximately 2 times (conditional odds ratio = 2.15) more likely to </w:t>
      </w:r>
      <w:r w:rsidR="00A802AF">
        <w:rPr>
          <w:rFonts w:ascii="Times New Roman" w:hAnsi="Times New Roman" w:cs="Times New Roman"/>
          <w:lang w:eastAsia="ko-KR"/>
        </w:rPr>
        <w:t>browse other</w:t>
      </w:r>
      <w:r w:rsidR="00464C47">
        <w:rPr>
          <w:rFonts w:ascii="Times New Roman" w:hAnsi="Times New Roman" w:cs="Times New Roman"/>
          <w:lang w:eastAsia="ko-KR"/>
        </w:rPr>
        <w:t>s</w:t>
      </w:r>
      <w:r w:rsidRPr="0011588E">
        <w:rPr>
          <w:rFonts w:ascii="Times New Roman" w:hAnsi="Times New Roman" w:cs="Times New Roman"/>
          <w:lang w:eastAsia="ko-KR"/>
        </w:rPr>
        <w:t>’ message</w:t>
      </w:r>
      <w:r w:rsidR="00464C47">
        <w:rPr>
          <w:rFonts w:ascii="Times New Roman" w:hAnsi="Times New Roman" w:cs="Times New Roman"/>
          <w:lang w:eastAsia="ko-KR"/>
        </w:rPr>
        <w:t>s based on a reciprocity effect</w:t>
      </w:r>
      <w:r w:rsidRPr="0011588E">
        <w:rPr>
          <w:rFonts w:ascii="Times New Roman" w:hAnsi="Times New Roman" w:cs="Times New Roman"/>
          <w:lang w:eastAsia="ko-KR"/>
        </w:rPr>
        <w:t>. Likewise, an individual (ego) is approximately 4 to 12 percent more likely to read another participant’s (alter) message for every one person increase in number of other participant</w:t>
      </w:r>
      <w:r w:rsidR="00464C47">
        <w:rPr>
          <w:rFonts w:ascii="Times New Roman" w:hAnsi="Times New Roman" w:cs="Times New Roman"/>
          <w:lang w:eastAsia="ko-KR"/>
        </w:rPr>
        <w:t>s</w:t>
      </w:r>
      <w:r w:rsidRPr="0011588E">
        <w:rPr>
          <w:rFonts w:ascii="Times New Roman" w:hAnsi="Times New Roman" w:cs="Times New Roman"/>
          <w:lang w:eastAsia="ko-KR"/>
        </w:rPr>
        <w:t xml:space="preserve"> </w:t>
      </w:r>
      <w:r w:rsidRPr="0011588E">
        <w:rPr>
          <w:rFonts w:ascii="Times New Roman" w:hAnsi="Times New Roman" w:cs="Times New Roman"/>
        </w:rPr>
        <w:t>that ego and alter are both tied to</w:t>
      </w:r>
      <w:r w:rsidR="00464C47">
        <w:rPr>
          <w:rFonts w:ascii="Times New Roman" w:hAnsi="Times New Roman" w:cs="Times New Roman"/>
        </w:rPr>
        <w:t xml:space="preserve">, </w:t>
      </w:r>
      <w:del w:id="13" w:author="Hyunjin (Jin) Song" w:date="2017-10-18T16:27:00Z">
        <w:r w:rsidR="00464C47" w:rsidDel="003F1F5B">
          <w:rPr>
            <w:rFonts w:ascii="Times New Roman" w:hAnsi="Times New Roman" w:cs="Times New Roman"/>
          </w:rPr>
          <w:delText xml:space="preserve">both </w:delText>
        </w:r>
      </w:del>
      <w:r w:rsidRPr="0011588E">
        <w:rPr>
          <w:rFonts w:ascii="Times New Roman" w:hAnsi="Times New Roman" w:cs="Times New Roman"/>
        </w:rPr>
        <w:t xml:space="preserve">based on </w:t>
      </w:r>
      <w:ins w:id="14" w:author="Hyunjin (Jin) Song" w:date="2017-10-18T16:27:00Z">
        <w:r w:rsidR="003F1F5B">
          <w:rPr>
            <w:rFonts w:ascii="Times New Roman" w:hAnsi="Times New Roman" w:cs="Times New Roman"/>
          </w:rPr>
          <w:t xml:space="preserve">both </w:t>
        </w:r>
      </w:ins>
      <w:r w:rsidRPr="0011588E">
        <w:rPr>
          <w:rFonts w:ascii="Times New Roman" w:hAnsi="Times New Roman" w:cs="Times New Roman"/>
        </w:rPr>
        <w:t>outgoing (</w:t>
      </w:r>
      <w:r w:rsidRPr="0011588E">
        <w:rPr>
          <w:rFonts w:ascii="Times New Roman" w:hAnsi="Times New Roman" w:cs="Times New Roman"/>
          <w:i/>
          <w:lang w:eastAsia="ko-KR"/>
        </w:rPr>
        <w:t>multiple activity closure</w:t>
      </w:r>
      <w:r w:rsidRPr="0011588E">
        <w:rPr>
          <w:rFonts w:ascii="Times New Roman" w:hAnsi="Times New Roman" w:cs="Times New Roman"/>
          <w:lang w:eastAsia="ko-KR"/>
        </w:rPr>
        <w:t xml:space="preserve">: conditional OR = 1.035) </w:t>
      </w:r>
      <w:r w:rsidR="00464C47">
        <w:rPr>
          <w:rFonts w:ascii="Times New Roman" w:hAnsi="Times New Roman" w:cs="Times New Roman"/>
        </w:rPr>
        <w:t>and</w:t>
      </w:r>
      <w:r w:rsidR="00464C47" w:rsidRPr="0011588E">
        <w:rPr>
          <w:rFonts w:ascii="Times New Roman" w:hAnsi="Times New Roman" w:cs="Times New Roman"/>
        </w:rPr>
        <w:t xml:space="preserve"> </w:t>
      </w:r>
      <w:r w:rsidRPr="0011588E">
        <w:rPr>
          <w:rFonts w:ascii="Times New Roman" w:hAnsi="Times New Roman" w:cs="Times New Roman"/>
        </w:rPr>
        <w:t>incoming connection patterns (</w:t>
      </w:r>
      <w:r w:rsidRPr="0011588E">
        <w:rPr>
          <w:rFonts w:ascii="Times New Roman" w:hAnsi="Times New Roman" w:cs="Times New Roman"/>
          <w:i/>
          <w:lang w:eastAsia="ko-KR"/>
        </w:rPr>
        <w:t>multiple popularity closure</w:t>
      </w:r>
      <w:r w:rsidRPr="0011588E">
        <w:rPr>
          <w:rFonts w:ascii="Times New Roman" w:hAnsi="Times New Roman" w:cs="Times New Roman"/>
          <w:lang w:eastAsia="ko-KR"/>
        </w:rPr>
        <w:t>: conditional OR = 1.121</w:t>
      </w:r>
      <w:r w:rsidRPr="0011588E">
        <w:rPr>
          <w:rFonts w:ascii="Times New Roman" w:hAnsi="Times New Roman" w:cs="Times New Roman"/>
        </w:rPr>
        <w:t xml:space="preserve">). This suggests that when message selection patterns signal latent shared characteristics between a dyad, they are more likely to select each other’s message. Participants in our online forum were also slightly less likely to form a closed three-cycle, suggesting the network has a slight tendency against generalized exchange that returns to a lower status individuals. </w:t>
      </w:r>
      <w:r w:rsidRPr="0011588E">
        <w:rPr>
          <w:rFonts w:ascii="Times New Roman" w:hAnsi="Times New Roman" w:cs="Times New Roman"/>
          <w:lang w:eastAsia="ko-KR"/>
        </w:rPr>
        <w:t>The only exception for this pattern was the multiple path closure term (</w:t>
      </w:r>
      <w:r w:rsidR="00D73B0F">
        <w:rPr>
          <w:rFonts w:ascii="Times New Roman" w:hAnsi="Times New Roman" w:cs="Times New Roman"/>
          <w:lang w:eastAsia="ko-KR"/>
        </w:rPr>
        <w:t xml:space="preserve">concerning </w:t>
      </w:r>
      <w:r w:rsidR="00013B71" w:rsidRPr="0011588E">
        <w:rPr>
          <w:rFonts w:ascii="Times New Roman" w:hAnsi="Times New Roman" w:cs="Times New Roman"/>
          <w:lang w:eastAsia="ko-KR"/>
        </w:rPr>
        <w:t>H</w:t>
      </w:r>
      <w:r w:rsidR="00013B71">
        <w:rPr>
          <w:rFonts w:ascii="Times New Roman" w:hAnsi="Times New Roman" w:cs="Times New Roman"/>
          <w:lang w:eastAsia="ko-KR"/>
        </w:rPr>
        <w:t>4</w:t>
      </w:r>
      <w:r w:rsidRPr="0011588E">
        <w:rPr>
          <w:rFonts w:ascii="Times New Roman" w:hAnsi="Times New Roman" w:cs="Times New Roman"/>
          <w:lang w:eastAsia="ko-KR"/>
        </w:rPr>
        <w:t xml:space="preserve">: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.057, [−.053, .094]), although the direction of the effect was again in the expected direction.</w:t>
      </w:r>
    </w:p>
    <w:p w14:paraId="393FEA3E" w14:textId="0EEB94F0" w:rsidR="00461B38" w:rsidRPr="0011588E" w:rsidRDefault="00461B38"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lang w:eastAsia="ko-KR"/>
        </w:rPr>
        <w:tab/>
        <w:t xml:space="preserve">Our last hypotheses predicted that as the election approaches, the impact of preference homophily in predicting message selection dynamics would be increased. Among tested interaction terms, only candidate </w:t>
      </w:r>
      <w:r w:rsidR="0092286A">
        <w:rPr>
          <w:rFonts w:ascii="Times New Roman" w:hAnsi="Times New Roman" w:cs="Times New Roman"/>
          <w:lang w:eastAsia="ko-KR"/>
        </w:rPr>
        <w:t>choice</w:t>
      </w:r>
      <w:r w:rsidR="0092286A" w:rsidRPr="0011588E">
        <w:rPr>
          <w:rFonts w:ascii="Times New Roman" w:hAnsi="Times New Roman" w:cs="Times New Roman"/>
          <w:lang w:eastAsia="ko-KR"/>
        </w:rPr>
        <w:t xml:space="preserve"> </w:t>
      </w:r>
      <w:r w:rsidRPr="0011588E">
        <w:rPr>
          <w:rFonts w:ascii="Times New Roman" w:hAnsi="Times New Roman" w:cs="Times New Roman"/>
          <w:lang w:eastAsia="ko-KR"/>
        </w:rPr>
        <w:t xml:space="preserve">homophily is found to significantly interact with time trends (Interaction model I: </w:t>
      </w:r>
      <w:r w:rsidRPr="0011588E">
        <w:rPr>
          <w:rFonts w:ascii="Times New Roman" w:hAnsi="Times New Roman" w:cs="Times New Roman"/>
          <w:i/>
          <w:lang w:eastAsia="ko-KR"/>
        </w:rPr>
        <w:t>b</w:t>
      </w:r>
      <w:r w:rsidRPr="0011588E">
        <w:rPr>
          <w:rFonts w:ascii="Times New Roman" w:hAnsi="Times New Roman" w:cs="Times New Roman"/>
          <w:vertAlign w:val="subscript"/>
          <w:lang w:eastAsia="ko-KR"/>
        </w:rPr>
        <w:t>interaction</w:t>
      </w:r>
      <w:r w:rsidRPr="0011588E">
        <w:rPr>
          <w:rFonts w:ascii="Times New Roman" w:hAnsi="Times New Roman" w:cs="Times New Roman"/>
          <w:lang w:eastAsia="ko-KR"/>
        </w:rPr>
        <w:t xml:space="preserve"> = .051, [.038, .071]). Specifically, the effect of candidate </w:t>
      </w:r>
      <w:r w:rsidR="00880D34" w:rsidRPr="0011588E">
        <w:rPr>
          <w:rFonts w:ascii="Times New Roman" w:hAnsi="Times New Roman" w:cs="Times New Roman"/>
        </w:rPr>
        <w:t>choice</w:t>
      </w:r>
      <w:r w:rsidR="00880D34" w:rsidRPr="0011588E" w:rsidDel="00880D34">
        <w:rPr>
          <w:rFonts w:ascii="Times New Roman" w:hAnsi="Times New Roman" w:cs="Times New Roman"/>
          <w:lang w:eastAsia="ko-KR"/>
        </w:rPr>
        <w:t xml:space="preserve"> </w:t>
      </w:r>
      <w:r w:rsidRPr="0011588E">
        <w:rPr>
          <w:rFonts w:ascii="Times New Roman" w:hAnsi="Times New Roman" w:cs="Times New Roman"/>
          <w:lang w:eastAsia="ko-KR"/>
        </w:rPr>
        <w:t xml:space="preserve">homophily is found to be linearly increasing over time, in a way that message selection among a dyad that share the same candidate </w:t>
      </w:r>
      <w:r w:rsidR="00880D34" w:rsidRPr="0011588E">
        <w:rPr>
          <w:rFonts w:ascii="Times New Roman" w:hAnsi="Times New Roman" w:cs="Times New Roman"/>
        </w:rPr>
        <w:t>choice</w:t>
      </w:r>
      <w:r w:rsidR="00880D34" w:rsidRPr="0011588E" w:rsidDel="00880D34">
        <w:rPr>
          <w:rFonts w:ascii="Times New Roman" w:hAnsi="Times New Roman" w:cs="Times New Roman"/>
          <w:lang w:eastAsia="ko-KR"/>
        </w:rPr>
        <w:t xml:space="preserve"> </w:t>
      </w:r>
      <w:r w:rsidRPr="0011588E">
        <w:rPr>
          <w:rFonts w:ascii="Times New Roman" w:hAnsi="Times New Roman" w:cs="Times New Roman"/>
          <w:lang w:eastAsia="ko-KR"/>
        </w:rPr>
        <w:t xml:space="preserve">is more likely later in the election period, as plotted in Figure 3. Panel B of the Figure 3 gives Johnson-Neyman </w:t>
      </w:r>
      <w:r w:rsidRPr="0011588E">
        <w:rPr>
          <w:rFonts w:ascii="Times New Roman" w:hAnsi="Times New Roman" w:cs="Times New Roman"/>
          <w:lang w:eastAsia="ko-KR"/>
        </w:rPr>
        <w:lastRenderedPageBreak/>
        <w:t xml:space="preserve">regions of significance as a function of time trends, additionally revealing that there is indeed a preference </w:t>
      </w:r>
      <w:r w:rsidRPr="0011588E">
        <w:rPr>
          <w:rFonts w:ascii="Times New Roman" w:hAnsi="Times New Roman" w:cs="Times New Roman"/>
          <w:i/>
          <w:lang w:eastAsia="ko-KR"/>
        </w:rPr>
        <w:t>towards heterophily</w:t>
      </w:r>
      <w:r w:rsidRPr="0011588E">
        <w:rPr>
          <w:rFonts w:ascii="Times New Roman" w:hAnsi="Times New Roman" w:cs="Times New Roman"/>
          <w:lang w:eastAsia="ko-KR"/>
        </w:rPr>
        <w:t xml:space="preserve"> earlier in the election (as indicated in </w:t>
      </w:r>
      <w:r w:rsidR="00880D34">
        <w:rPr>
          <w:rFonts w:ascii="Times New Roman" w:hAnsi="Times New Roman" w:cs="Times New Roman"/>
          <w:lang w:eastAsia="ko-KR"/>
        </w:rPr>
        <w:t xml:space="preserve">negative </w:t>
      </w:r>
      <w:r w:rsidRPr="0011588E">
        <w:rPr>
          <w:rFonts w:ascii="Times New Roman" w:hAnsi="Times New Roman" w:cs="Times New Roman"/>
          <w:lang w:eastAsia="ko-KR"/>
        </w:rPr>
        <w:t xml:space="preserve">conditional main effect: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−.135, [−.211, −.111])</w:t>
      </w:r>
      <w:r w:rsidR="00880D34">
        <w:rPr>
          <w:rFonts w:ascii="Times New Roman" w:hAnsi="Times New Roman" w:cs="Times New Roman"/>
          <w:lang w:eastAsia="ko-KR"/>
        </w:rPr>
        <w:t>.</w:t>
      </w:r>
      <w:r w:rsidRPr="0011588E">
        <w:rPr>
          <w:rFonts w:ascii="Times New Roman" w:hAnsi="Times New Roman" w:cs="Times New Roman"/>
          <w:lang w:eastAsia="ko-KR"/>
        </w:rPr>
        <w:t xml:space="preserve"> </w:t>
      </w:r>
      <w:r w:rsidR="00880D34">
        <w:rPr>
          <w:rFonts w:ascii="Times New Roman" w:hAnsi="Times New Roman" w:cs="Times New Roman"/>
          <w:lang w:eastAsia="ko-KR"/>
        </w:rPr>
        <w:t>B</w:t>
      </w:r>
      <w:r w:rsidRPr="0011588E">
        <w:rPr>
          <w:rFonts w:ascii="Times New Roman" w:hAnsi="Times New Roman" w:cs="Times New Roman"/>
          <w:lang w:eastAsia="ko-KR"/>
        </w:rPr>
        <w:t>ut this effect gradually disappears as the preference towards same candidate choice increases. No other interaction terms emerged as significant.</w:t>
      </w:r>
    </w:p>
    <w:p w14:paraId="7B98542A" w14:textId="1B8DE589" w:rsidR="00F244E1" w:rsidRPr="0011588E" w:rsidRDefault="00461B38" w:rsidP="00BC3C42">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sidRPr="0011588E">
        <w:rPr>
          <w:rFonts w:ascii="Times New Roman" w:hAnsi="Times New Roman" w:cs="Times New Roman"/>
          <w:lang w:eastAsia="ko-KR"/>
        </w:rPr>
        <w:t>[ Figure 3 About Here]</w:t>
      </w:r>
    </w:p>
    <w:p w14:paraId="6EBB0AC9" w14:textId="4EC5FE40" w:rsidR="00461B38" w:rsidRPr="0011588E" w:rsidRDefault="00461B38" w:rsidP="0097067A">
      <w:pPr>
        <w:widowControl w:val="0"/>
        <w:suppressLineNumbers/>
        <w:suppressAutoHyphens/>
        <w:adjustRightInd w:val="0"/>
        <w:snapToGrid w:val="0"/>
        <w:spacing w:line="480" w:lineRule="auto"/>
        <w:contextualSpacing/>
        <w:jc w:val="center"/>
        <w:rPr>
          <w:rFonts w:ascii="Times New Roman" w:hAnsi="Times New Roman" w:cs="Times New Roman"/>
          <w:b/>
          <w:lang w:eastAsia="ko-KR"/>
        </w:rPr>
      </w:pPr>
      <w:r w:rsidRPr="0011588E">
        <w:rPr>
          <w:rFonts w:ascii="Times New Roman" w:hAnsi="Times New Roman" w:cs="Times New Roman"/>
          <w:b/>
          <w:lang w:eastAsia="ko-KR"/>
        </w:rPr>
        <w:t>Discussion and Conclusion</w:t>
      </w:r>
    </w:p>
    <w:p w14:paraId="6398E099" w14:textId="276B2328" w:rsidR="00461B38" w:rsidRPr="0011588E" w:rsidRDefault="00461B38" w:rsidP="00295EDC">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lang w:eastAsia="ko-KR"/>
        </w:rPr>
        <w:tab/>
        <w:t xml:space="preserve">While prior literature has emphasized the deliberative potentials of online discussions (Papacharissi, 2004; Stromer-Galley, 2003), a worry about self-reinforcing political echo chambers is not uncommon to find in extant literature. While the debate whether or not online settings would promote more diverse and balanced exposure to political information is far from being resolved (Dylko, 2016; Garrett, 2009), a more comprehensive understanding of the underlying motivational and structural factors that drive citizen’s everyday discussion with fellow citizens is extremely important, let alone political conversation does serve as an important motivation for further information seeking and participatory behaviors (McClurg, 2006). Against this background, we emphasized </w:t>
      </w:r>
      <w:r w:rsidRPr="00063A65">
        <w:rPr>
          <w:rFonts w:ascii="Times New Roman" w:hAnsi="Times New Roman" w:cs="Times New Roman"/>
          <w:i/>
          <w:lang w:eastAsia="ko-KR"/>
        </w:rPr>
        <w:t>consistency</w:t>
      </w:r>
      <w:r w:rsidRPr="0011588E">
        <w:rPr>
          <w:rFonts w:ascii="Times New Roman" w:hAnsi="Times New Roman" w:cs="Times New Roman"/>
          <w:lang w:eastAsia="ko-KR"/>
        </w:rPr>
        <w:t xml:space="preserve"> and </w:t>
      </w:r>
      <w:r w:rsidRPr="00063A65">
        <w:rPr>
          <w:rFonts w:ascii="Times New Roman" w:hAnsi="Times New Roman" w:cs="Times New Roman"/>
          <w:i/>
          <w:lang w:eastAsia="ko-KR"/>
        </w:rPr>
        <w:t>understanding</w:t>
      </w:r>
      <w:r w:rsidRPr="0011588E">
        <w:rPr>
          <w:rFonts w:ascii="Times New Roman" w:hAnsi="Times New Roman" w:cs="Times New Roman"/>
          <w:lang w:eastAsia="ko-KR"/>
        </w:rPr>
        <w:t xml:space="preserve"> as the two </w:t>
      </w:r>
      <w:r w:rsidR="00BF2267">
        <w:rPr>
          <w:rFonts w:ascii="Times New Roman" w:hAnsi="Times New Roman" w:cs="Times New Roman"/>
          <w:lang w:eastAsia="ko-KR"/>
        </w:rPr>
        <w:t xml:space="preserve">core explanatory principles </w:t>
      </w:r>
      <w:r w:rsidRPr="0011588E">
        <w:rPr>
          <w:rFonts w:ascii="Times New Roman" w:hAnsi="Times New Roman" w:cs="Times New Roman"/>
          <w:lang w:eastAsia="ko-KR"/>
        </w:rPr>
        <w:t>of political discussion online</w:t>
      </w:r>
      <w:r w:rsidR="00BF2267">
        <w:rPr>
          <w:rFonts w:ascii="Times New Roman" w:hAnsi="Times New Roman" w:cs="Times New Roman"/>
          <w:lang w:eastAsia="ko-KR"/>
        </w:rPr>
        <w:t xml:space="preserve"> at individual- and dyadic</w:t>
      </w:r>
      <w:r w:rsidR="008C1E87">
        <w:rPr>
          <w:rFonts w:ascii="Times New Roman" w:hAnsi="Times New Roman" w:cs="Times New Roman"/>
          <w:lang w:eastAsia="ko-KR"/>
        </w:rPr>
        <w:t>-</w:t>
      </w:r>
      <w:r w:rsidR="00BF2267">
        <w:rPr>
          <w:rFonts w:ascii="Times New Roman" w:hAnsi="Times New Roman" w:cs="Times New Roman"/>
          <w:lang w:eastAsia="ko-KR"/>
        </w:rPr>
        <w:t>level</w:t>
      </w:r>
      <w:r w:rsidR="00063A65">
        <w:rPr>
          <w:rFonts w:ascii="Times New Roman" w:hAnsi="Times New Roman" w:cs="Times New Roman"/>
          <w:lang w:eastAsia="ko-KR"/>
        </w:rPr>
        <w:t>s</w:t>
      </w:r>
      <w:r w:rsidRPr="0011588E">
        <w:rPr>
          <w:rFonts w:ascii="Times New Roman" w:hAnsi="Times New Roman" w:cs="Times New Roman"/>
          <w:lang w:eastAsia="ko-KR"/>
        </w:rPr>
        <w:t xml:space="preserve">, as well as highlighted the role of various endogenous structural factors that stem from the pattern of online discussion itself as the crucial determinants of message selection dynamics. This contribution is among the first to provide </w:t>
      </w:r>
      <w:r w:rsidR="008C1E87">
        <w:rPr>
          <w:rFonts w:ascii="Times New Roman" w:hAnsi="Times New Roman" w:cs="Times New Roman"/>
          <w:lang w:eastAsia="ko-KR"/>
        </w:rPr>
        <w:t xml:space="preserve">a </w:t>
      </w:r>
      <w:r w:rsidRPr="0011588E">
        <w:rPr>
          <w:rFonts w:ascii="Times New Roman" w:hAnsi="Times New Roman" w:cs="Times New Roman"/>
          <w:lang w:eastAsia="ko-KR"/>
        </w:rPr>
        <w:t xml:space="preserve">more direct evidence disentangling various determinants of message </w:t>
      </w:r>
      <w:r w:rsidRPr="005E1821">
        <w:rPr>
          <w:rFonts w:ascii="Times New Roman" w:hAnsi="Times New Roman" w:cs="Times New Roman"/>
          <w:i/>
          <w:lang w:eastAsia="ko-KR"/>
        </w:rPr>
        <w:t>exposure</w:t>
      </w:r>
      <w:r w:rsidRPr="0011588E">
        <w:rPr>
          <w:rFonts w:ascii="Times New Roman" w:hAnsi="Times New Roman" w:cs="Times New Roman"/>
          <w:lang w:eastAsia="ko-KR"/>
        </w:rPr>
        <w:t xml:space="preserve"> decisions in an online discussion </w:t>
      </w:r>
      <w:r w:rsidR="005E1821">
        <w:rPr>
          <w:rFonts w:ascii="Times New Roman" w:hAnsi="Times New Roman" w:cs="Times New Roman"/>
          <w:lang w:eastAsia="ko-KR"/>
        </w:rPr>
        <w:t xml:space="preserve">forum </w:t>
      </w:r>
      <w:r w:rsidRPr="0011588E">
        <w:rPr>
          <w:rFonts w:ascii="Times New Roman" w:hAnsi="Times New Roman" w:cs="Times New Roman"/>
          <w:lang w:eastAsia="ko-KR"/>
        </w:rPr>
        <w:t xml:space="preserve">setting. Our findings suggest that while there is some modest tendency based on </w:t>
      </w:r>
      <w:r w:rsidRPr="0011588E">
        <w:rPr>
          <w:rFonts w:ascii="Times New Roman" w:hAnsi="Times New Roman" w:cs="Times New Roman"/>
          <w:i/>
          <w:lang w:eastAsia="ko-KR"/>
        </w:rPr>
        <w:t>both</w:t>
      </w:r>
      <w:r w:rsidRPr="0011588E">
        <w:rPr>
          <w:rFonts w:ascii="Times New Roman" w:hAnsi="Times New Roman" w:cs="Times New Roman"/>
          <w:lang w:eastAsia="ko-KR"/>
        </w:rPr>
        <w:t xml:space="preserve"> consistency and understanding motivations</w:t>
      </w:r>
      <w:r w:rsidR="005E1821">
        <w:rPr>
          <w:rFonts w:ascii="Times New Roman" w:hAnsi="Times New Roman" w:cs="Times New Roman"/>
          <w:lang w:eastAsia="ko-KR"/>
        </w:rPr>
        <w:t xml:space="preserve"> (especially at </w:t>
      </w:r>
      <w:r w:rsidR="008C1E87">
        <w:rPr>
          <w:rFonts w:ascii="Times New Roman" w:hAnsi="Times New Roman" w:cs="Times New Roman"/>
          <w:lang w:eastAsia="ko-KR"/>
        </w:rPr>
        <w:t xml:space="preserve">the </w:t>
      </w:r>
      <w:r w:rsidR="005E1821">
        <w:rPr>
          <w:rFonts w:ascii="Times New Roman" w:hAnsi="Times New Roman" w:cs="Times New Roman"/>
          <w:lang w:eastAsia="ko-KR"/>
        </w:rPr>
        <w:t>individual level)</w:t>
      </w:r>
      <w:r w:rsidRPr="0011588E">
        <w:rPr>
          <w:rFonts w:ascii="Times New Roman" w:hAnsi="Times New Roman" w:cs="Times New Roman"/>
          <w:lang w:eastAsia="ko-KR"/>
        </w:rPr>
        <w:t xml:space="preserve">, the impact of </w:t>
      </w:r>
      <w:r w:rsidRPr="0011588E">
        <w:rPr>
          <w:rFonts w:ascii="Times New Roman" w:hAnsi="Times New Roman" w:cs="Times New Roman"/>
          <w:i/>
          <w:lang w:eastAsia="ko-KR"/>
        </w:rPr>
        <w:t>overt</w:t>
      </w:r>
      <w:r w:rsidRPr="0011588E">
        <w:rPr>
          <w:rFonts w:ascii="Times New Roman" w:hAnsi="Times New Roman" w:cs="Times New Roman"/>
          <w:lang w:eastAsia="ko-KR"/>
        </w:rPr>
        <w:t xml:space="preserve"> partisan preference</w:t>
      </w:r>
      <w:r w:rsidR="005E1821">
        <w:rPr>
          <w:rFonts w:ascii="Times New Roman" w:hAnsi="Times New Roman" w:cs="Times New Roman"/>
          <w:lang w:eastAsia="ko-KR"/>
        </w:rPr>
        <w:t xml:space="preserve">, </w:t>
      </w:r>
      <w:r w:rsidRPr="0011588E">
        <w:rPr>
          <w:rFonts w:ascii="Times New Roman" w:hAnsi="Times New Roman" w:cs="Times New Roman"/>
          <w:lang w:eastAsia="ko-KR"/>
        </w:rPr>
        <w:t xml:space="preserve">as measured by candidate </w:t>
      </w:r>
      <w:r w:rsidR="005E1821">
        <w:rPr>
          <w:rFonts w:ascii="Times New Roman" w:hAnsi="Times New Roman" w:cs="Times New Roman"/>
          <w:lang w:eastAsia="ko-KR"/>
        </w:rPr>
        <w:t>choice</w:t>
      </w:r>
      <w:r w:rsidR="005E1821" w:rsidRPr="0011588E">
        <w:rPr>
          <w:rFonts w:ascii="Times New Roman" w:hAnsi="Times New Roman" w:cs="Times New Roman"/>
          <w:lang w:eastAsia="ko-KR"/>
        </w:rPr>
        <w:t xml:space="preserve"> </w:t>
      </w:r>
      <w:r w:rsidRPr="0011588E">
        <w:rPr>
          <w:rFonts w:ascii="Times New Roman" w:hAnsi="Times New Roman" w:cs="Times New Roman"/>
          <w:lang w:eastAsia="ko-KR"/>
        </w:rPr>
        <w:t>homophily and policy preference homophily</w:t>
      </w:r>
      <w:r w:rsidR="005E1821">
        <w:rPr>
          <w:rFonts w:ascii="Times New Roman" w:hAnsi="Times New Roman" w:cs="Times New Roman"/>
          <w:lang w:eastAsia="ko-KR"/>
        </w:rPr>
        <w:t xml:space="preserve">, </w:t>
      </w:r>
      <w:r w:rsidRPr="0011588E">
        <w:rPr>
          <w:rFonts w:ascii="Times New Roman" w:hAnsi="Times New Roman" w:cs="Times New Roman"/>
          <w:lang w:eastAsia="ko-KR"/>
        </w:rPr>
        <w:t xml:space="preserve">was </w:t>
      </w:r>
      <w:r w:rsidR="005E1821" w:rsidRPr="0011588E">
        <w:rPr>
          <w:rFonts w:ascii="Times New Roman" w:hAnsi="Times New Roman" w:cs="Times New Roman"/>
          <w:lang w:eastAsia="ko-KR"/>
        </w:rPr>
        <w:t>fairly</w:t>
      </w:r>
      <w:r w:rsidRPr="0011588E">
        <w:rPr>
          <w:rFonts w:ascii="Times New Roman" w:hAnsi="Times New Roman" w:cs="Times New Roman"/>
          <w:lang w:eastAsia="ko-KR"/>
        </w:rPr>
        <w:t xml:space="preserve"> limited. Rather, we have observed robust and consistent effects of endogenous structural factors, coupled with a non-trivial degree of message selection based on similarity </w:t>
      </w:r>
      <w:r w:rsidRPr="0011588E">
        <w:rPr>
          <w:rFonts w:ascii="Times New Roman" w:hAnsi="Times New Roman" w:cs="Times New Roman"/>
          <w:lang w:eastAsia="ko-KR"/>
        </w:rPr>
        <w:lastRenderedPageBreak/>
        <w:t xml:space="preserve">of one’s candidate evaluative criteria. This yields significant new insights and add important nuance to our understandings as to how people choose to expose themselves to what contents in online discussion settings. </w:t>
      </w:r>
    </w:p>
    <w:p w14:paraId="440B460F" w14:textId="177BD67B" w:rsidR="00461B38" w:rsidRPr="0011588E" w:rsidRDefault="00FD7CDC" w:rsidP="000C1038">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t>In particular,</w:t>
      </w:r>
      <w:r w:rsidR="00461B38" w:rsidRPr="0011588E">
        <w:rPr>
          <w:rFonts w:ascii="Times New Roman" w:hAnsi="Times New Roman" w:cs="Times New Roman"/>
          <w:lang w:eastAsia="ko-KR"/>
        </w:rPr>
        <w:t xml:space="preserve"> we have found that those with higher understanding motivation to be active in seeking out and expose themselves to messages provided by others. At the same time, those on high consistency motivations are more likely to be the </w:t>
      </w:r>
      <w:r w:rsidR="00461B38" w:rsidRPr="0011588E">
        <w:rPr>
          <w:rFonts w:ascii="Times New Roman" w:hAnsi="Times New Roman" w:cs="Times New Roman"/>
          <w:i/>
          <w:lang w:eastAsia="ko-KR"/>
        </w:rPr>
        <w:t>target</w:t>
      </w:r>
      <w:r w:rsidR="00461B38" w:rsidRPr="0011588E">
        <w:rPr>
          <w:rFonts w:ascii="Times New Roman" w:hAnsi="Times New Roman" w:cs="Times New Roman"/>
          <w:lang w:eastAsia="ko-KR"/>
        </w:rPr>
        <w:t xml:space="preserve"> of such message selection dynamics (i.e., their messages are more likely to be selected by others). In contrast, it was not necessarily the case that those with higher consistency motivations are more likely to seek out – presumably confirmatory – </w:t>
      </w:r>
      <w:r w:rsidR="00461B38">
        <w:rPr>
          <w:rFonts w:ascii="Times New Roman" w:hAnsi="Times New Roman" w:cs="Times New Roman"/>
          <w:lang w:eastAsia="ko-KR"/>
        </w:rPr>
        <w:t xml:space="preserve">social </w:t>
      </w:r>
      <w:r w:rsidR="00461B38" w:rsidRPr="0011588E">
        <w:rPr>
          <w:rFonts w:ascii="Times New Roman" w:hAnsi="Times New Roman" w:cs="Times New Roman"/>
          <w:lang w:eastAsia="ko-KR"/>
        </w:rPr>
        <w:t xml:space="preserve">information. If it had been significant, it would have indicated that those with higher consistency motivations are presumably seeking out and are sought by mostly like-minded individuals, providing a support for the notion (albeit indirectly) that online settings primarily promote strong selective exposure tendencies. However, our results </w:t>
      </w:r>
      <w:r w:rsidR="00DB0CA6">
        <w:rPr>
          <w:rFonts w:ascii="Times New Roman" w:hAnsi="Times New Roman" w:cs="Times New Roman"/>
          <w:lang w:eastAsia="ko-KR"/>
        </w:rPr>
        <w:t xml:space="preserve">seem to be </w:t>
      </w:r>
      <w:r w:rsidR="00461B38" w:rsidRPr="0011588E">
        <w:rPr>
          <w:rFonts w:ascii="Times New Roman" w:hAnsi="Times New Roman" w:cs="Times New Roman"/>
          <w:lang w:eastAsia="ko-KR"/>
        </w:rPr>
        <w:t xml:space="preserve">more in line with Garrett (2009; also see Garrett et al., 2013) or Bakshy et al. (2015), where more balanced exposure is common than it often assumed. While our results also show that a preference towards opinion-reinforcing information (as shown in significant effect of consistency motivation predicting </w:t>
      </w:r>
      <w:r w:rsidR="00461B38" w:rsidRPr="0011588E">
        <w:rPr>
          <w:rFonts w:ascii="Times New Roman" w:hAnsi="Times New Roman" w:cs="Times New Roman"/>
          <w:i/>
          <w:lang w:eastAsia="ko-KR"/>
        </w:rPr>
        <w:t>incoming</w:t>
      </w:r>
      <w:r w:rsidR="00461B38" w:rsidRPr="0011588E">
        <w:rPr>
          <w:rFonts w:ascii="Times New Roman" w:hAnsi="Times New Roman" w:cs="Times New Roman"/>
          <w:lang w:eastAsia="ko-KR"/>
        </w:rPr>
        <w:t xml:space="preserve"> ties) is real, yet this does not necessarily being associated with people </w:t>
      </w:r>
      <w:r w:rsidR="00461B38" w:rsidRPr="0011588E">
        <w:rPr>
          <w:rFonts w:ascii="Times New Roman" w:hAnsi="Times New Roman" w:cs="Times New Roman"/>
          <w:i/>
          <w:lang w:eastAsia="ko-KR"/>
        </w:rPr>
        <w:t>only</w:t>
      </w:r>
      <w:r w:rsidR="00461B38" w:rsidRPr="0011588E">
        <w:rPr>
          <w:rFonts w:ascii="Times New Roman" w:hAnsi="Times New Roman" w:cs="Times New Roman"/>
          <w:lang w:eastAsia="ko-KR"/>
        </w:rPr>
        <w:t xml:space="preserve"> seeking out confirmatory information.</w:t>
      </w:r>
    </w:p>
    <w:p w14:paraId="1C90AD4F" w14:textId="63E2593C" w:rsidR="00461B38" w:rsidRPr="0011588E" w:rsidRDefault="00461B38" w:rsidP="00EF0DAE">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Perhaps a more direct evidence supporting this perspective comes from our results of three dyadic</w:t>
      </w:r>
      <w:r w:rsidR="00DB0CA6">
        <w:rPr>
          <w:rFonts w:ascii="Times New Roman" w:hAnsi="Times New Roman" w:cs="Times New Roman"/>
          <w:lang w:eastAsia="ko-KR"/>
        </w:rPr>
        <w:t xml:space="preserve">-level </w:t>
      </w:r>
      <w:r w:rsidRPr="0011588E">
        <w:rPr>
          <w:rFonts w:ascii="Times New Roman" w:hAnsi="Times New Roman" w:cs="Times New Roman"/>
          <w:lang w:eastAsia="ko-KR"/>
        </w:rPr>
        <w:t xml:space="preserve">effects. That is, overt partisan homophily – either based on more concreate candidate choice or based on abstract policy preferences – does not play a substantive role in message selection dynamics. </w:t>
      </w:r>
      <w:r w:rsidR="00995CAA">
        <w:rPr>
          <w:rFonts w:ascii="Times New Roman" w:hAnsi="Times New Roman" w:cs="Times New Roman"/>
          <w:lang w:eastAsia="ko-KR"/>
        </w:rPr>
        <w:t xml:space="preserve">Although we have found that the impact of candidate choice homophily </w:t>
      </w:r>
      <w:r w:rsidR="000F4581">
        <w:rPr>
          <w:rFonts w:ascii="Times New Roman" w:hAnsi="Times New Roman" w:cs="Times New Roman"/>
          <w:lang w:eastAsia="ko-KR"/>
        </w:rPr>
        <w:t xml:space="preserve">had linearly </w:t>
      </w:r>
      <w:r w:rsidR="00995CAA">
        <w:rPr>
          <w:rFonts w:ascii="Times New Roman" w:hAnsi="Times New Roman" w:cs="Times New Roman"/>
          <w:lang w:eastAsia="ko-KR"/>
        </w:rPr>
        <w:t xml:space="preserve">increased over time, the magnitude of such effect was </w:t>
      </w:r>
      <w:r w:rsidR="008C1E87">
        <w:rPr>
          <w:rFonts w:ascii="Times New Roman" w:hAnsi="Times New Roman" w:cs="Times New Roman"/>
          <w:lang w:eastAsia="ko-KR"/>
        </w:rPr>
        <w:t xml:space="preserve">still </w:t>
      </w:r>
      <w:r w:rsidR="00995CAA">
        <w:rPr>
          <w:rFonts w:ascii="Times New Roman" w:hAnsi="Times New Roman" w:cs="Times New Roman"/>
          <w:lang w:eastAsia="ko-KR"/>
        </w:rPr>
        <w:t xml:space="preserve">limited throughout the course of the election period. </w:t>
      </w:r>
      <w:r w:rsidRPr="0011588E">
        <w:rPr>
          <w:rFonts w:ascii="Times New Roman" w:hAnsi="Times New Roman" w:cs="Times New Roman"/>
          <w:lang w:eastAsia="ko-KR"/>
        </w:rPr>
        <w:t xml:space="preserve">Instead, we observed that the effect of similarity in candidate evaluation criteria – in other word, a judgmental standard on which other citizens make attitudinal evaluations regarding candidates – was substantial throughout all of </w:t>
      </w:r>
      <w:r w:rsidRPr="0011588E">
        <w:rPr>
          <w:rFonts w:ascii="Times New Roman" w:hAnsi="Times New Roman" w:cs="Times New Roman"/>
          <w:lang w:eastAsia="ko-KR"/>
        </w:rPr>
        <w:lastRenderedPageBreak/>
        <w:t xml:space="preserve">the models. It is particularly noteworthy </w:t>
      </w:r>
      <w:r w:rsidR="00DB0CA6">
        <w:rPr>
          <w:rFonts w:ascii="Times New Roman" w:hAnsi="Times New Roman" w:cs="Times New Roman"/>
          <w:lang w:eastAsia="ko-KR"/>
        </w:rPr>
        <w:t xml:space="preserve">finding given </w:t>
      </w:r>
      <w:r w:rsidRPr="0011588E">
        <w:rPr>
          <w:rFonts w:ascii="Times New Roman" w:hAnsi="Times New Roman" w:cs="Times New Roman"/>
          <w:lang w:eastAsia="ko-KR"/>
        </w:rPr>
        <w:t xml:space="preserve">that such similarities in terms of the </w:t>
      </w:r>
      <w:r w:rsidRPr="0011588E">
        <w:rPr>
          <w:rFonts w:ascii="Times New Roman" w:hAnsi="Times New Roman" w:cs="Times New Roman"/>
          <w:i/>
          <w:lang w:eastAsia="ko-KR"/>
        </w:rPr>
        <w:t>judgmental</w:t>
      </w:r>
      <w:r w:rsidRPr="0011588E">
        <w:rPr>
          <w:rFonts w:ascii="Times New Roman" w:hAnsi="Times New Roman" w:cs="Times New Roman"/>
          <w:lang w:eastAsia="ko-KR"/>
        </w:rPr>
        <w:t xml:space="preserve"> </w:t>
      </w:r>
      <w:r w:rsidRPr="0011588E">
        <w:rPr>
          <w:rFonts w:ascii="Times New Roman" w:hAnsi="Times New Roman" w:cs="Times New Roman"/>
          <w:i/>
          <w:lang w:eastAsia="ko-KR"/>
        </w:rPr>
        <w:t>standards</w:t>
      </w:r>
      <w:r w:rsidRPr="0011588E">
        <w:rPr>
          <w:rFonts w:ascii="Times New Roman" w:hAnsi="Times New Roman" w:cs="Times New Roman"/>
          <w:lang w:eastAsia="ko-KR"/>
        </w:rPr>
        <w:t xml:space="preserve"> do not necessarily warrant attitude similarity, but rather may lead to exposure to different opinions.</w:t>
      </w:r>
      <w:r w:rsidRPr="0011588E">
        <w:rPr>
          <w:rStyle w:val="FootnoteReference"/>
          <w:rFonts w:ascii="Times New Roman" w:hAnsi="Times New Roman" w:cs="Times New Roman"/>
          <w:lang w:eastAsia="ko-KR"/>
        </w:rPr>
        <w:footnoteReference w:id="6"/>
      </w:r>
      <w:r w:rsidRPr="0011588E">
        <w:rPr>
          <w:rFonts w:ascii="Times New Roman" w:hAnsi="Times New Roman" w:cs="Times New Roman"/>
          <w:lang w:eastAsia="ko-KR"/>
        </w:rPr>
        <w:t xml:space="preserve"> Consistent with the understanding line of arguments, it suggests that a utility consideration – in other words, specific information they can make use of in candidate evaluations </w:t>
      </w:r>
      <w:r w:rsidRPr="0011588E">
        <w:rPr>
          <w:rFonts w:ascii="Times New Roman" w:hAnsi="Times New Roman" w:cs="Times New Roman"/>
          <w:i/>
          <w:lang w:eastAsia="ko-KR"/>
        </w:rPr>
        <w:t>irrespective of its potential valence</w:t>
      </w:r>
      <w:r w:rsidRPr="0011588E">
        <w:rPr>
          <w:rFonts w:ascii="Times New Roman" w:hAnsi="Times New Roman" w:cs="Times New Roman"/>
          <w:lang w:eastAsia="ko-KR"/>
        </w:rPr>
        <w:t xml:space="preserve"> – is one of the crucial factors that determine message selections. Therefore, our results strongly challenge the prevalent notion that, in online settings, people are disproportionately drawn by like-minded others or by confirmatory evidences </w:t>
      </w:r>
      <w:r w:rsidRPr="0011588E">
        <w:rPr>
          <w:rFonts w:ascii="Times New Roman" w:hAnsi="Times New Roman" w:cs="Times New Roman"/>
          <w:i/>
          <w:lang w:eastAsia="ko-KR"/>
        </w:rPr>
        <w:t>at the expense of</w:t>
      </w:r>
      <w:r w:rsidRPr="0011588E">
        <w:rPr>
          <w:rFonts w:ascii="Times New Roman" w:hAnsi="Times New Roman" w:cs="Times New Roman"/>
          <w:lang w:eastAsia="ko-KR"/>
        </w:rPr>
        <w:t xml:space="preserve"> avoiding counter-attitudinal information.</w:t>
      </w:r>
    </w:p>
    <w:p w14:paraId="67602BCD" w14:textId="65E70A25" w:rsidR="00461B38" w:rsidRPr="0011588E" w:rsidRDefault="00461B38" w:rsidP="00F7488E">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Across our analyses, preferential attachment emerged as the strongest predictor of messages selection dynamics, corroborating the recent evidence concerning online (Himelboim, 2008; 2011) and offline political discussion (Song, 2015). While such </w:t>
      </w:r>
      <w:r w:rsidR="00972EA3">
        <w:rPr>
          <w:rFonts w:ascii="Times New Roman" w:hAnsi="Times New Roman" w:cs="Times New Roman"/>
          <w:lang w:eastAsia="ko-KR"/>
        </w:rPr>
        <w:t xml:space="preserve">a </w:t>
      </w:r>
      <w:r w:rsidRPr="0011588E">
        <w:rPr>
          <w:rFonts w:ascii="Times New Roman" w:hAnsi="Times New Roman" w:cs="Times New Roman"/>
          <w:lang w:eastAsia="ko-KR"/>
        </w:rPr>
        <w:t>pattern is commonly expected in a large-scale network (</w:t>
      </w:r>
      <w:r w:rsidRPr="0011588E">
        <w:rPr>
          <w:rFonts w:ascii="Times New Roman" w:hAnsi="Times New Roman" w:cs="Times New Roman"/>
        </w:rPr>
        <w:t>Barabási &amp; Albert, 1999</w:t>
      </w:r>
      <w:r w:rsidRPr="0011588E">
        <w:rPr>
          <w:rFonts w:ascii="Times New Roman" w:hAnsi="Times New Roman" w:cs="Times New Roman"/>
          <w:lang w:eastAsia="ko-KR"/>
        </w:rPr>
        <w:t xml:space="preserve">), it is </w:t>
      </w:r>
      <w:r w:rsidR="00972EA3">
        <w:rPr>
          <w:rFonts w:ascii="Times New Roman" w:hAnsi="Times New Roman" w:cs="Times New Roman"/>
          <w:lang w:eastAsia="ko-KR"/>
        </w:rPr>
        <w:t>interesting</w:t>
      </w:r>
      <w:r w:rsidR="00972EA3" w:rsidRPr="0011588E">
        <w:rPr>
          <w:rFonts w:ascii="Times New Roman" w:hAnsi="Times New Roman" w:cs="Times New Roman"/>
          <w:lang w:eastAsia="ko-KR"/>
        </w:rPr>
        <w:t xml:space="preserve"> </w:t>
      </w:r>
      <w:r w:rsidRPr="0011588E">
        <w:rPr>
          <w:rFonts w:ascii="Times New Roman" w:hAnsi="Times New Roman" w:cs="Times New Roman"/>
          <w:lang w:eastAsia="ko-KR"/>
        </w:rPr>
        <w:t xml:space="preserve">to find a similar pattern in a network with a fairly modest size of participants. Also, compared to studies concerning readily “visible” interactions such as post-reply relations (Himelboim, 2008; 2011), our behavioral log data concerns a relation of which one’s selection behaviors are not necessarily visible to other participants. This suggests that this global-level message selection dynamic is likely to be, at least partly, driven by aggregate popularity cues (such as number of “views’ or “likes”) that enable participants to identify messages of higher social and informational utilities. At the same time, such aggregate popularity cue per se does not imply that a given message contains congenial information to an individual who selects such message. Considering the fact that the magnitude of this preferential attachment effect far surpasses any of the homophily factors – almost ten times more – in our model, we interpret </w:t>
      </w:r>
      <w:r w:rsidRPr="0011588E">
        <w:rPr>
          <w:rFonts w:ascii="Times New Roman" w:hAnsi="Times New Roman" w:cs="Times New Roman"/>
          <w:lang w:eastAsia="ko-KR"/>
        </w:rPr>
        <w:lastRenderedPageBreak/>
        <w:t>this pattern as the indication that social and utility consideration indeed strongly override</w:t>
      </w:r>
      <w:r w:rsidR="000F4581">
        <w:rPr>
          <w:rFonts w:ascii="Times New Roman" w:hAnsi="Times New Roman" w:cs="Times New Roman"/>
          <w:lang w:eastAsia="ko-KR"/>
        </w:rPr>
        <w:t xml:space="preserve"> </w:t>
      </w:r>
      <w:r w:rsidRPr="0011588E">
        <w:rPr>
          <w:rFonts w:ascii="Times New Roman" w:hAnsi="Times New Roman" w:cs="Times New Roman"/>
          <w:lang w:eastAsia="ko-KR"/>
        </w:rPr>
        <w:t>overt partisan considerations</w:t>
      </w:r>
      <w:r w:rsidR="000F4581">
        <w:rPr>
          <w:rFonts w:ascii="Times New Roman" w:hAnsi="Times New Roman" w:cs="Times New Roman"/>
          <w:lang w:eastAsia="ko-KR"/>
        </w:rPr>
        <w:t xml:space="preserve">, </w:t>
      </w:r>
      <w:r w:rsidRPr="0011588E">
        <w:rPr>
          <w:rFonts w:ascii="Times New Roman" w:hAnsi="Times New Roman" w:cs="Times New Roman"/>
          <w:lang w:eastAsia="ko-KR"/>
        </w:rPr>
        <w:t xml:space="preserve">echoing a recent finding of Messing and Westwood (2014) regarding selective exposure dynamics on social networking site context.   </w:t>
      </w:r>
    </w:p>
    <w:p w14:paraId="0AA015D5" w14:textId="21DF3DFC" w:rsidR="00A06C46" w:rsidRPr="0011588E" w:rsidRDefault="00461B38"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While our findings regarding some of the structural factors are quite intuitive, other results, especially a series of triadic configurations</w:t>
      </w:r>
      <w:r w:rsidR="008C1E87">
        <w:rPr>
          <w:rFonts w:ascii="Times New Roman" w:hAnsi="Times New Roman" w:cs="Times New Roman"/>
          <w:lang w:eastAsia="ko-KR"/>
        </w:rPr>
        <w:t>,</w:t>
      </w:r>
      <w:r w:rsidRPr="0011588E">
        <w:rPr>
          <w:rFonts w:ascii="Times New Roman" w:hAnsi="Times New Roman" w:cs="Times New Roman"/>
          <w:lang w:eastAsia="ko-KR"/>
        </w:rPr>
        <w:t xml:space="preserve"> warrant further discussion. Notably, we found significant and positive yet weak “shared activity” and “shared popularity” effects. </w:t>
      </w:r>
      <w:r w:rsidR="008C1E87">
        <w:rPr>
          <w:rFonts w:ascii="Times New Roman" w:hAnsi="Times New Roman" w:cs="Times New Roman"/>
          <w:lang w:eastAsia="ko-KR"/>
        </w:rPr>
        <w:t>The pattern</w:t>
      </w:r>
      <w:r w:rsidR="008C1E87" w:rsidRPr="0011588E">
        <w:rPr>
          <w:rFonts w:ascii="Times New Roman" w:hAnsi="Times New Roman" w:cs="Times New Roman"/>
          <w:lang w:eastAsia="ko-KR"/>
        </w:rPr>
        <w:t xml:space="preserve"> </w:t>
      </w:r>
      <w:r w:rsidRPr="0011588E">
        <w:rPr>
          <w:rFonts w:ascii="Times New Roman" w:hAnsi="Times New Roman" w:cs="Times New Roman"/>
          <w:lang w:eastAsia="ko-KR"/>
        </w:rPr>
        <w:t xml:space="preserve">suggests that a pair of people who viewed the same set of individuals’ messages, or </w:t>
      </w:r>
      <w:r w:rsidR="008C1E87">
        <w:rPr>
          <w:rFonts w:ascii="Times New Roman" w:hAnsi="Times New Roman" w:cs="Times New Roman"/>
          <w:lang w:eastAsia="ko-KR"/>
        </w:rPr>
        <w:t>whose</w:t>
      </w:r>
      <w:r w:rsidR="008C1E87" w:rsidRPr="0011588E">
        <w:rPr>
          <w:rFonts w:ascii="Times New Roman" w:hAnsi="Times New Roman" w:cs="Times New Roman"/>
          <w:lang w:eastAsia="ko-KR"/>
        </w:rPr>
        <w:t xml:space="preserve"> </w:t>
      </w:r>
      <w:r w:rsidRPr="0011588E">
        <w:rPr>
          <w:rFonts w:ascii="Times New Roman" w:hAnsi="Times New Roman" w:cs="Times New Roman"/>
          <w:lang w:eastAsia="ko-KR"/>
        </w:rPr>
        <w:t>messages are being seen by the same set of individuals, are also likely to see each other’s messages. Within triadic settings such as these, it should be acknowledged that cues indicating similarities of message selection patterns between a specific given dyad are not available, unless the relations being studied are also already visible to participants (such as in message – reply relations) so they could infer such similarities for themselves. Therefore, our settings – which models “low visibility” message selection behaviors – make particularly unlike that these effects are driven by characteristics other than actual similarities in criteria of which participants make choice behaviors.</w:t>
      </w:r>
      <w:r w:rsidRPr="0011588E">
        <w:rPr>
          <w:rStyle w:val="FootnoteReference"/>
          <w:rFonts w:ascii="Times New Roman" w:hAnsi="Times New Roman" w:cs="Times New Roman"/>
          <w:lang w:eastAsia="ko-KR"/>
        </w:rPr>
        <w:footnoteReference w:id="7"/>
      </w:r>
      <w:r w:rsidRPr="0011588E">
        <w:rPr>
          <w:rFonts w:ascii="Times New Roman" w:hAnsi="Times New Roman" w:cs="Times New Roman"/>
          <w:lang w:eastAsia="ko-KR"/>
        </w:rPr>
        <w:t xml:space="preserve"> </w:t>
      </w:r>
      <w:r w:rsidR="00F036D8" w:rsidRPr="0011588E">
        <w:rPr>
          <w:rFonts w:ascii="Times New Roman" w:hAnsi="Times New Roman" w:cs="Times New Roman"/>
          <w:lang w:eastAsia="ko-KR"/>
        </w:rPr>
        <w:t xml:space="preserve">At the same time, unlike our dyadic homophily factors, </w:t>
      </w:r>
      <w:r w:rsidR="00EC2DA5" w:rsidRPr="0011588E">
        <w:rPr>
          <w:rFonts w:ascii="Times New Roman" w:hAnsi="Times New Roman" w:cs="Times New Roman"/>
          <w:lang w:eastAsia="ko-KR"/>
        </w:rPr>
        <w:t xml:space="preserve">an extent of </w:t>
      </w:r>
      <w:r w:rsidR="00F036D8" w:rsidRPr="0011588E">
        <w:rPr>
          <w:rFonts w:ascii="Times New Roman" w:hAnsi="Times New Roman" w:cs="Times New Roman"/>
          <w:lang w:eastAsia="ko-KR"/>
        </w:rPr>
        <w:t xml:space="preserve">similarities in </w:t>
      </w:r>
      <w:r w:rsidR="00EC2DA5" w:rsidRPr="0011588E">
        <w:rPr>
          <w:rFonts w:ascii="Times New Roman" w:hAnsi="Times New Roman" w:cs="Times New Roman"/>
          <w:i/>
          <w:lang w:eastAsia="ko-KR"/>
        </w:rPr>
        <w:t>profiles</w:t>
      </w:r>
      <w:r w:rsidR="00EC2DA5" w:rsidRPr="0011588E">
        <w:rPr>
          <w:rFonts w:ascii="Times New Roman" w:hAnsi="Times New Roman" w:cs="Times New Roman"/>
          <w:lang w:eastAsia="ko-KR"/>
        </w:rPr>
        <w:t xml:space="preserve"> (i.e., </w:t>
      </w:r>
      <w:r w:rsidR="00F036D8" w:rsidRPr="0011588E">
        <w:rPr>
          <w:rFonts w:ascii="Times New Roman" w:hAnsi="Times New Roman" w:cs="Times New Roman"/>
          <w:lang w:eastAsia="ko-KR"/>
        </w:rPr>
        <w:t>message selection patterns</w:t>
      </w:r>
      <w:r w:rsidR="00EC2DA5" w:rsidRPr="0011588E">
        <w:rPr>
          <w:rFonts w:ascii="Times New Roman" w:hAnsi="Times New Roman" w:cs="Times New Roman"/>
          <w:lang w:eastAsia="ko-KR"/>
        </w:rPr>
        <w:t>)</w:t>
      </w:r>
      <w:r w:rsidR="00F036D8" w:rsidRPr="0011588E">
        <w:rPr>
          <w:rFonts w:ascii="Times New Roman" w:hAnsi="Times New Roman" w:cs="Times New Roman"/>
          <w:lang w:eastAsia="ko-KR"/>
        </w:rPr>
        <w:t xml:space="preserve"> </w:t>
      </w:r>
      <w:r w:rsidR="007002A7" w:rsidRPr="0011588E">
        <w:rPr>
          <w:rFonts w:ascii="Times New Roman" w:hAnsi="Times New Roman" w:cs="Times New Roman"/>
          <w:lang w:eastAsia="ko-KR"/>
        </w:rPr>
        <w:t xml:space="preserve">enable </w:t>
      </w:r>
      <w:r w:rsidR="0075038D" w:rsidRPr="0011588E">
        <w:rPr>
          <w:rFonts w:ascii="Times New Roman" w:hAnsi="Times New Roman" w:cs="Times New Roman"/>
          <w:lang w:eastAsia="ko-KR"/>
        </w:rPr>
        <w:t>multitude</w:t>
      </w:r>
      <w:r w:rsidR="00CB36D4" w:rsidRPr="0011588E">
        <w:rPr>
          <w:rFonts w:ascii="Times New Roman" w:hAnsi="Times New Roman" w:cs="Times New Roman"/>
          <w:lang w:eastAsia="ko-KR"/>
        </w:rPr>
        <w:t>s</w:t>
      </w:r>
      <w:r w:rsidR="0075038D" w:rsidRPr="0011588E">
        <w:rPr>
          <w:rFonts w:ascii="Times New Roman" w:hAnsi="Times New Roman" w:cs="Times New Roman"/>
          <w:lang w:eastAsia="ko-KR"/>
        </w:rPr>
        <w:t xml:space="preserve"> of </w:t>
      </w:r>
      <w:r w:rsidR="00CB36D4" w:rsidRPr="0011588E">
        <w:rPr>
          <w:rFonts w:ascii="Times New Roman" w:hAnsi="Times New Roman" w:cs="Times New Roman"/>
          <w:lang w:eastAsia="ko-KR"/>
        </w:rPr>
        <w:t xml:space="preserve">nodal </w:t>
      </w:r>
      <w:r w:rsidR="009D77FB" w:rsidRPr="0011588E">
        <w:rPr>
          <w:rFonts w:ascii="Times New Roman" w:hAnsi="Times New Roman" w:cs="Times New Roman"/>
          <w:lang w:eastAsia="ko-KR"/>
        </w:rPr>
        <w:t xml:space="preserve">attributes </w:t>
      </w:r>
      <w:r w:rsidR="00EC2DA5" w:rsidRPr="0011588E">
        <w:rPr>
          <w:rFonts w:ascii="Times New Roman" w:hAnsi="Times New Roman" w:cs="Times New Roman"/>
          <w:lang w:eastAsia="ko-KR"/>
        </w:rPr>
        <w:t xml:space="preserve">to be </w:t>
      </w:r>
      <w:r w:rsidR="001A5ACD" w:rsidRPr="0011588E">
        <w:rPr>
          <w:rFonts w:ascii="Times New Roman" w:hAnsi="Times New Roman" w:cs="Times New Roman"/>
          <w:lang w:eastAsia="ko-KR"/>
        </w:rPr>
        <w:t xml:space="preserve">simultaneously </w:t>
      </w:r>
      <w:r w:rsidR="00EC2DA5" w:rsidRPr="0011588E">
        <w:rPr>
          <w:rFonts w:ascii="Times New Roman" w:hAnsi="Times New Roman" w:cs="Times New Roman"/>
          <w:lang w:eastAsia="ko-KR"/>
        </w:rPr>
        <w:t>involved</w:t>
      </w:r>
      <w:r w:rsidR="00CB36D4" w:rsidRPr="0011588E">
        <w:rPr>
          <w:rFonts w:ascii="Times New Roman" w:hAnsi="Times New Roman" w:cs="Times New Roman"/>
          <w:lang w:eastAsia="ko-KR"/>
        </w:rPr>
        <w:t xml:space="preserve"> in consideration of </w:t>
      </w:r>
      <w:r w:rsidR="008D4A7F" w:rsidRPr="0011588E">
        <w:rPr>
          <w:rFonts w:ascii="Times New Roman" w:hAnsi="Times New Roman" w:cs="Times New Roman"/>
          <w:lang w:eastAsia="ko-KR"/>
        </w:rPr>
        <w:t xml:space="preserve">such </w:t>
      </w:r>
      <w:r w:rsidR="00CB36D4" w:rsidRPr="0011588E">
        <w:rPr>
          <w:rFonts w:ascii="Times New Roman" w:hAnsi="Times New Roman" w:cs="Times New Roman"/>
          <w:lang w:eastAsia="ko-KR"/>
        </w:rPr>
        <w:t>“similarities</w:t>
      </w:r>
      <w:r w:rsidR="00A720F7" w:rsidRPr="0011588E">
        <w:rPr>
          <w:rFonts w:ascii="Times New Roman" w:hAnsi="Times New Roman" w:cs="Times New Roman"/>
          <w:lang w:eastAsia="ko-KR"/>
        </w:rPr>
        <w:t>.</w:t>
      </w:r>
      <w:r w:rsidR="00CB36D4" w:rsidRPr="0011588E">
        <w:rPr>
          <w:rFonts w:ascii="Times New Roman" w:hAnsi="Times New Roman" w:cs="Times New Roman"/>
          <w:lang w:eastAsia="ko-KR"/>
        </w:rPr>
        <w:t xml:space="preserve">” </w:t>
      </w:r>
      <w:r w:rsidR="00A720F7" w:rsidRPr="0011588E">
        <w:rPr>
          <w:rFonts w:ascii="Times New Roman" w:hAnsi="Times New Roman" w:cs="Times New Roman"/>
          <w:lang w:eastAsia="ko-KR"/>
        </w:rPr>
        <w:t>This brings interesting possibility in that people may choose to associate</w:t>
      </w:r>
      <w:r w:rsidR="00B06C49">
        <w:rPr>
          <w:rFonts w:ascii="Times New Roman" w:hAnsi="Times New Roman" w:cs="Times New Roman"/>
          <w:lang w:eastAsia="ko-KR"/>
        </w:rPr>
        <w:t xml:space="preserve"> with</w:t>
      </w:r>
      <w:r w:rsidR="00A720F7" w:rsidRPr="0011588E">
        <w:rPr>
          <w:rFonts w:ascii="Times New Roman" w:hAnsi="Times New Roman" w:cs="Times New Roman"/>
          <w:lang w:eastAsia="ko-KR"/>
        </w:rPr>
        <w:t xml:space="preserve"> and engag</w:t>
      </w:r>
      <w:r w:rsidR="00780F08" w:rsidRPr="0011588E">
        <w:rPr>
          <w:rFonts w:ascii="Times New Roman" w:hAnsi="Times New Roman" w:cs="Times New Roman"/>
          <w:lang w:eastAsia="ko-KR"/>
        </w:rPr>
        <w:t>e each other not based on</w:t>
      </w:r>
      <w:r w:rsidR="00A720F7" w:rsidRPr="0011588E">
        <w:rPr>
          <w:rFonts w:ascii="Times New Roman" w:hAnsi="Times New Roman" w:cs="Times New Roman"/>
          <w:lang w:eastAsia="ko-KR"/>
        </w:rPr>
        <w:t xml:space="preserve"> just </w:t>
      </w:r>
      <w:r w:rsidR="00780F08" w:rsidRPr="0011588E">
        <w:rPr>
          <w:rFonts w:ascii="Times New Roman" w:hAnsi="Times New Roman" w:cs="Times New Roman"/>
          <w:lang w:eastAsia="ko-KR"/>
        </w:rPr>
        <w:t xml:space="preserve">a </w:t>
      </w:r>
      <w:r w:rsidR="00A720F7" w:rsidRPr="0011588E">
        <w:rPr>
          <w:rFonts w:ascii="Times New Roman" w:hAnsi="Times New Roman" w:cs="Times New Roman"/>
          <w:lang w:eastAsia="ko-KR"/>
        </w:rPr>
        <w:t>single characteristic</w:t>
      </w:r>
      <w:r w:rsidR="00D17102" w:rsidRPr="0011588E">
        <w:rPr>
          <w:rFonts w:ascii="Times New Roman" w:hAnsi="Times New Roman" w:cs="Times New Roman"/>
          <w:lang w:eastAsia="ko-KR"/>
        </w:rPr>
        <w:t xml:space="preserve"> </w:t>
      </w:r>
      <w:r w:rsidR="00055B2A" w:rsidRPr="0011588E">
        <w:rPr>
          <w:rFonts w:ascii="Times New Roman" w:hAnsi="Times New Roman" w:cs="Times New Roman"/>
          <w:lang w:eastAsia="ko-KR"/>
        </w:rPr>
        <w:t xml:space="preserve">(such as candidate preference) </w:t>
      </w:r>
      <w:r w:rsidR="00A720F7" w:rsidRPr="0011588E">
        <w:rPr>
          <w:rFonts w:ascii="Times New Roman" w:hAnsi="Times New Roman" w:cs="Times New Roman"/>
          <w:lang w:eastAsia="ko-KR"/>
        </w:rPr>
        <w:t>but some balance (or a sum) of multiple characteristics</w:t>
      </w:r>
      <w:r w:rsidR="00F91242" w:rsidRPr="0011588E">
        <w:rPr>
          <w:rFonts w:ascii="Times New Roman" w:hAnsi="Times New Roman" w:cs="Times New Roman"/>
          <w:lang w:eastAsia="ko-KR"/>
        </w:rPr>
        <w:t xml:space="preserve"> (</w:t>
      </w:r>
      <w:r w:rsidR="00E92910" w:rsidRPr="0011588E">
        <w:rPr>
          <w:rFonts w:ascii="Times New Roman" w:hAnsi="Times New Roman" w:cs="Times New Roman"/>
          <w:lang w:eastAsia="ko-KR"/>
        </w:rPr>
        <w:t>“multidimensional homophily”</w:t>
      </w:r>
      <w:r w:rsidR="00E942F8" w:rsidRPr="0011588E">
        <w:rPr>
          <w:rFonts w:ascii="Times New Roman" w:hAnsi="Times New Roman" w:cs="Times New Roman"/>
          <w:lang w:eastAsia="ko-KR"/>
        </w:rPr>
        <w:t>: Block &amp; Grund, 2014</w:t>
      </w:r>
      <w:r w:rsidR="00F91242" w:rsidRPr="0011588E">
        <w:rPr>
          <w:rFonts w:ascii="Times New Roman" w:hAnsi="Times New Roman" w:cs="Times New Roman"/>
          <w:lang w:eastAsia="ko-KR"/>
        </w:rPr>
        <w:t>).</w:t>
      </w:r>
      <w:r w:rsidR="00DD77D5" w:rsidRPr="0011588E">
        <w:rPr>
          <w:rFonts w:ascii="Times New Roman" w:hAnsi="Times New Roman" w:cs="Times New Roman"/>
          <w:lang w:eastAsia="ko-KR"/>
        </w:rPr>
        <w:t xml:space="preserve"> </w:t>
      </w:r>
      <w:r w:rsidR="00AB10CE" w:rsidRPr="0011588E">
        <w:rPr>
          <w:rFonts w:ascii="Times New Roman" w:hAnsi="Times New Roman" w:cs="Times New Roman"/>
          <w:lang w:eastAsia="ko-KR"/>
        </w:rPr>
        <w:t>However</w:t>
      </w:r>
      <w:r w:rsidR="00780F08" w:rsidRPr="0011588E">
        <w:rPr>
          <w:rFonts w:ascii="Times New Roman" w:hAnsi="Times New Roman" w:cs="Times New Roman"/>
          <w:lang w:eastAsia="ko-KR"/>
        </w:rPr>
        <w:t xml:space="preserve">, </w:t>
      </w:r>
      <w:r w:rsidR="008C1E87">
        <w:rPr>
          <w:rFonts w:ascii="Times New Roman" w:hAnsi="Times New Roman" w:cs="Times New Roman"/>
          <w:lang w:eastAsia="ko-KR"/>
        </w:rPr>
        <w:t>the</w:t>
      </w:r>
      <w:r w:rsidR="008C1E87" w:rsidRPr="0011588E">
        <w:rPr>
          <w:rFonts w:ascii="Times New Roman" w:hAnsi="Times New Roman" w:cs="Times New Roman"/>
          <w:lang w:eastAsia="ko-KR"/>
        </w:rPr>
        <w:t xml:space="preserve"> </w:t>
      </w:r>
      <w:r w:rsidR="00780F08" w:rsidRPr="0011588E">
        <w:rPr>
          <w:rFonts w:ascii="Times New Roman" w:hAnsi="Times New Roman" w:cs="Times New Roman"/>
          <w:lang w:eastAsia="ko-KR"/>
        </w:rPr>
        <w:t>substantive magnitude of such effect</w:t>
      </w:r>
      <w:r w:rsidR="00C25ABB" w:rsidRPr="0011588E">
        <w:rPr>
          <w:rFonts w:ascii="Times New Roman" w:hAnsi="Times New Roman" w:cs="Times New Roman"/>
          <w:lang w:eastAsia="ko-KR"/>
        </w:rPr>
        <w:t>s appear</w:t>
      </w:r>
      <w:r w:rsidR="008C1E87">
        <w:rPr>
          <w:rFonts w:ascii="Times New Roman" w:hAnsi="Times New Roman" w:cs="Times New Roman"/>
          <w:lang w:eastAsia="ko-KR"/>
        </w:rPr>
        <w:t>s</w:t>
      </w:r>
      <w:r w:rsidR="00780F08" w:rsidRPr="0011588E">
        <w:rPr>
          <w:rFonts w:ascii="Times New Roman" w:hAnsi="Times New Roman" w:cs="Times New Roman"/>
          <w:lang w:eastAsia="ko-KR"/>
        </w:rPr>
        <w:t xml:space="preserve"> to be </w:t>
      </w:r>
      <w:r w:rsidR="00AB10CE" w:rsidRPr="0011588E">
        <w:rPr>
          <w:rFonts w:ascii="Times New Roman" w:hAnsi="Times New Roman" w:cs="Times New Roman"/>
          <w:lang w:eastAsia="ko-KR"/>
        </w:rPr>
        <w:t xml:space="preserve">still </w:t>
      </w:r>
      <w:r w:rsidR="00780F08" w:rsidRPr="0011588E">
        <w:rPr>
          <w:rFonts w:ascii="Times New Roman" w:hAnsi="Times New Roman" w:cs="Times New Roman"/>
          <w:lang w:eastAsia="ko-KR"/>
        </w:rPr>
        <w:t>limited as to other “understanding”</w:t>
      </w:r>
      <w:r w:rsidR="00AB10CE" w:rsidRPr="0011588E">
        <w:rPr>
          <w:rFonts w:ascii="Times New Roman" w:hAnsi="Times New Roman" w:cs="Times New Roman"/>
          <w:lang w:eastAsia="ko-KR"/>
        </w:rPr>
        <w:t xml:space="preserve"> </w:t>
      </w:r>
      <w:r w:rsidR="00780F08" w:rsidRPr="0011588E">
        <w:rPr>
          <w:rFonts w:ascii="Times New Roman" w:hAnsi="Times New Roman" w:cs="Times New Roman"/>
          <w:lang w:eastAsia="ko-KR"/>
        </w:rPr>
        <w:t>driven factors such as evaluative criteria or preferential attachment.</w:t>
      </w:r>
      <w:r w:rsidR="00B06C49">
        <w:rPr>
          <w:rFonts w:ascii="Times New Roman" w:hAnsi="Times New Roman" w:cs="Times New Roman"/>
          <w:lang w:eastAsia="ko-KR"/>
        </w:rPr>
        <w:t xml:space="preserve"> </w:t>
      </w:r>
    </w:p>
    <w:p w14:paraId="0851C425" w14:textId="53DD6372" w:rsidR="007A0AAF" w:rsidRPr="0011588E" w:rsidRDefault="005B4F7A"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In consideration of this study’s findings, </w:t>
      </w:r>
      <w:r w:rsidR="001F7716" w:rsidRPr="0011588E">
        <w:rPr>
          <w:rFonts w:ascii="Times New Roman" w:hAnsi="Times New Roman" w:cs="Times New Roman"/>
          <w:lang w:eastAsia="ko-KR"/>
        </w:rPr>
        <w:t xml:space="preserve">we conclude </w:t>
      </w:r>
      <w:r w:rsidR="00980394" w:rsidRPr="0011588E">
        <w:rPr>
          <w:rFonts w:ascii="Times New Roman" w:hAnsi="Times New Roman" w:cs="Times New Roman"/>
          <w:lang w:eastAsia="ko-KR"/>
        </w:rPr>
        <w:t xml:space="preserve">with </w:t>
      </w:r>
      <w:r w:rsidR="001F7716" w:rsidRPr="0011588E">
        <w:rPr>
          <w:rFonts w:ascii="Times New Roman" w:hAnsi="Times New Roman" w:cs="Times New Roman"/>
          <w:lang w:eastAsia="ko-KR"/>
        </w:rPr>
        <w:t>few caveats</w:t>
      </w:r>
      <w:r w:rsidR="003E479F" w:rsidRPr="0011588E">
        <w:rPr>
          <w:rFonts w:ascii="Times New Roman" w:hAnsi="Times New Roman" w:cs="Times New Roman"/>
          <w:lang w:eastAsia="ko-KR"/>
        </w:rPr>
        <w:t xml:space="preserve">. </w:t>
      </w:r>
      <w:r w:rsidR="00DE3A95" w:rsidRPr="0011588E">
        <w:rPr>
          <w:rFonts w:ascii="Times New Roman" w:hAnsi="Times New Roman" w:cs="Times New Roman"/>
          <w:lang w:eastAsia="ko-KR"/>
        </w:rPr>
        <w:t xml:space="preserve">First, we did </w:t>
      </w:r>
      <w:r w:rsidR="00DE3A95" w:rsidRPr="0011588E">
        <w:rPr>
          <w:rFonts w:ascii="Times New Roman" w:hAnsi="Times New Roman" w:cs="Times New Roman"/>
          <w:lang w:eastAsia="ko-KR"/>
        </w:rPr>
        <w:lastRenderedPageBreak/>
        <w:t>not find expected transitive closure</w:t>
      </w:r>
      <w:r w:rsidR="00EB000A" w:rsidRPr="0011588E">
        <w:rPr>
          <w:rFonts w:ascii="Times New Roman" w:hAnsi="Times New Roman" w:cs="Times New Roman"/>
          <w:lang w:eastAsia="ko-KR"/>
        </w:rPr>
        <w:t xml:space="preserve"> effect</w:t>
      </w:r>
      <w:r w:rsidR="00695528" w:rsidRPr="0011588E">
        <w:rPr>
          <w:rFonts w:ascii="Times New Roman" w:hAnsi="Times New Roman" w:cs="Times New Roman"/>
          <w:lang w:eastAsia="ko-KR"/>
        </w:rPr>
        <w:t xml:space="preserve"> </w:t>
      </w:r>
      <w:r w:rsidR="00DE3A95" w:rsidRPr="0011588E">
        <w:rPr>
          <w:rFonts w:ascii="Times New Roman" w:hAnsi="Times New Roman" w:cs="Times New Roman"/>
          <w:lang w:eastAsia="ko-KR"/>
        </w:rPr>
        <w:t xml:space="preserve">although the coefficient was in </w:t>
      </w:r>
      <w:r w:rsidR="00FD7B54" w:rsidRPr="0011588E">
        <w:rPr>
          <w:rFonts w:ascii="Times New Roman" w:hAnsi="Times New Roman" w:cs="Times New Roman"/>
          <w:lang w:eastAsia="ko-KR"/>
        </w:rPr>
        <w:t xml:space="preserve">the </w:t>
      </w:r>
      <w:r w:rsidR="00DE3A95" w:rsidRPr="0011588E">
        <w:rPr>
          <w:rFonts w:ascii="Times New Roman" w:hAnsi="Times New Roman" w:cs="Times New Roman"/>
          <w:lang w:eastAsia="ko-KR"/>
        </w:rPr>
        <w:t xml:space="preserve">expected direction. </w:t>
      </w:r>
      <w:r w:rsidR="00610419" w:rsidRPr="0011588E">
        <w:rPr>
          <w:rFonts w:ascii="Times New Roman" w:hAnsi="Times New Roman" w:cs="Times New Roman"/>
          <w:lang w:eastAsia="ko-KR"/>
        </w:rPr>
        <w:t xml:space="preserve">While </w:t>
      </w:r>
      <w:r w:rsidR="00F932E8" w:rsidRPr="0011588E">
        <w:rPr>
          <w:rFonts w:ascii="Times New Roman" w:hAnsi="Times New Roman" w:cs="Times New Roman"/>
          <w:lang w:eastAsia="ko-KR"/>
        </w:rPr>
        <w:t xml:space="preserve">we do not have any definitive </w:t>
      </w:r>
      <w:r w:rsidR="00F53C2F" w:rsidRPr="0011588E">
        <w:rPr>
          <w:rFonts w:ascii="Times New Roman" w:hAnsi="Times New Roman" w:cs="Times New Roman"/>
          <w:lang w:eastAsia="ko-KR"/>
        </w:rPr>
        <w:t>explanation</w:t>
      </w:r>
      <w:r w:rsidR="00F932E8" w:rsidRPr="0011588E">
        <w:rPr>
          <w:rFonts w:ascii="Times New Roman" w:hAnsi="Times New Roman" w:cs="Times New Roman"/>
          <w:lang w:eastAsia="ko-KR"/>
        </w:rPr>
        <w:t xml:space="preserve"> for this unexpected finding, </w:t>
      </w:r>
      <w:r w:rsidR="00695528" w:rsidRPr="0011588E">
        <w:rPr>
          <w:rFonts w:ascii="Times New Roman" w:hAnsi="Times New Roman" w:cs="Times New Roman"/>
          <w:lang w:eastAsia="ko-KR"/>
        </w:rPr>
        <w:t xml:space="preserve">it may be the case that local-level, hierarchy-based dynamics became nonsignificant when there is a strong influence of global-level hierarchies (i.e. preferential attachment – again, almost ten-fold increase in its impact). </w:t>
      </w:r>
      <w:r w:rsidR="00923464" w:rsidRPr="0011588E">
        <w:rPr>
          <w:rFonts w:ascii="Times New Roman" w:hAnsi="Times New Roman" w:cs="Times New Roman"/>
          <w:lang w:eastAsia="ko-KR"/>
        </w:rPr>
        <w:t xml:space="preserve">In ERGM, both </w:t>
      </w:r>
      <w:r w:rsidR="000348EA" w:rsidRPr="0011588E">
        <w:rPr>
          <w:rFonts w:ascii="Times New Roman" w:hAnsi="Times New Roman" w:cs="Times New Roman"/>
          <w:lang w:eastAsia="ko-KR"/>
        </w:rPr>
        <w:t xml:space="preserve">triadic closure </w:t>
      </w:r>
      <w:r w:rsidR="00923464" w:rsidRPr="0011588E">
        <w:rPr>
          <w:rFonts w:ascii="Times New Roman" w:hAnsi="Times New Roman" w:cs="Times New Roman"/>
          <w:lang w:eastAsia="ko-KR"/>
        </w:rPr>
        <w:t>and degree distribution</w:t>
      </w:r>
      <w:r w:rsidR="00695528" w:rsidRPr="0011588E">
        <w:rPr>
          <w:rFonts w:ascii="Times New Roman" w:hAnsi="Times New Roman" w:cs="Times New Roman"/>
          <w:lang w:eastAsia="ko-KR"/>
        </w:rPr>
        <w:t>s</w:t>
      </w:r>
      <w:r w:rsidR="00923464" w:rsidRPr="0011588E">
        <w:rPr>
          <w:rFonts w:ascii="Times New Roman" w:hAnsi="Times New Roman" w:cs="Times New Roman"/>
          <w:lang w:eastAsia="ko-KR"/>
        </w:rPr>
        <w:t xml:space="preserve"> leads to </w:t>
      </w:r>
      <w:r w:rsidR="00695528" w:rsidRPr="0011588E">
        <w:rPr>
          <w:rFonts w:ascii="Times New Roman" w:hAnsi="Times New Roman" w:cs="Times New Roman"/>
          <w:lang w:eastAsia="ko-KR"/>
        </w:rPr>
        <w:t>local clustering</w:t>
      </w:r>
      <w:r w:rsidR="00EF5089" w:rsidRPr="0011588E">
        <w:rPr>
          <w:rFonts w:ascii="Times New Roman" w:hAnsi="Times New Roman" w:cs="Times New Roman"/>
          <w:lang w:eastAsia="ko-KR"/>
        </w:rPr>
        <w:t xml:space="preserve"> </w:t>
      </w:r>
      <w:r w:rsidR="00695528" w:rsidRPr="0011588E">
        <w:rPr>
          <w:rFonts w:ascii="Times New Roman" w:hAnsi="Times New Roman" w:cs="Times New Roman"/>
          <w:lang w:eastAsia="ko-KR"/>
        </w:rPr>
        <w:t>while</w:t>
      </w:r>
      <w:r w:rsidR="00EF5089" w:rsidRPr="0011588E">
        <w:rPr>
          <w:rFonts w:ascii="Times New Roman" w:hAnsi="Times New Roman" w:cs="Times New Roman"/>
          <w:lang w:eastAsia="ko-KR"/>
        </w:rPr>
        <w:t xml:space="preserve"> they tend to be highly correlated (Levy et al., 2015). </w:t>
      </w:r>
    </w:p>
    <w:p w14:paraId="5C652FC0" w14:textId="28CB438A" w:rsidR="00B81FA3" w:rsidRDefault="007A0AAF"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Second, </w:t>
      </w:r>
      <w:r w:rsidR="00DE0CB7" w:rsidRPr="0011588E">
        <w:rPr>
          <w:rFonts w:ascii="Times New Roman" w:hAnsi="Times New Roman" w:cs="Times New Roman"/>
          <w:lang w:eastAsia="ko-KR"/>
        </w:rPr>
        <w:t xml:space="preserve">following our theoretical focus, </w:t>
      </w:r>
      <w:r w:rsidR="00132FC5" w:rsidRPr="0011588E">
        <w:rPr>
          <w:rFonts w:ascii="Times New Roman" w:hAnsi="Times New Roman" w:cs="Times New Roman"/>
          <w:lang w:eastAsia="ko-KR"/>
        </w:rPr>
        <w:t xml:space="preserve">this study </w:t>
      </w:r>
      <w:r w:rsidR="008D5A73" w:rsidRPr="0011588E">
        <w:rPr>
          <w:rFonts w:ascii="Times New Roman" w:hAnsi="Times New Roman" w:cs="Times New Roman"/>
          <w:lang w:eastAsia="ko-KR"/>
        </w:rPr>
        <w:t>has</w:t>
      </w:r>
      <w:r w:rsidR="00132FC5" w:rsidRPr="0011588E">
        <w:rPr>
          <w:rFonts w:ascii="Times New Roman" w:hAnsi="Times New Roman" w:cs="Times New Roman"/>
          <w:lang w:eastAsia="ko-KR"/>
        </w:rPr>
        <w:t xml:space="preserve"> operationalized</w:t>
      </w:r>
      <w:r w:rsidR="008D5A73" w:rsidRPr="0011588E">
        <w:rPr>
          <w:rFonts w:ascii="Times New Roman" w:hAnsi="Times New Roman" w:cs="Times New Roman"/>
          <w:lang w:eastAsia="ko-KR"/>
        </w:rPr>
        <w:t xml:space="preserve"> “link</w:t>
      </w:r>
      <w:r w:rsidR="005A4291" w:rsidRPr="0011588E">
        <w:rPr>
          <w:rFonts w:ascii="Times New Roman" w:hAnsi="Times New Roman" w:cs="Times New Roman"/>
          <w:lang w:eastAsia="ko-KR"/>
        </w:rPr>
        <w:t>s</w:t>
      </w:r>
      <w:r w:rsidR="008D5A73" w:rsidRPr="0011588E">
        <w:rPr>
          <w:rFonts w:ascii="Times New Roman" w:hAnsi="Times New Roman" w:cs="Times New Roman"/>
          <w:lang w:eastAsia="ko-KR"/>
        </w:rPr>
        <w:t xml:space="preserve">” among participants as directed message </w:t>
      </w:r>
      <w:r w:rsidR="00B81FA3" w:rsidRPr="0011588E">
        <w:rPr>
          <w:rFonts w:ascii="Times New Roman" w:hAnsi="Times New Roman" w:cs="Times New Roman"/>
          <w:lang w:eastAsia="ko-KR"/>
        </w:rPr>
        <w:t>“</w:t>
      </w:r>
      <w:r w:rsidR="008D5A73" w:rsidRPr="0011588E">
        <w:rPr>
          <w:rFonts w:ascii="Times New Roman" w:hAnsi="Times New Roman" w:cs="Times New Roman"/>
          <w:lang w:eastAsia="ko-KR"/>
        </w:rPr>
        <w:t>reading</w:t>
      </w:r>
      <w:r w:rsidR="00B81FA3" w:rsidRPr="0011588E">
        <w:rPr>
          <w:rFonts w:ascii="Times New Roman" w:hAnsi="Times New Roman" w:cs="Times New Roman"/>
          <w:lang w:eastAsia="ko-KR"/>
        </w:rPr>
        <w:t>”</w:t>
      </w:r>
      <w:r w:rsidR="008D5A73" w:rsidRPr="0011588E">
        <w:rPr>
          <w:rFonts w:ascii="Times New Roman" w:hAnsi="Times New Roman" w:cs="Times New Roman"/>
          <w:lang w:eastAsia="ko-KR"/>
        </w:rPr>
        <w:t xml:space="preserve"> behaviors. While this is an important addition to the existing literature that tend to focus </w:t>
      </w:r>
      <w:r w:rsidR="00B11D35" w:rsidRPr="0011588E">
        <w:rPr>
          <w:rFonts w:ascii="Times New Roman" w:hAnsi="Times New Roman" w:cs="Times New Roman"/>
          <w:lang w:eastAsia="ko-KR"/>
        </w:rPr>
        <w:t xml:space="preserve">only </w:t>
      </w:r>
      <w:r w:rsidR="008D5A73" w:rsidRPr="0011588E">
        <w:rPr>
          <w:rFonts w:ascii="Times New Roman" w:hAnsi="Times New Roman" w:cs="Times New Roman"/>
          <w:lang w:eastAsia="ko-KR"/>
        </w:rPr>
        <w:t xml:space="preserve">on </w:t>
      </w:r>
      <w:r w:rsidR="008C3BC0" w:rsidRPr="0011588E">
        <w:rPr>
          <w:rFonts w:ascii="Times New Roman" w:hAnsi="Times New Roman" w:cs="Times New Roman"/>
          <w:lang w:eastAsia="ko-KR"/>
        </w:rPr>
        <w:t xml:space="preserve">written </w:t>
      </w:r>
      <w:r w:rsidR="00B84AF4" w:rsidRPr="0011588E">
        <w:rPr>
          <w:rFonts w:ascii="Times New Roman" w:hAnsi="Times New Roman" w:cs="Times New Roman"/>
          <w:lang w:eastAsia="ko-KR"/>
        </w:rPr>
        <w:t>message</w:t>
      </w:r>
      <w:r w:rsidR="008D5A73" w:rsidRPr="0011588E">
        <w:rPr>
          <w:rFonts w:ascii="Times New Roman" w:hAnsi="Times New Roman" w:cs="Times New Roman"/>
          <w:lang w:eastAsia="ko-KR"/>
        </w:rPr>
        <w:t>s (e.g., Himelboim, 2008; 2011),</w:t>
      </w:r>
      <w:r w:rsidR="00B81FA3" w:rsidRPr="0011588E">
        <w:rPr>
          <w:rFonts w:ascii="Times New Roman" w:hAnsi="Times New Roman" w:cs="Times New Roman"/>
          <w:lang w:eastAsia="ko-KR"/>
        </w:rPr>
        <w:t xml:space="preserve"> it leaves many questions unanswered</w:t>
      </w:r>
      <w:r w:rsidR="000319AE" w:rsidRPr="0011588E">
        <w:rPr>
          <w:rFonts w:ascii="Times New Roman" w:hAnsi="Times New Roman" w:cs="Times New Roman"/>
          <w:lang w:eastAsia="ko-KR"/>
        </w:rPr>
        <w:t>, let alone we did not considered actual message characteristics in our model</w:t>
      </w:r>
      <w:r w:rsidR="00B81FA3" w:rsidRPr="0011588E">
        <w:rPr>
          <w:rFonts w:ascii="Times New Roman" w:hAnsi="Times New Roman" w:cs="Times New Roman"/>
          <w:lang w:eastAsia="ko-KR"/>
        </w:rPr>
        <w:t>.</w:t>
      </w:r>
      <w:r w:rsidR="000319AE" w:rsidRPr="0011588E">
        <w:rPr>
          <w:rFonts w:ascii="Times New Roman" w:hAnsi="Times New Roman" w:cs="Times New Roman"/>
          <w:lang w:eastAsia="ko-KR"/>
        </w:rPr>
        <w:t xml:space="preserve"> </w:t>
      </w:r>
      <w:r w:rsidR="004B7A33">
        <w:rPr>
          <w:rFonts w:ascii="Times New Roman" w:hAnsi="Times New Roman" w:cs="Times New Roman"/>
          <w:lang w:eastAsia="ko-KR"/>
        </w:rPr>
        <w:t>I</w:t>
      </w:r>
      <w:r w:rsidR="002B5FD2">
        <w:rPr>
          <w:rFonts w:ascii="Times New Roman" w:hAnsi="Times New Roman" w:cs="Times New Roman"/>
          <w:lang w:eastAsia="ko-KR"/>
        </w:rPr>
        <w:t>ndeed</w:t>
      </w:r>
      <w:r w:rsidR="004B7A33">
        <w:rPr>
          <w:rFonts w:ascii="Times New Roman" w:hAnsi="Times New Roman" w:cs="Times New Roman"/>
          <w:lang w:eastAsia="ko-KR"/>
        </w:rPr>
        <w:t>, it is</w:t>
      </w:r>
      <w:r w:rsidR="002B5FD2">
        <w:rPr>
          <w:rFonts w:ascii="Times New Roman" w:hAnsi="Times New Roman" w:cs="Times New Roman"/>
          <w:lang w:eastAsia="ko-KR"/>
        </w:rPr>
        <w:t xml:space="preserve"> </w:t>
      </w:r>
      <w:r w:rsidR="00562793">
        <w:rPr>
          <w:rFonts w:ascii="Times New Roman" w:hAnsi="Times New Roman" w:cs="Times New Roman"/>
          <w:lang w:eastAsia="ko-KR"/>
        </w:rPr>
        <w:t xml:space="preserve">conceivable that individual’s message selection behaviors </w:t>
      </w:r>
      <w:r w:rsidR="00090128">
        <w:rPr>
          <w:rFonts w:ascii="Times New Roman" w:hAnsi="Times New Roman" w:cs="Times New Roman"/>
          <w:lang w:eastAsia="ko-KR"/>
        </w:rPr>
        <w:t>were</w:t>
      </w:r>
      <w:r w:rsidR="00562793">
        <w:rPr>
          <w:rFonts w:ascii="Times New Roman" w:hAnsi="Times New Roman" w:cs="Times New Roman"/>
          <w:lang w:eastAsia="ko-KR"/>
        </w:rPr>
        <w:t xml:space="preserve"> at least partly driven by some textual cues available in thread titles</w:t>
      </w:r>
      <w:r w:rsidR="00B838EF">
        <w:rPr>
          <w:rFonts w:ascii="Times New Roman" w:hAnsi="Times New Roman" w:cs="Times New Roman"/>
          <w:lang w:eastAsia="ko-KR"/>
        </w:rPr>
        <w:t xml:space="preserve"> (as the first </w:t>
      </w:r>
      <w:r w:rsidR="004B7A33">
        <w:rPr>
          <w:rFonts w:ascii="Times New Roman" w:hAnsi="Times New Roman" w:cs="Times New Roman"/>
          <w:lang w:eastAsia="ko-KR"/>
        </w:rPr>
        <w:t xml:space="preserve">textual </w:t>
      </w:r>
      <w:r w:rsidR="00B838EF">
        <w:rPr>
          <w:rFonts w:ascii="Times New Roman" w:hAnsi="Times New Roman" w:cs="Times New Roman"/>
          <w:lang w:eastAsia="ko-KR"/>
        </w:rPr>
        <w:t xml:space="preserve">cue that </w:t>
      </w:r>
      <w:r w:rsidR="008C1E87">
        <w:rPr>
          <w:rFonts w:ascii="Times New Roman" w:hAnsi="Times New Roman" w:cs="Times New Roman"/>
          <w:lang w:eastAsia="ko-KR"/>
        </w:rPr>
        <w:t xml:space="preserve">respondents </w:t>
      </w:r>
      <w:r w:rsidR="00DE5999">
        <w:rPr>
          <w:rFonts w:ascii="Times New Roman" w:hAnsi="Times New Roman" w:cs="Times New Roman"/>
          <w:lang w:eastAsia="ko-KR"/>
        </w:rPr>
        <w:t xml:space="preserve">would </w:t>
      </w:r>
      <w:r w:rsidR="00B838EF">
        <w:rPr>
          <w:rFonts w:ascii="Times New Roman" w:hAnsi="Times New Roman" w:cs="Times New Roman"/>
          <w:lang w:eastAsia="ko-KR"/>
        </w:rPr>
        <w:t>encounter in selecting other’s messages)</w:t>
      </w:r>
      <w:r w:rsidR="00090128">
        <w:rPr>
          <w:rFonts w:ascii="Times New Roman" w:hAnsi="Times New Roman" w:cs="Times New Roman"/>
          <w:lang w:eastAsia="ko-KR"/>
        </w:rPr>
        <w:t xml:space="preserve">, or </w:t>
      </w:r>
      <w:r w:rsidR="00B838EF">
        <w:rPr>
          <w:rFonts w:ascii="Times New Roman" w:hAnsi="Times New Roman" w:cs="Times New Roman"/>
          <w:lang w:eastAsia="ko-KR"/>
        </w:rPr>
        <w:t xml:space="preserve">by some </w:t>
      </w:r>
      <w:r w:rsidR="00EC4301">
        <w:rPr>
          <w:rFonts w:ascii="Times New Roman" w:hAnsi="Times New Roman" w:cs="Times New Roman"/>
          <w:lang w:eastAsia="ko-KR"/>
        </w:rPr>
        <w:t xml:space="preserve">other </w:t>
      </w:r>
      <w:r w:rsidR="00B838EF">
        <w:rPr>
          <w:rFonts w:ascii="Times New Roman" w:hAnsi="Times New Roman" w:cs="Times New Roman"/>
          <w:lang w:eastAsia="ko-KR"/>
        </w:rPr>
        <w:t xml:space="preserve">interaction effects between network dynamics </w:t>
      </w:r>
      <w:r w:rsidR="00EC4301">
        <w:rPr>
          <w:rFonts w:ascii="Times New Roman" w:hAnsi="Times New Roman" w:cs="Times New Roman"/>
          <w:lang w:eastAsia="ko-KR"/>
        </w:rPr>
        <w:t xml:space="preserve">identified here </w:t>
      </w:r>
      <w:r w:rsidR="00B838EF">
        <w:rPr>
          <w:rFonts w:ascii="Times New Roman" w:hAnsi="Times New Roman" w:cs="Times New Roman"/>
          <w:lang w:eastAsia="ko-KR"/>
        </w:rPr>
        <w:t xml:space="preserve">and </w:t>
      </w:r>
      <w:r w:rsidR="00090128">
        <w:rPr>
          <w:rFonts w:ascii="Times New Roman" w:hAnsi="Times New Roman" w:cs="Times New Roman"/>
          <w:lang w:eastAsia="ko-KR"/>
        </w:rPr>
        <w:t>message characteristics</w:t>
      </w:r>
      <w:r w:rsidR="00B838EF">
        <w:rPr>
          <w:rFonts w:ascii="Times New Roman" w:hAnsi="Times New Roman" w:cs="Times New Roman"/>
          <w:lang w:eastAsia="ko-KR"/>
        </w:rPr>
        <w:t>.</w:t>
      </w:r>
      <w:r w:rsidR="00137429">
        <w:rPr>
          <w:rFonts w:ascii="Times New Roman" w:hAnsi="Times New Roman" w:cs="Times New Roman"/>
          <w:lang w:eastAsia="ko-KR"/>
        </w:rPr>
        <w:t xml:space="preserve"> </w:t>
      </w:r>
      <w:r w:rsidR="000F4581">
        <w:rPr>
          <w:rFonts w:ascii="Times New Roman" w:hAnsi="Times New Roman" w:cs="Times New Roman"/>
          <w:lang w:eastAsia="ko-KR"/>
        </w:rPr>
        <w:t>While i</w:t>
      </w:r>
      <w:r w:rsidR="00425D17" w:rsidRPr="0011588E">
        <w:rPr>
          <w:rFonts w:ascii="Times New Roman" w:hAnsi="Times New Roman" w:cs="Times New Roman"/>
          <w:lang w:eastAsia="ko-KR"/>
        </w:rPr>
        <w:t>t</w:t>
      </w:r>
      <w:r w:rsidR="000319AE" w:rsidRPr="0011588E">
        <w:rPr>
          <w:rFonts w:ascii="Times New Roman" w:hAnsi="Times New Roman" w:cs="Times New Roman"/>
          <w:lang w:eastAsia="ko-KR"/>
        </w:rPr>
        <w:t xml:space="preserve"> is </w:t>
      </w:r>
      <w:r w:rsidR="00B84AF4" w:rsidRPr="0011588E">
        <w:rPr>
          <w:rFonts w:ascii="Times New Roman" w:hAnsi="Times New Roman" w:cs="Times New Roman"/>
          <w:lang w:eastAsia="ko-KR"/>
        </w:rPr>
        <w:t xml:space="preserve">arguably </w:t>
      </w:r>
      <w:r w:rsidR="000319AE" w:rsidRPr="0011588E">
        <w:rPr>
          <w:rFonts w:ascii="Times New Roman" w:hAnsi="Times New Roman" w:cs="Times New Roman"/>
          <w:lang w:eastAsia="ko-KR"/>
        </w:rPr>
        <w:t xml:space="preserve">an important issue that would add more nuance to our </w:t>
      </w:r>
      <w:r w:rsidR="00EC4301">
        <w:rPr>
          <w:rFonts w:ascii="Times New Roman" w:hAnsi="Times New Roman" w:cs="Times New Roman"/>
          <w:lang w:eastAsia="ko-KR"/>
        </w:rPr>
        <w:t>result</w:t>
      </w:r>
      <w:r w:rsidR="004B7A33">
        <w:rPr>
          <w:rFonts w:ascii="Times New Roman" w:hAnsi="Times New Roman" w:cs="Times New Roman"/>
          <w:lang w:eastAsia="ko-KR"/>
        </w:rPr>
        <w:t>s</w:t>
      </w:r>
      <w:r w:rsidR="000319AE" w:rsidRPr="0011588E">
        <w:rPr>
          <w:rFonts w:ascii="Times New Roman" w:hAnsi="Times New Roman" w:cs="Times New Roman"/>
          <w:lang w:eastAsia="ko-KR"/>
        </w:rPr>
        <w:t xml:space="preserve">, </w:t>
      </w:r>
      <w:r w:rsidR="00B84AF4" w:rsidRPr="0011588E">
        <w:rPr>
          <w:rFonts w:ascii="Times New Roman" w:hAnsi="Times New Roman" w:cs="Times New Roman"/>
          <w:lang w:eastAsia="ko-KR"/>
        </w:rPr>
        <w:t xml:space="preserve">it requires to </w:t>
      </w:r>
      <w:r w:rsidR="00A10B9F" w:rsidRPr="0011588E">
        <w:rPr>
          <w:rFonts w:ascii="Times New Roman" w:hAnsi="Times New Roman" w:cs="Times New Roman"/>
          <w:lang w:eastAsia="ko-KR"/>
        </w:rPr>
        <w:t xml:space="preserve">consider how latent </w:t>
      </w:r>
      <w:r w:rsidR="00B11D35" w:rsidRPr="0011588E">
        <w:rPr>
          <w:rFonts w:ascii="Times New Roman" w:hAnsi="Times New Roman" w:cs="Times New Roman"/>
          <w:lang w:eastAsia="ko-KR"/>
        </w:rPr>
        <w:t xml:space="preserve">textual </w:t>
      </w:r>
      <w:r w:rsidR="00A10B9F" w:rsidRPr="0011588E">
        <w:rPr>
          <w:rFonts w:ascii="Times New Roman" w:hAnsi="Times New Roman" w:cs="Times New Roman"/>
          <w:lang w:eastAsia="ko-KR"/>
        </w:rPr>
        <w:t xml:space="preserve">topics and observed </w:t>
      </w:r>
      <w:r w:rsidR="00B11D35" w:rsidRPr="0011588E">
        <w:rPr>
          <w:rFonts w:ascii="Times New Roman" w:hAnsi="Times New Roman" w:cs="Times New Roman"/>
          <w:lang w:eastAsia="ko-KR"/>
        </w:rPr>
        <w:t>message</w:t>
      </w:r>
      <w:r w:rsidR="00A10B9F" w:rsidRPr="0011588E">
        <w:rPr>
          <w:rFonts w:ascii="Times New Roman" w:hAnsi="Times New Roman" w:cs="Times New Roman"/>
          <w:lang w:eastAsia="ko-KR"/>
        </w:rPr>
        <w:t xml:space="preserve"> quantities are probabilistically generated, and how such factors would </w:t>
      </w:r>
      <w:r w:rsidR="00C67B73" w:rsidRPr="0011588E">
        <w:rPr>
          <w:rFonts w:ascii="Times New Roman" w:hAnsi="Times New Roman" w:cs="Times New Roman"/>
          <w:lang w:eastAsia="ko-KR"/>
        </w:rPr>
        <w:t xml:space="preserve">further </w:t>
      </w:r>
      <w:r w:rsidR="00B838EF">
        <w:rPr>
          <w:rFonts w:ascii="Times New Roman" w:hAnsi="Times New Roman" w:cs="Times New Roman"/>
          <w:lang w:eastAsia="ko-KR"/>
        </w:rPr>
        <w:t xml:space="preserve">condition the observed </w:t>
      </w:r>
      <w:r w:rsidR="00A10B9F" w:rsidRPr="0011588E">
        <w:rPr>
          <w:rFonts w:ascii="Times New Roman" w:hAnsi="Times New Roman" w:cs="Times New Roman"/>
          <w:lang w:eastAsia="ko-KR"/>
        </w:rPr>
        <w:t>n</w:t>
      </w:r>
      <w:r w:rsidR="00B11D35" w:rsidRPr="0011588E">
        <w:rPr>
          <w:rFonts w:ascii="Times New Roman" w:hAnsi="Times New Roman" w:cs="Times New Roman"/>
          <w:lang w:eastAsia="ko-KR"/>
        </w:rPr>
        <w:t>etwork dynamics</w:t>
      </w:r>
      <w:r w:rsidR="00B838EF">
        <w:rPr>
          <w:rFonts w:ascii="Times New Roman" w:hAnsi="Times New Roman" w:cs="Times New Roman"/>
          <w:lang w:eastAsia="ko-KR"/>
        </w:rPr>
        <w:t xml:space="preserve"> in a </w:t>
      </w:r>
      <w:del w:id="18" w:author="Hyunjin (Jin) Song" w:date="2017-10-16T21:44:00Z">
        <w:r w:rsidR="00EC4301" w:rsidDel="00DE14E7">
          <w:rPr>
            <w:rFonts w:ascii="Times New Roman" w:hAnsi="Times New Roman" w:cs="Times New Roman"/>
            <w:lang w:eastAsia="ko-KR"/>
          </w:rPr>
          <w:delText>scholastic</w:delText>
        </w:r>
        <w:r w:rsidR="00B838EF" w:rsidDel="00DE14E7">
          <w:rPr>
            <w:rFonts w:ascii="Times New Roman" w:hAnsi="Times New Roman" w:cs="Times New Roman"/>
            <w:lang w:eastAsia="ko-KR"/>
          </w:rPr>
          <w:delText xml:space="preserve"> </w:delText>
        </w:r>
      </w:del>
      <w:ins w:id="19" w:author="Hyunjin (Jin) Song" w:date="2017-10-16T21:44:00Z">
        <w:r w:rsidR="00DE14E7">
          <w:rPr>
            <w:rFonts w:ascii="Times New Roman" w:hAnsi="Times New Roman" w:cs="Times New Roman"/>
            <w:lang w:eastAsia="ko-KR"/>
          </w:rPr>
          <w:t xml:space="preserve">stochastic </w:t>
        </w:r>
      </w:ins>
      <w:r w:rsidR="00B838EF">
        <w:rPr>
          <w:rFonts w:ascii="Times New Roman" w:hAnsi="Times New Roman" w:cs="Times New Roman"/>
          <w:lang w:eastAsia="ko-KR"/>
        </w:rPr>
        <w:t>fashion</w:t>
      </w:r>
      <w:r w:rsidR="00A10B9F" w:rsidRPr="0011588E">
        <w:rPr>
          <w:rFonts w:ascii="Times New Roman" w:hAnsi="Times New Roman" w:cs="Times New Roman"/>
          <w:lang w:eastAsia="ko-KR"/>
        </w:rPr>
        <w:t>. To our knowledge,</w:t>
      </w:r>
      <w:r w:rsidR="00425D17" w:rsidRPr="0011588E">
        <w:rPr>
          <w:rFonts w:ascii="Times New Roman" w:hAnsi="Times New Roman" w:cs="Times New Roman"/>
          <w:lang w:eastAsia="ko-KR"/>
        </w:rPr>
        <w:t xml:space="preserve"> </w:t>
      </w:r>
      <w:r w:rsidR="00B648FB" w:rsidRPr="0011588E">
        <w:rPr>
          <w:rFonts w:ascii="Times New Roman" w:hAnsi="Times New Roman" w:cs="Times New Roman"/>
          <w:lang w:eastAsia="ko-KR"/>
        </w:rPr>
        <w:t xml:space="preserve">a </w:t>
      </w:r>
      <w:r w:rsidR="00A10B9F" w:rsidRPr="0011588E">
        <w:rPr>
          <w:rFonts w:ascii="Times New Roman" w:hAnsi="Times New Roman" w:cs="Times New Roman"/>
          <w:lang w:eastAsia="ko-KR"/>
        </w:rPr>
        <w:t>proper probabilistic model addressing such issue</w:t>
      </w:r>
      <w:r w:rsidR="00C67B73" w:rsidRPr="0011588E">
        <w:rPr>
          <w:rFonts w:ascii="Times New Roman" w:hAnsi="Times New Roman" w:cs="Times New Roman"/>
          <w:lang w:eastAsia="ko-KR"/>
        </w:rPr>
        <w:t>s</w:t>
      </w:r>
      <w:r w:rsidR="00A10B9F" w:rsidRPr="0011588E">
        <w:rPr>
          <w:rFonts w:ascii="Times New Roman" w:hAnsi="Times New Roman" w:cs="Times New Roman"/>
          <w:lang w:eastAsia="ko-KR"/>
        </w:rPr>
        <w:t xml:space="preserve"> is only </w:t>
      </w:r>
      <w:r w:rsidR="008C1E87">
        <w:rPr>
          <w:rFonts w:ascii="Times New Roman" w:hAnsi="Times New Roman" w:cs="Times New Roman"/>
          <w:lang w:eastAsia="ko-KR"/>
        </w:rPr>
        <w:t xml:space="preserve">recently </w:t>
      </w:r>
      <w:r w:rsidR="00A10B9F" w:rsidRPr="0011588E">
        <w:rPr>
          <w:rFonts w:ascii="Times New Roman" w:hAnsi="Times New Roman" w:cs="Times New Roman"/>
          <w:lang w:eastAsia="ko-KR"/>
        </w:rPr>
        <w:t xml:space="preserve">begin to be </w:t>
      </w:r>
      <w:r w:rsidR="00B84AF4" w:rsidRPr="0011588E">
        <w:rPr>
          <w:rFonts w:ascii="Times New Roman" w:hAnsi="Times New Roman" w:cs="Times New Roman"/>
          <w:lang w:eastAsia="ko-KR"/>
        </w:rPr>
        <w:t>developed</w:t>
      </w:r>
      <w:r w:rsidR="00A10B9F" w:rsidRPr="0011588E">
        <w:rPr>
          <w:rFonts w:ascii="Times New Roman" w:hAnsi="Times New Roman" w:cs="Times New Roman"/>
          <w:lang w:eastAsia="ko-KR"/>
        </w:rPr>
        <w:t xml:space="preserve"> (</w:t>
      </w:r>
      <w:r w:rsidR="00EC4301">
        <w:rPr>
          <w:rFonts w:ascii="Times New Roman" w:hAnsi="Times New Roman" w:cs="Times New Roman"/>
          <w:lang w:eastAsia="ko-KR"/>
        </w:rPr>
        <w:t xml:space="preserve">e.g., </w:t>
      </w:r>
      <w:r w:rsidR="00A10B9F" w:rsidRPr="0011588E">
        <w:rPr>
          <w:rFonts w:ascii="Times New Roman" w:hAnsi="Times New Roman" w:cs="Times New Roman"/>
          <w:lang w:eastAsia="ko-KR"/>
        </w:rPr>
        <w:t>Kim et al., 2017</w:t>
      </w:r>
      <w:r w:rsidR="00B84AF4" w:rsidRPr="0011588E">
        <w:rPr>
          <w:rFonts w:ascii="Times New Roman" w:hAnsi="Times New Roman" w:cs="Times New Roman"/>
          <w:lang w:eastAsia="ko-KR"/>
        </w:rPr>
        <w:t>)</w:t>
      </w:r>
      <w:r w:rsidR="008C3BC0" w:rsidRPr="0011588E">
        <w:rPr>
          <w:rFonts w:ascii="Times New Roman" w:hAnsi="Times New Roman" w:cs="Times New Roman"/>
          <w:lang w:eastAsia="ko-KR"/>
        </w:rPr>
        <w:t>.</w:t>
      </w:r>
      <w:r w:rsidR="00C67B73" w:rsidRPr="0011588E">
        <w:rPr>
          <w:rFonts w:ascii="Times New Roman" w:hAnsi="Times New Roman" w:cs="Times New Roman"/>
          <w:lang w:eastAsia="ko-KR"/>
        </w:rPr>
        <w:t xml:space="preserve"> </w:t>
      </w:r>
    </w:p>
    <w:p w14:paraId="24DA271E" w14:textId="39774571" w:rsidR="00B838EF" w:rsidRPr="0011588E" w:rsidRDefault="00B838EF" w:rsidP="00462A70">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t>Third, regarding our interaction effect between candidate choice homophily and time</w:t>
      </w:r>
      <w:r w:rsidR="004B7A33">
        <w:rPr>
          <w:rFonts w:ascii="Times New Roman" w:hAnsi="Times New Roman" w:cs="Times New Roman"/>
          <w:lang w:eastAsia="ko-KR"/>
        </w:rPr>
        <w:t xml:space="preserve"> trends</w:t>
      </w:r>
      <w:r>
        <w:rPr>
          <w:rFonts w:ascii="Times New Roman" w:hAnsi="Times New Roman" w:cs="Times New Roman"/>
          <w:lang w:eastAsia="ko-KR"/>
        </w:rPr>
        <w:t>, we also acknowledge that such pattern</w:t>
      </w:r>
      <w:r w:rsidR="008C1E87">
        <w:rPr>
          <w:rFonts w:ascii="Times New Roman" w:hAnsi="Times New Roman" w:cs="Times New Roman"/>
          <w:lang w:eastAsia="ko-KR"/>
        </w:rPr>
        <w:t>s</w:t>
      </w:r>
      <w:r>
        <w:rPr>
          <w:rFonts w:ascii="Times New Roman" w:hAnsi="Times New Roman" w:cs="Times New Roman"/>
          <w:lang w:eastAsia="ko-KR"/>
        </w:rPr>
        <w:t xml:space="preserve"> </w:t>
      </w:r>
      <w:r w:rsidR="004B7A33">
        <w:rPr>
          <w:rFonts w:ascii="Times New Roman" w:hAnsi="Times New Roman" w:cs="Times New Roman"/>
          <w:lang w:eastAsia="ko-KR"/>
        </w:rPr>
        <w:t xml:space="preserve">may have been </w:t>
      </w:r>
      <w:r>
        <w:rPr>
          <w:rFonts w:ascii="Times New Roman" w:hAnsi="Times New Roman" w:cs="Times New Roman"/>
          <w:lang w:eastAsia="ko-KR"/>
        </w:rPr>
        <w:t xml:space="preserve">driven by participants’ </w:t>
      </w:r>
      <w:r w:rsidR="004B7A33">
        <w:rPr>
          <w:rFonts w:ascii="Times New Roman" w:hAnsi="Times New Roman" w:cs="Times New Roman"/>
          <w:lang w:eastAsia="ko-KR"/>
        </w:rPr>
        <w:t>“</w:t>
      </w:r>
      <w:r>
        <w:rPr>
          <w:rFonts w:ascii="Times New Roman" w:hAnsi="Times New Roman" w:cs="Times New Roman"/>
          <w:lang w:eastAsia="ko-KR"/>
        </w:rPr>
        <w:t>learning effects</w:t>
      </w:r>
      <w:r w:rsidR="004B7A33">
        <w:rPr>
          <w:rFonts w:ascii="Times New Roman" w:hAnsi="Times New Roman" w:cs="Times New Roman"/>
          <w:lang w:eastAsia="ko-KR"/>
        </w:rPr>
        <w:t>”</w:t>
      </w:r>
      <w:r>
        <w:rPr>
          <w:rFonts w:ascii="Times New Roman" w:hAnsi="Times New Roman" w:cs="Times New Roman"/>
          <w:lang w:eastAsia="ko-KR"/>
        </w:rPr>
        <w:t xml:space="preserve"> </w:t>
      </w:r>
      <w:r w:rsidR="002468A4">
        <w:rPr>
          <w:rFonts w:ascii="Times New Roman" w:hAnsi="Times New Roman" w:cs="Times New Roman"/>
          <w:lang w:eastAsia="ko-KR"/>
        </w:rPr>
        <w:t>than campaign competitiveness effect</w:t>
      </w:r>
      <w:r>
        <w:rPr>
          <w:rFonts w:ascii="Times New Roman" w:hAnsi="Times New Roman" w:cs="Times New Roman"/>
          <w:lang w:eastAsia="ko-KR"/>
        </w:rPr>
        <w:t xml:space="preserve">. </w:t>
      </w:r>
      <w:r w:rsidR="0078340E">
        <w:rPr>
          <w:rFonts w:ascii="Times New Roman" w:hAnsi="Times New Roman" w:cs="Times New Roman"/>
          <w:lang w:eastAsia="ko-KR"/>
        </w:rPr>
        <w:t xml:space="preserve">That is, </w:t>
      </w:r>
      <w:r w:rsidR="004B7A33">
        <w:rPr>
          <w:rFonts w:ascii="Times New Roman" w:hAnsi="Times New Roman" w:cs="Times New Roman"/>
          <w:lang w:eastAsia="ko-KR"/>
        </w:rPr>
        <w:t>based on their continued interactions</w:t>
      </w:r>
      <w:r w:rsidR="008C1E87">
        <w:rPr>
          <w:rFonts w:ascii="Times New Roman" w:hAnsi="Times New Roman" w:cs="Times New Roman"/>
          <w:lang w:eastAsia="ko-KR"/>
        </w:rPr>
        <w:t xml:space="preserve"> in the forum</w:t>
      </w:r>
      <w:r w:rsidR="0078340E">
        <w:rPr>
          <w:rFonts w:ascii="Times New Roman" w:hAnsi="Times New Roman" w:cs="Times New Roman"/>
          <w:lang w:eastAsia="ko-KR"/>
        </w:rPr>
        <w:t xml:space="preserve">, they could have </w:t>
      </w:r>
      <w:r w:rsidR="004B7A33">
        <w:rPr>
          <w:rFonts w:ascii="Times New Roman" w:hAnsi="Times New Roman" w:cs="Times New Roman"/>
          <w:lang w:eastAsia="ko-KR"/>
        </w:rPr>
        <w:t xml:space="preserve">acquired implicit knowledge </w:t>
      </w:r>
      <w:r w:rsidR="008C1E87">
        <w:rPr>
          <w:rFonts w:ascii="Times New Roman" w:hAnsi="Times New Roman" w:cs="Times New Roman"/>
          <w:lang w:eastAsia="ko-KR"/>
        </w:rPr>
        <w:t>of</w:t>
      </w:r>
      <w:r w:rsidR="004B7A33">
        <w:rPr>
          <w:rFonts w:ascii="Times New Roman" w:hAnsi="Times New Roman" w:cs="Times New Roman"/>
          <w:lang w:eastAsia="ko-KR"/>
        </w:rPr>
        <w:t xml:space="preserve"> </w:t>
      </w:r>
      <w:r w:rsidR="0078340E">
        <w:rPr>
          <w:rFonts w:ascii="Times New Roman" w:hAnsi="Times New Roman" w:cs="Times New Roman"/>
          <w:lang w:eastAsia="ko-KR"/>
        </w:rPr>
        <w:t xml:space="preserve">others’ partisan orientations, which makes them better able to discern </w:t>
      </w:r>
      <w:r w:rsidR="008C1E87">
        <w:rPr>
          <w:rFonts w:ascii="Times New Roman" w:hAnsi="Times New Roman" w:cs="Times New Roman"/>
          <w:lang w:eastAsia="ko-KR"/>
        </w:rPr>
        <w:t xml:space="preserve">partisan leanings of </w:t>
      </w:r>
      <w:r w:rsidR="0078340E">
        <w:rPr>
          <w:rFonts w:ascii="Times New Roman" w:hAnsi="Times New Roman" w:cs="Times New Roman"/>
          <w:lang w:eastAsia="ko-KR"/>
        </w:rPr>
        <w:t xml:space="preserve">socially provided messages </w:t>
      </w:r>
      <w:r w:rsidR="004B7A33">
        <w:rPr>
          <w:rFonts w:ascii="Times New Roman" w:hAnsi="Times New Roman" w:cs="Times New Roman"/>
          <w:lang w:eastAsia="ko-KR"/>
        </w:rPr>
        <w:t>over time</w:t>
      </w:r>
      <w:r w:rsidR="0078340E">
        <w:rPr>
          <w:rFonts w:ascii="Times New Roman" w:hAnsi="Times New Roman" w:cs="Times New Roman"/>
          <w:lang w:eastAsia="ko-KR"/>
        </w:rPr>
        <w:t xml:space="preserve">. </w:t>
      </w:r>
      <w:r w:rsidR="002468A4">
        <w:rPr>
          <w:rFonts w:ascii="Times New Roman" w:hAnsi="Times New Roman" w:cs="Times New Roman"/>
          <w:lang w:eastAsia="ko-KR"/>
        </w:rPr>
        <w:t xml:space="preserve">While our empirical pattern </w:t>
      </w:r>
      <w:r w:rsidR="008C1E87">
        <w:rPr>
          <w:rFonts w:ascii="Times New Roman" w:hAnsi="Times New Roman" w:cs="Times New Roman"/>
          <w:lang w:eastAsia="ko-KR"/>
        </w:rPr>
        <w:t xml:space="preserve">is </w:t>
      </w:r>
      <w:r w:rsidR="002468A4">
        <w:rPr>
          <w:rFonts w:ascii="Times New Roman" w:hAnsi="Times New Roman" w:cs="Times New Roman"/>
          <w:lang w:eastAsia="ko-KR"/>
        </w:rPr>
        <w:t xml:space="preserve">indeed consistent with this alternative </w:t>
      </w:r>
      <w:r w:rsidR="002468A4">
        <w:rPr>
          <w:rFonts w:ascii="Times New Roman" w:hAnsi="Times New Roman" w:cs="Times New Roman"/>
          <w:lang w:eastAsia="ko-KR"/>
        </w:rPr>
        <w:lastRenderedPageBreak/>
        <w:t xml:space="preserve">explanation, </w:t>
      </w:r>
      <w:r w:rsidR="002468A4" w:rsidRPr="002468A4">
        <w:rPr>
          <w:rFonts w:ascii="Times New Roman" w:hAnsi="Times New Roman" w:cs="Times New Roman"/>
          <w:lang w:eastAsia="ko-KR"/>
        </w:rPr>
        <w:t xml:space="preserve">it should be </w:t>
      </w:r>
      <w:r w:rsidR="002468A4">
        <w:rPr>
          <w:rFonts w:ascii="Times New Roman" w:hAnsi="Times New Roman" w:cs="Times New Roman"/>
          <w:lang w:eastAsia="ko-KR"/>
        </w:rPr>
        <w:t xml:space="preserve">also </w:t>
      </w:r>
      <w:r w:rsidR="002468A4" w:rsidRPr="002468A4">
        <w:rPr>
          <w:rFonts w:ascii="Times New Roman" w:hAnsi="Times New Roman" w:cs="Times New Roman"/>
          <w:lang w:eastAsia="ko-KR"/>
        </w:rPr>
        <w:t xml:space="preserve">noted </w:t>
      </w:r>
      <w:r w:rsidR="002468A4">
        <w:rPr>
          <w:rFonts w:ascii="Times New Roman" w:hAnsi="Times New Roman" w:cs="Times New Roman"/>
          <w:lang w:eastAsia="ko-KR"/>
        </w:rPr>
        <w:t>that</w:t>
      </w:r>
      <w:r w:rsidR="00EA268F">
        <w:rPr>
          <w:rFonts w:ascii="Times New Roman" w:hAnsi="Times New Roman" w:cs="Times New Roman"/>
          <w:lang w:eastAsia="ko-KR"/>
        </w:rPr>
        <w:t>,</w:t>
      </w:r>
      <w:r w:rsidR="002468A4">
        <w:rPr>
          <w:rFonts w:ascii="Times New Roman" w:hAnsi="Times New Roman" w:cs="Times New Roman"/>
          <w:lang w:eastAsia="ko-KR"/>
        </w:rPr>
        <w:t xml:space="preserve"> </w:t>
      </w:r>
      <w:r w:rsidR="00EA268F">
        <w:rPr>
          <w:rFonts w:ascii="Times New Roman" w:hAnsi="Times New Roman" w:cs="Times New Roman"/>
          <w:lang w:eastAsia="ko-KR"/>
        </w:rPr>
        <w:t xml:space="preserve">ultimately, </w:t>
      </w:r>
      <w:r w:rsidR="002468A4">
        <w:rPr>
          <w:rFonts w:ascii="Times New Roman" w:hAnsi="Times New Roman" w:cs="Times New Roman"/>
          <w:lang w:eastAsia="ko-KR"/>
        </w:rPr>
        <w:t>the impact of candidate choice homophily</w:t>
      </w:r>
      <w:r w:rsidR="00EA268F">
        <w:rPr>
          <w:rFonts w:ascii="Times New Roman" w:hAnsi="Times New Roman" w:cs="Times New Roman"/>
          <w:lang w:eastAsia="ko-KR"/>
        </w:rPr>
        <w:t xml:space="preserve"> </w:t>
      </w:r>
      <w:r w:rsidR="00462A70">
        <w:rPr>
          <w:rFonts w:ascii="Times New Roman" w:hAnsi="Times New Roman" w:cs="Times New Roman"/>
          <w:lang w:eastAsia="ko-KR"/>
        </w:rPr>
        <w:t>never</w:t>
      </w:r>
      <w:r w:rsidR="00EA268F">
        <w:rPr>
          <w:rFonts w:ascii="Times New Roman" w:hAnsi="Times New Roman" w:cs="Times New Roman"/>
          <w:lang w:eastAsia="ko-KR"/>
        </w:rPr>
        <w:t xml:space="preserve"> </w:t>
      </w:r>
      <w:r w:rsidR="00702C52">
        <w:rPr>
          <w:rFonts w:ascii="Times New Roman" w:hAnsi="Times New Roman" w:cs="Times New Roman"/>
          <w:lang w:eastAsia="ko-KR"/>
        </w:rPr>
        <w:t>exceed</w:t>
      </w:r>
      <w:r w:rsidR="00462A70">
        <w:rPr>
          <w:rFonts w:ascii="Times New Roman" w:hAnsi="Times New Roman" w:cs="Times New Roman"/>
          <w:lang w:eastAsia="ko-KR"/>
        </w:rPr>
        <w:t>ed</w:t>
      </w:r>
      <w:r w:rsidR="00702C52">
        <w:rPr>
          <w:rFonts w:ascii="Times New Roman" w:hAnsi="Times New Roman" w:cs="Times New Roman"/>
          <w:lang w:eastAsia="ko-KR"/>
        </w:rPr>
        <w:t xml:space="preserve"> </w:t>
      </w:r>
      <w:r w:rsidR="00462A70">
        <w:rPr>
          <w:rFonts w:ascii="Times New Roman" w:hAnsi="Times New Roman" w:cs="Times New Roman"/>
          <w:lang w:eastAsia="ko-KR"/>
        </w:rPr>
        <w:t>that</w:t>
      </w:r>
      <w:r w:rsidR="00702C52">
        <w:rPr>
          <w:rFonts w:ascii="Times New Roman" w:hAnsi="Times New Roman" w:cs="Times New Roman"/>
          <w:lang w:eastAsia="ko-KR"/>
        </w:rPr>
        <w:t xml:space="preserve"> of other understanding-based effects</w:t>
      </w:r>
      <w:r w:rsidR="00462A70">
        <w:rPr>
          <w:rFonts w:ascii="Times New Roman" w:hAnsi="Times New Roman" w:cs="Times New Roman"/>
          <w:lang w:eastAsia="ko-KR"/>
        </w:rPr>
        <w:t xml:space="preserve">. </w:t>
      </w:r>
      <w:r>
        <w:rPr>
          <w:rFonts w:ascii="Times New Roman" w:hAnsi="Times New Roman" w:cs="Times New Roman"/>
          <w:lang w:eastAsia="ko-KR"/>
        </w:rPr>
        <w:t>As such, the balance of evidence points to the consistent picture that individuals</w:t>
      </w:r>
      <w:r w:rsidR="00462A70">
        <w:rPr>
          <w:rFonts w:ascii="Times New Roman" w:hAnsi="Times New Roman" w:cs="Times New Roman"/>
          <w:lang w:eastAsia="ko-KR"/>
        </w:rPr>
        <w:t>’ message exposure patterns</w:t>
      </w:r>
      <w:r>
        <w:rPr>
          <w:rFonts w:ascii="Times New Roman" w:hAnsi="Times New Roman" w:cs="Times New Roman"/>
          <w:lang w:eastAsia="ko-KR"/>
        </w:rPr>
        <w:t xml:space="preserve"> are not necessarily self-segregated</w:t>
      </w:r>
      <w:r w:rsidR="00462A70">
        <w:rPr>
          <w:rFonts w:ascii="Times New Roman" w:hAnsi="Times New Roman" w:cs="Times New Roman"/>
          <w:lang w:eastAsia="ko-KR"/>
        </w:rPr>
        <w:t xml:space="preserve"> along the overt partisan lines.</w:t>
      </w:r>
    </w:p>
    <w:p w14:paraId="5C2B114A" w14:textId="7C314521" w:rsidR="00DE3A95" w:rsidRPr="0011588E" w:rsidRDefault="00B81FA3"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 </w:t>
      </w:r>
      <w:r w:rsidR="00A44E6F" w:rsidRPr="0011588E">
        <w:rPr>
          <w:rFonts w:ascii="Times New Roman" w:hAnsi="Times New Roman" w:cs="Times New Roman"/>
          <w:lang w:eastAsia="ko-KR"/>
        </w:rPr>
        <w:t>Lastly,</w:t>
      </w:r>
      <w:r w:rsidR="009B1924" w:rsidRPr="0011588E">
        <w:rPr>
          <w:rFonts w:ascii="Times New Roman" w:hAnsi="Times New Roman" w:cs="Times New Roman"/>
          <w:lang w:eastAsia="ko-KR"/>
        </w:rPr>
        <w:t xml:space="preserve"> </w:t>
      </w:r>
      <w:r w:rsidR="00DE0CB7" w:rsidRPr="0011588E">
        <w:rPr>
          <w:rFonts w:ascii="Times New Roman" w:hAnsi="Times New Roman" w:cs="Times New Roman"/>
          <w:lang w:eastAsia="ko-KR"/>
        </w:rPr>
        <w:t xml:space="preserve">we </w:t>
      </w:r>
      <w:r w:rsidR="00EA268F">
        <w:rPr>
          <w:rFonts w:ascii="Times New Roman" w:hAnsi="Times New Roman" w:cs="Times New Roman"/>
          <w:lang w:eastAsia="ko-KR"/>
        </w:rPr>
        <w:t xml:space="preserve">close by </w:t>
      </w:r>
      <w:r w:rsidR="00DE0CB7" w:rsidRPr="0011588E">
        <w:rPr>
          <w:rFonts w:ascii="Times New Roman" w:hAnsi="Times New Roman" w:cs="Times New Roman"/>
          <w:lang w:eastAsia="ko-KR"/>
        </w:rPr>
        <w:t xml:space="preserve">also </w:t>
      </w:r>
      <w:r w:rsidR="004B7A33" w:rsidRPr="0011588E">
        <w:rPr>
          <w:rFonts w:ascii="Times New Roman" w:hAnsi="Times New Roman" w:cs="Times New Roman"/>
          <w:lang w:eastAsia="ko-KR"/>
        </w:rPr>
        <w:t>recognizin</w:t>
      </w:r>
      <w:r w:rsidR="004B7A33">
        <w:rPr>
          <w:rFonts w:ascii="Times New Roman" w:hAnsi="Times New Roman" w:cs="Times New Roman"/>
          <w:lang w:eastAsia="ko-KR"/>
        </w:rPr>
        <w:t>g</w:t>
      </w:r>
      <w:r w:rsidR="00DE0CB7" w:rsidRPr="0011588E">
        <w:rPr>
          <w:rFonts w:ascii="Times New Roman" w:hAnsi="Times New Roman" w:cs="Times New Roman"/>
          <w:lang w:eastAsia="ko-KR"/>
        </w:rPr>
        <w:t xml:space="preserve"> that our</w:t>
      </w:r>
      <w:r w:rsidR="00282D0F" w:rsidRPr="0011588E">
        <w:rPr>
          <w:rFonts w:ascii="Times New Roman" w:hAnsi="Times New Roman" w:cs="Times New Roman"/>
          <w:lang w:eastAsia="ko-KR"/>
        </w:rPr>
        <w:t xml:space="preserve"> single-country, single election</w:t>
      </w:r>
      <w:r w:rsidR="003A101B" w:rsidRPr="0011588E">
        <w:rPr>
          <w:rFonts w:ascii="Times New Roman" w:hAnsi="Times New Roman" w:cs="Times New Roman"/>
          <w:lang w:eastAsia="ko-KR"/>
        </w:rPr>
        <w:t xml:space="preserve"> </w:t>
      </w:r>
      <w:r w:rsidR="00952CAF">
        <w:rPr>
          <w:rFonts w:ascii="Times New Roman" w:hAnsi="Times New Roman" w:cs="Times New Roman"/>
          <w:lang w:eastAsia="ko-KR"/>
        </w:rPr>
        <w:t xml:space="preserve">data </w:t>
      </w:r>
      <w:r w:rsidR="0027345F">
        <w:rPr>
          <w:rFonts w:ascii="Times New Roman" w:hAnsi="Times New Roman" w:cs="Times New Roman"/>
          <w:lang w:eastAsia="ko-KR"/>
        </w:rPr>
        <w:t>approach</w:t>
      </w:r>
      <w:r w:rsidR="00282D0F" w:rsidRPr="0011588E">
        <w:rPr>
          <w:rFonts w:ascii="Times New Roman" w:hAnsi="Times New Roman" w:cs="Times New Roman"/>
          <w:lang w:eastAsia="ko-KR"/>
        </w:rPr>
        <w:t xml:space="preserve"> may not necessarily generalizable</w:t>
      </w:r>
      <w:r w:rsidR="00CB12DA" w:rsidRPr="0011588E">
        <w:rPr>
          <w:rFonts w:ascii="Times New Roman" w:hAnsi="Times New Roman" w:cs="Times New Roman"/>
          <w:lang w:eastAsia="ko-KR"/>
        </w:rPr>
        <w:t xml:space="preserve"> to other contexts</w:t>
      </w:r>
      <w:r w:rsidR="00A44E6F" w:rsidRPr="0011588E">
        <w:rPr>
          <w:rFonts w:ascii="Times New Roman" w:hAnsi="Times New Roman" w:cs="Times New Roman"/>
          <w:lang w:eastAsia="ko-KR"/>
        </w:rPr>
        <w:t>.</w:t>
      </w:r>
      <w:r w:rsidR="003A101B" w:rsidRPr="0011588E">
        <w:rPr>
          <w:rFonts w:ascii="Times New Roman" w:hAnsi="Times New Roman" w:cs="Times New Roman"/>
          <w:lang w:eastAsia="ko-KR"/>
        </w:rPr>
        <w:t xml:space="preserve"> </w:t>
      </w:r>
      <w:r w:rsidR="00A44E6F" w:rsidRPr="0011588E">
        <w:rPr>
          <w:rFonts w:ascii="Times New Roman" w:hAnsi="Times New Roman" w:cs="Times New Roman"/>
          <w:lang w:eastAsia="ko-KR"/>
        </w:rPr>
        <w:t xml:space="preserve">Yet, </w:t>
      </w:r>
      <w:r w:rsidR="003A101B" w:rsidRPr="0011588E">
        <w:rPr>
          <w:rFonts w:ascii="Times New Roman" w:hAnsi="Times New Roman" w:cs="Times New Roman"/>
          <w:lang w:eastAsia="ko-KR"/>
        </w:rPr>
        <w:t>we have observed fairly similar results</w:t>
      </w:r>
      <w:r w:rsidR="009B1924" w:rsidRPr="0011588E">
        <w:rPr>
          <w:rFonts w:ascii="Times New Roman" w:hAnsi="Times New Roman" w:cs="Times New Roman"/>
          <w:lang w:eastAsia="ko-KR"/>
        </w:rPr>
        <w:t xml:space="preserve"> as to other studies concerning online (Himelboim, 2008; 2011) and offline political discussions (Song, 2015) from considerably </w:t>
      </w:r>
      <w:r w:rsidR="0027345F">
        <w:rPr>
          <w:rFonts w:ascii="Times New Roman" w:hAnsi="Times New Roman" w:cs="Times New Roman"/>
          <w:lang w:eastAsia="ko-KR"/>
        </w:rPr>
        <w:t xml:space="preserve">a </w:t>
      </w:r>
      <w:r w:rsidR="009B1924" w:rsidRPr="0011588E">
        <w:rPr>
          <w:rFonts w:ascii="Times New Roman" w:hAnsi="Times New Roman" w:cs="Times New Roman"/>
          <w:lang w:eastAsia="ko-KR"/>
        </w:rPr>
        <w:t xml:space="preserve">different </w:t>
      </w:r>
      <w:r w:rsidR="00C20384" w:rsidRPr="0011588E">
        <w:rPr>
          <w:rFonts w:ascii="Times New Roman" w:hAnsi="Times New Roman" w:cs="Times New Roman"/>
          <w:lang w:eastAsia="ko-KR"/>
        </w:rPr>
        <w:t>geographical</w:t>
      </w:r>
      <w:r w:rsidR="00726480" w:rsidRPr="0011588E">
        <w:rPr>
          <w:rFonts w:ascii="Times New Roman" w:hAnsi="Times New Roman" w:cs="Times New Roman"/>
          <w:lang w:eastAsia="ko-KR"/>
        </w:rPr>
        <w:t xml:space="preserve"> and </w:t>
      </w:r>
      <w:r w:rsidR="000743F1" w:rsidRPr="0011588E">
        <w:rPr>
          <w:rFonts w:ascii="Times New Roman" w:hAnsi="Times New Roman" w:cs="Times New Roman"/>
          <w:lang w:eastAsia="ko-KR"/>
        </w:rPr>
        <w:t>electoral</w:t>
      </w:r>
      <w:r w:rsidR="00C20384" w:rsidRPr="0011588E">
        <w:rPr>
          <w:rFonts w:ascii="Times New Roman" w:hAnsi="Times New Roman" w:cs="Times New Roman"/>
          <w:lang w:eastAsia="ko-KR"/>
        </w:rPr>
        <w:t xml:space="preserve"> </w:t>
      </w:r>
      <w:r w:rsidR="009B1924" w:rsidRPr="0011588E">
        <w:rPr>
          <w:rFonts w:ascii="Times New Roman" w:hAnsi="Times New Roman" w:cs="Times New Roman"/>
          <w:lang w:eastAsia="ko-KR"/>
        </w:rPr>
        <w:t>context</w:t>
      </w:r>
      <w:r w:rsidR="003D5DE5" w:rsidRPr="0011588E">
        <w:rPr>
          <w:rFonts w:ascii="Times New Roman" w:hAnsi="Times New Roman" w:cs="Times New Roman"/>
          <w:lang w:eastAsia="ko-KR"/>
        </w:rPr>
        <w:t>, while a recent controlled experiment also suggest</w:t>
      </w:r>
      <w:r w:rsidR="000743F1" w:rsidRPr="0011588E">
        <w:rPr>
          <w:rFonts w:ascii="Times New Roman" w:hAnsi="Times New Roman" w:cs="Times New Roman"/>
          <w:lang w:eastAsia="ko-KR"/>
        </w:rPr>
        <w:t>s</w:t>
      </w:r>
      <w:r w:rsidR="003D5DE5" w:rsidRPr="0011588E">
        <w:rPr>
          <w:rFonts w:ascii="Times New Roman" w:hAnsi="Times New Roman" w:cs="Times New Roman"/>
          <w:lang w:eastAsia="ko-KR"/>
        </w:rPr>
        <w:t xml:space="preserve"> similar empirical </w:t>
      </w:r>
      <w:r w:rsidR="00952CAF">
        <w:rPr>
          <w:rFonts w:ascii="Times New Roman" w:hAnsi="Times New Roman" w:cs="Times New Roman"/>
          <w:lang w:eastAsia="ko-KR"/>
        </w:rPr>
        <w:t>patterns</w:t>
      </w:r>
      <w:r w:rsidR="00952CAF" w:rsidRPr="0011588E">
        <w:rPr>
          <w:rFonts w:ascii="Times New Roman" w:hAnsi="Times New Roman" w:cs="Times New Roman"/>
          <w:lang w:eastAsia="ko-KR"/>
        </w:rPr>
        <w:t xml:space="preserve"> </w:t>
      </w:r>
      <w:r w:rsidR="003D5DE5" w:rsidRPr="0011588E">
        <w:rPr>
          <w:rFonts w:ascii="Times New Roman" w:hAnsi="Times New Roman" w:cs="Times New Roman"/>
          <w:lang w:eastAsia="ko-KR"/>
        </w:rPr>
        <w:t>(</w:t>
      </w:r>
      <w:r w:rsidR="0027345F">
        <w:rPr>
          <w:rFonts w:ascii="Times New Roman" w:hAnsi="Times New Roman" w:cs="Times New Roman"/>
          <w:lang w:eastAsia="ko-KR"/>
        </w:rPr>
        <w:t xml:space="preserve">e.g., </w:t>
      </w:r>
      <w:r w:rsidR="003D5DE5" w:rsidRPr="0011588E">
        <w:rPr>
          <w:rFonts w:ascii="Times New Roman" w:hAnsi="Times New Roman" w:cs="Times New Roman"/>
          <w:lang w:eastAsia="ko-KR"/>
        </w:rPr>
        <w:t>Pietryka, 2016)</w:t>
      </w:r>
      <w:r w:rsidR="00282D0F" w:rsidRPr="0011588E">
        <w:rPr>
          <w:rFonts w:ascii="Times New Roman" w:hAnsi="Times New Roman" w:cs="Times New Roman"/>
          <w:lang w:eastAsia="ko-KR"/>
        </w:rPr>
        <w:t xml:space="preserve">. </w:t>
      </w:r>
      <w:r w:rsidR="003A101B" w:rsidRPr="0011588E">
        <w:rPr>
          <w:rFonts w:ascii="Times New Roman" w:hAnsi="Times New Roman" w:cs="Times New Roman"/>
          <w:lang w:eastAsia="ko-KR"/>
        </w:rPr>
        <w:t>While</w:t>
      </w:r>
      <w:r w:rsidR="00C20384" w:rsidRPr="0011588E">
        <w:rPr>
          <w:rFonts w:ascii="Times New Roman" w:hAnsi="Times New Roman" w:cs="Times New Roman"/>
          <w:lang w:eastAsia="ko-KR"/>
        </w:rPr>
        <w:t xml:space="preserve"> the generalizability of our findings critically dependent upon future replication</w:t>
      </w:r>
      <w:r w:rsidR="00931A40">
        <w:rPr>
          <w:rFonts w:ascii="Times New Roman" w:hAnsi="Times New Roman" w:cs="Times New Roman"/>
          <w:lang w:eastAsia="ko-KR"/>
        </w:rPr>
        <w:t>s</w:t>
      </w:r>
      <w:r w:rsidR="00C20384" w:rsidRPr="0011588E">
        <w:rPr>
          <w:rFonts w:ascii="Times New Roman" w:hAnsi="Times New Roman" w:cs="Times New Roman"/>
          <w:lang w:eastAsia="ko-KR"/>
        </w:rPr>
        <w:t xml:space="preserve">, </w:t>
      </w:r>
      <w:r w:rsidR="000743F1" w:rsidRPr="0011588E">
        <w:rPr>
          <w:rFonts w:ascii="Times New Roman" w:hAnsi="Times New Roman" w:cs="Times New Roman"/>
          <w:lang w:eastAsia="ko-KR"/>
        </w:rPr>
        <w:t xml:space="preserve">we </w:t>
      </w:r>
      <w:r w:rsidR="007E7995" w:rsidRPr="0011588E">
        <w:rPr>
          <w:rFonts w:ascii="Times New Roman" w:hAnsi="Times New Roman" w:cs="Times New Roman"/>
          <w:lang w:eastAsia="ko-KR"/>
        </w:rPr>
        <w:t>see little reason to expect that</w:t>
      </w:r>
      <w:r w:rsidR="000743F1" w:rsidRPr="0011588E">
        <w:rPr>
          <w:rFonts w:ascii="Times New Roman" w:hAnsi="Times New Roman" w:cs="Times New Roman"/>
          <w:lang w:eastAsia="ko-KR"/>
        </w:rPr>
        <w:t xml:space="preserve"> basic underlying mechanisms identified in this study would </w:t>
      </w:r>
      <w:r w:rsidR="007E7995" w:rsidRPr="0011588E">
        <w:rPr>
          <w:rFonts w:ascii="Times New Roman" w:hAnsi="Times New Roman" w:cs="Times New Roman"/>
          <w:lang w:eastAsia="ko-KR"/>
        </w:rPr>
        <w:t xml:space="preserve">not </w:t>
      </w:r>
      <w:r w:rsidR="000743F1" w:rsidRPr="0011588E">
        <w:rPr>
          <w:rFonts w:ascii="Times New Roman" w:hAnsi="Times New Roman" w:cs="Times New Roman"/>
          <w:lang w:eastAsia="ko-KR"/>
        </w:rPr>
        <w:t xml:space="preserve">be equally applicable </w:t>
      </w:r>
      <w:r w:rsidR="00F96DE5" w:rsidRPr="0011588E">
        <w:rPr>
          <w:rFonts w:ascii="Times New Roman" w:hAnsi="Times New Roman" w:cs="Times New Roman"/>
          <w:lang w:eastAsia="ko-KR"/>
        </w:rPr>
        <w:t>across different time and context.</w:t>
      </w:r>
      <w:r w:rsidR="00282D0F" w:rsidRPr="0011588E">
        <w:rPr>
          <w:rFonts w:ascii="Times New Roman" w:hAnsi="Times New Roman" w:cs="Times New Roman"/>
          <w:lang w:eastAsia="ko-KR"/>
        </w:rPr>
        <w:t xml:space="preserve">   </w:t>
      </w:r>
      <w:r w:rsidR="00DE0CB7" w:rsidRPr="0011588E">
        <w:rPr>
          <w:rFonts w:ascii="Times New Roman" w:hAnsi="Times New Roman" w:cs="Times New Roman"/>
          <w:lang w:eastAsia="ko-KR"/>
        </w:rPr>
        <w:t xml:space="preserve"> </w:t>
      </w:r>
    </w:p>
    <w:p w14:paraId="17F2540D" w14:textId="550A015D" w:rsidR="00E433C9" w:rsidRPr="0011588E" w:rsidRDefault="002E32A1" w:rsidP="00371772">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In this study</w:t>
      </w:r>
      <w:r w:rsidR="005C6D57" w:rsidRPr="0011588E">
        <w:rPr>
          <w:rFonts w:ascii="Times New Roman" w:hAnsi="Times New Roman" w:cs="Times New Roman"/>
          <w:lang w:eastAsia="ko-KR"/>
        </w:rPr>
        <w:t xml:space="preserve">, we </w:t>
      </w:r>
      <w:r w:rsidRPr="0011588E">
        <w:rPr>
          <w:rFonts w:ascii="Times New Roman" w:hAnsi="Times New Roman" w:cs="Times New Roman"/>
          <w:lang w:eastAsia="ko-KR"/>
        </w:rPr>
        <w:t>beg</w:t>
      </w:r>
      <w:r w:rsidR="0027345F">
        <w:rPr>
          <w:rFonts w:ascii="Times New Roman" w:hAnsi="Times New Roman" w:cs="Times New Roman"/>
          <w:lang w:eastAsia="ko-KR"/>
        </w:rPr>
        <w:t>a</w:t>
      </w:r>
      <w:r w:rsidRPr="0011588E">
        <w:rPr>
          <w:rFonts w:ascii="Times New Roman" w:hAnsi="Times New Roman" w:cs="Times New Roman"/>
          <w:lang w:eastAsia="ko-KR"/>
        </w:rPr>
        <w:t>n by highlighting</w:t>
      </w:r>
      <w:r w:rsidR="005C6D57" w:rsidRPr="0011588E">
        <w:rPr>
          <w:rFonts w:ascii="Times New Roman" w:hAnsi="Times New Roman" w:cs="Times New Roman"/>
          <w:lang w:eastAsia="ko-KR"/>
        </w:rPr>
        <w:t xml:space="preserve"> that online settings </w:t>
      </w:r>
      <w:r w:rsidR="00DE63BB" w:rsidRPr="0011588E">
        <w:rPr>
          <w:rFonts w:ascii="Times New Roman" w:hAnsi="Times New Roman" w:cs="Times New Roman"/>
          <w:lang w:eastAsia="ko-KR"/>
        </w:rPr>
        <w:t>do</w:t>
      </w:r>
      <w:r w:rsidR="005C6D57" w:rsidRPr="0011588E">
        <w:rPr>
          <w:rFonts w:ascii="Times New Roman" w:hAnsi="Times New Roman" w:cs="Times New Roman"/>
          <w:lang w:eastAsia="ko-KR"/>
        </w:rPr>
        <w:t xml:space="preserve"> not necessarily create more polarized exposure patterns</w:t>
      </w:r>
      <w:r w:rsidRPr="0011588E">
        <w:rPr>
          <w:rFonts w:ascii="Times New Roman" w:hAnsi="Times New Roman" w:cs="Times New Roman"/>
          <w:lang w:eastAsia="ko-KR"/>
        </w:rPr>
        <w:t xml:space="preserve">, but </w:t>
      </w:r>
      <w:r w:rsidR="008E3307">
        <w:rPr>
          <w:rFonts w:ascii="Times New Roman" w:hAnsi="Times New Roman" w:cs="Times New Roman"/>
          <w:lang w:eastAsia="ko-KR"/>
        </w:rPr>
        <w:t>different</w:t>
      </w:r>
      <w:r w:rsidR="00695528" w:rsidRPr="0011588E">
        <w:rPr>
          <w:rFonts w:ascii="Times New Roman" w:hAnsi="Times New Roman" w:cs="Times New Roman"/>
          <w:lang w:eastAsia="ko-KR"/>
        </w:rPr>
        <w:t xml:space="preserve"> motivation</w:t>
      </w:r>
      <w:r w:rsidR="008E3307">
        <w:rPr>
          <w:rFonts w:ascii="Times New Roman" w:hAnsi="Times New Roman" w:cs="Times New Roman"/>
          <w:lang w:eastAsia="ko-KR"/>
        </w:rPr>
        <w:t>al principles</w:t>
      </w:r>
      <w:r w:rsidR="00695528" w:rsidRPr="0011588E">
        <w:rPr>
          <w:rFonts w:ascii="Times New Roman" w:hAnsi="Times New Roman" w:cs="Times New Roman"/>
          <w:lang w:eastAsia="ko-KR"/>
        </w:rPr>
        <w:t xml:space="preserve"> </w:t>
      </w:r>
      <w:r w:rsidR="00371772">
        <w:rPr>
          <w:rFonts w:ascii="Times New Roman" w:hAnsi="Times New Roman" w:cs="Times New Roman"/>
          <w:lang w:eastAsia="ko-KR"/>
        </w:rPr>
        <w:t xml:space="preserve">– </w:t>
      </w:r>
      <w:r w:rsidR="00371772" w:rsidRPr="000717DC">
        <w:rPr>
          <w:rFonts w:ascii="Times New Roman" w:hAnsi="Times New Roman" w:cs="Times New Roman"/>
          <w:i/>
          <w:lang w:eastAsia="ko-KR"/>
        </w:rPr>
        <w:t>consistency</w:t>
      </w:r>
      <w:r w:rsidR="00371772">
        <w:rPr>
          <w:rFonts w:ascii="Times New Roman" w:hAnsi="Times New Roman" w:cs="Times New Roman"/>
          <w:lang w:eastAsia="ko-KR"/>
        </w:rPr>
        <w:t xml:space="preserve"> vs. </w:t>
      </w:r>
      <w:r w:rsidR="00371772" w:rsidRPr="000717DC">
        <w:rPr>
          <w:rFonts w:ascii="Times New Roman" w:hAnsi="Times New Roman" w:cs="Times New Roman"/>
          <w:i/>
          <w:lang w:eastAsia="ko-KR"/>
        </w:rPr>
        <w:t>understanding</w:t>
      </w:r>
      <w:r w:rsidR="00371772">
        <w:rPr>
          <w:rFonts w:ascii="Times New Roman" w:hAnsi="Times New Roman" w:cs="Times New Roman"/>
          <w:lang w:eastAsia="ko-KR"/>
        </w:rPr>
        <w:t xml:space="preserve"> – </w:t>
      </w:r>
      <w:r w:rsidR="00E5772E" w:rsidRPr="0011588E">
        <w:rPr>
          <w:rFonts w:ascii="Times New Roman" w:hAnsi="Times New Roman" w:cs="Times New Roman"/>
          <w:lang w:eastAsia="ko-KR"/>
        </w:rPr>
        <w:t>can play</w:t>
      </w:r>
      <w:r w:rsidR="003E50CE" w:rsidRPr="0011588E">
        <w:rPr>
          <w:rFonts w:ascii="Times New Roman" w:hAnsi="Times New Roman" w:cs="Times New Roman"/>
          <w:lang w:eastAsia="ko-KR"/>
        </w:rPr>
        <w:t xml:space="preserve"> a </w:t>
      </w:r>
      <w:r w:rsidR="00E5772E" w:rsidRPr="0011588E">
        <w:rPr>
          <w:rFonts w:ascii="Times New Roman" w:hAnsi="Times New Roman" w:cs="Times New Roman"/>
          <w:lang w:eastAsia="ko-KR"/>
        </w:rPr>
        <w:t xml:space="preserve">distinctive </w:t>
      </w:r>
      <w:r w:rsidR="003E50CE" w:rsidRPr="0011588E">
        <w:rPr>
          <w:rFonts w:ascii="Times New Roman" w:hAnsi="Times New Roman" w:cs="Times New Roman"/>
          <w:lang w:eastAsia="ko-KR"/>
        </w:rPr>
        <w:t>role</w:t>
      </w:r>
      <w:r w:rsidR="007E21AB" w:rsidRPr="0011588E">
        <w:rPr>
          <w:rFonts w:ascii="Times New Roman" w:hAnsi="Times New Roman" w:cs="Times New Roman"/>
          <w:lang w:eastAsia="ko-KR"/>
        </w:rPr>
        <w:t xml:space="preserve"> in structuring </w:t>
      </w:r>
      <w:r w:rsidR="003E50CE" w:rsidRPr="0011588E">
        <w:rPr>
          <w:rFonts w:ascii="Times New Roman" w:hAnsi="Times New Roman" w:cs="Times New Roman"/>
          <w:lang w:eastAsia="ko-KR"/>
        </w:rPr>
        <w:t>one’s</w:t>
      </w:r>
      <w:r w:rsidR="00B45341">
        <w:rPr>
          <w:rFonts w:ascii="Times New Roman" w:hAnsi="Times New Roman" w:cs="Times New Roman"/>
          <w:lang w:eastAsia="ko-KR"/>
        </w:rPr>
        <w:t xml:space="preserve"> message</w:t>
      </w:r>
      <w:r w:rsidR="00E5772E" w:rsidRPr="0011588E">
        <w:rPr>
          <w:rFonts w:ascii="Times New Roman" w:hAnsi="Times New Roman" w:cs="Times New Roman"/>
          <w:lang w:eastAsia="ko-KR"/>
        </w:rPr>
        <w:t xml:space="preserve"> exposure patterns. </w:t>
      </w:r>
      <w:r w:rsidR="00CE676B" w:rsidRPr="0011588E">
        <w:rPr>
          <w:rFonts w:ascii="Times New Roman" w:hAnsi="Times New Roman" w:cs="Times New Roman"/>
          <w:lang w:eastAsia="ko-KR"/>
        </w:rPr>
        <w:t>Consistent with previous evidence (</w:t>
      </w:r>
      <w:r w:rsidR="00CE676B" w:rsidRPr="0011588E">
        <w:rPr>
          <w:rFonts w:ascii="Times New Roman" w:hAnsi="Times New Roman" w:cs="Times New Roman"/>
          <w:lang w:val="en-GB"/>
        </w:rPr>
        <w:t xml:space="preserve">Bakshy et al., 2015; Garrett &amp; Stroud, 2014; </w:t>
      </w:r>
      <w:r w:rsidR="00CE676B" w:rsidRPr="0011588E">
        <w:rPr>
          <w:rFonts w:ascii="Times New Roman" w:hAnsi="Times New Roman" w:cs="Times New Roman"/>
          <w:noProof/>
          <w:lang w:val="en-GB"/>
        </w:rPr>
        <w:t xml:space="preserve">Messing &amp; Westwood, 2014), </w:t>
      </w:r>
      <w:r w:rsidR="0027345F">
        <w:rPr>
          <w:rFonts w:ascii="Times New Roman" w:hAnsi="Times New Roman" w:cs="Times New Roman"/>
          <w:noProof/>
          <w:lang w:val="en-GB"/>
        </w:rPr>
        <w:t xml:space="preserve">in online settings </w:t>
      </w:r>
      <w:r w:rsidR="00DA01D0" w:rsidRPr="0011588E">
        <w:rPr>
          <w:rFonts w:ascii="Times New Roman" w:hAnsi="Times New Roman" w:cs="Times New Roman"/>
          <w:noProof/>
          <w:lang w:val="en-GB"/>
        </w:rPr>
        <w:t xml:space="preserve">individuals do not </w:t>
      </w:r>
      <w:r w:rsidR="0027345F">
        <w:rPr>
          <w:rFonts w:ascii="Times New Roman" w:hAnsi="Times New Roman" w:cs="Times New Roman"/>
          <w:noProof/>
          <w:lang w:val="en-GB"/>
        </w:rPr>
        <w:t xml:space="preserve">appear </w:t>
      </w:r>
      <w:r w:rsidR="00DA01D0" w:rsidRPr="0011588E">
        <w:rPr>
          <w:rFonts w:ascii="Times New Roman" w:hAnsi="Times New Roman" w:cs="Times New Roman"/>
          <w:noProof/>
          <w:lang w:val="en-GB"/>
        </w:rPr>
        <w:t>consciously organiz</w:t>
      </w:r>
      <w:r w:rsidR="0027345F">
        <w:rPr>
          <w:rFonts w:ascii="Times New Roman" w:hAnsi="Times New Roman" w:cs="Times New Roman"/>
          <w:noProof/>
          <w:lang w:val="en-GB"/>
        </w:rPr>
        <w:t>ing</w:t>
      </w:r>
      <w:r w:rsidR="00DA01D0" w:rsidRPr="0011588E">
        <w:rPr>
          <w:rFonts w:ascii="Times New Roman" w:hAnsi="Times New Roman" w:cs="Times New Roman"/>
          <w:noProof/>
          <w:lang w:val="en-GB"/>
        </w:rPr>
        <w:t xml:space="preserve"> their </w:t>
      </w:r>
      <w:r w:rsidR="008E3307">
        <w:rPr>
          <w:rFonts w:ascii="Times New Roman" w:hAnsi="Times New Roman" w:cs="Times New Roman"/>
          <w:noProof/>
          <w:lang w:val="en-GB"/>
        </w:rPr>
        <w:t xml:space="preserve">patterns of everyday </w:t>
      </w:r>
      <w:r w:rsidR="00DA01D0" w:rsidRPr="0011588E">
        <w:rPr>
          <w:rFonts w:ascii="Times New Roman" w:hAnsi="Times New Roman" w:cs="Times New Roman"/>
          <w:noProof/>
          <w:lang w:val="en-GB"/>
        </w:rPr>
        <w:t xml:space="preserve">political </w:t>
      </w:r>
      <w:r w:rsidR="008E3307">
        <w:rPr>
          <w:rFonts w:ascii="Times New Roman" w:hAnsi="Times New Roman" w:cs="Times New Roman"/>
          <w:noProof/>
          <w:lang w:val="en-GB"/>
        </w:rPr>
        <w:t>interaction</w:t>
      </w:r>
      <w:r w:rsidR="0027345F">
        <w:rPr>
          <w:rFonts w:ascii="Times New Roman" w:hAnsi="Times New Roman" w:cs="Times New Roman"/>
          <w:noProof/>
          <w:lang w:val="en-GB"/>
        </w:rPr>
        <w:t>s</w:t>
      </w:r>
      <w:r w:rsidR="008E3307">
        <w:rPr>
          <w:rFonts w:ascii="Times New Roman" w:hAnsi="Times New Roman" w:cs="Times New Roman"/>
          <w:noProof/>
          <w:lang w:val="en-GB"/>
        </w:rPr>
        <w:t xml:space="preserve"> </w:t>
      </w:r>
      <w:r w:rsidR="00DA01D0" w:rsidRPr="0011588E">
        <w:rPr>
          <w:rFonts w:ascii="Times New Roman" w:hAnsi="Times New Roman" w:cs="Times New Roman"/>
          <w:noProof/>
          <w:lang w:val="en-GB"/>
        </w:rPr>
        <w:t xml:space="preserve">solely based on overt </w:t>
      </w:r>
      <w:r w:rsidR="00F0135F" w:rsidRPr="0011588E">
        <w:rPr>
          <w:rFonts w:ascii="Times New Roman" w:hAnsi="Times New Roman" w:cs="Times New Roman"/>
          <w:noProof/>
          <w:lang w:val="en-GB"/>
        </w:rPr>
        <w:t>partisan</w:t>
      </w:r>
      <w:r w:rsidR="00DA01D0" w:rsidRPr="0011588E">
        <w:rPr>
          <w:rFonts w:ascii="Times New Roman" w:hAnsi="Times New Roman" w:cs="Times New Roman"/>
          <w:noProof/>
          <w:lang w:val="en-GB"/>
        </w:rPr>
        <w:t xml:space="preserve"> considerations</w:t>
      </w:r>
      <w:r w:rsidR="00CE676B" w:rsidRPr="0011588E">
        <w:rPr>
          <w:rFonts w:ascii="Times New Roman" w:hAnsi="Times New Roman" w:cs="Times New Roman"/>
          <w:noProof/>
          <w:lang w:val="en-GB"/>
        </w:rPr>
        <w:t xml:space="preserve">. </w:t>
      </w:r>
      <w:r w:rsidR="00DA01D0" w:rsidRPr="0011588E">
        <w:rPr>
          <w:rFonts w:ascii="Times New Roman" w:hAnsi="Times New Roman" w:cs="Times New Roman"/>
          <w:noProof/>
          <w:lang w:val="en-GB"/>
        </w:rPr>
        <w:t xml:space="preserve">Our </w:t>
      </w:r>
      <w:r w:rsidR="00E5772E" w:rsidRPr="0011588E">
        <w:rPr>
          <w:rFonts w:ascii="Times New Roman" w:hAnsi="Times New Roman" w:cs="Times New Roman"/>
          <w:lang w:eastAsia="ko-KR"/>
        </w:rPr>
        <w:t xml:space="preserve">analysis </w:t>
      </w:r>
      <w:r w:rsidR="00CE676B" w:rsidRPr="0011588E">
        <w:rPr>
          <w:rFonts w:ascii="Times New Roman" w:hAnsi="Times New Roman" w:cs="Times New Roman"/>
          <w:lang w:eastAsia="ko-KR"/>
        </w:rPr>
        <w:t xml:space="preserve">also </w:t>
      </w:r>
      <w:r w:rsidR="00952CAF">
        <w:rPr>
          <w:rFonts w:ascii="Times New Roman" w:hAnsi="Times New Roman" w:cs="Times New Roman"/>
          <w:lang w:eastAsia="ko-KR"/>
        </w:rPr>
        <w:t xml:space="preserve">highlights that </w:t>
      </w:r>
      <w:r w:rsidR="00443778" w:rsidRPr="0011588E">
        <w:rPr>
          <w:rFonts w:ascii="Times New Roman" w:hAnsi="Times New Roman" w:cs="Times New Roman"/>
          <w:lang w:eastAsia="ko-KR"/>
        </w:rPr>
        <w:t>e</w:t>
      </w:r>
      <w:r w:rsidR="00695528" w:rsidRPr="0011588E">
        <w:rPr>
          <w:rFonts w:ascii="Times New Roman" w:hAnsi="Times New Roman" w:cs="Times New Roman"/>
          <w:lang w:eastAsia="ko-KR"/>
        </w:rPr>
        <w:t xml:space="preserve">ndogenous structures </w:t>
      </w:r>
      <w:r w:rsidR="003D0B37" w:rsidRPr="0011588E">
        <w:rPr>
          <w:rFonts w:ascii="Times New Roman" w:hAnsi="Times New Roman" w:cs="Times New Roman"/>
          <w:lang w:eastAsia="ko-KR"/>
        </w:rPr>
        <w:t xml:space="preserve">of </w:t>
      </w:r>
      <w:del w:id="20" w:author="Hyunjin (Jin) Song" w:date="2017-10-16T21:57:00Z">
        <w:r w:rsidR="00952CAF" w:rsidDel="007E3144">
          <w:rPr>
            <w:rFonts w:ascii="Times New Roman" w:hAnsi="Times New Roman" w:cs="Times New Roman"/>
            <w:lang w:eastAsia="ko-KR"/>
          </w:rPr>
          <w:delText xml:space="preserve">a </w:delText>
        </w:r>
      </w:del>
      <w:ins w:id="21" w:author="Hyunjin (Jin) Song" w:date="2017-10-16T21:57:00Z">
        <w:r w:rsidR="007E3144">
          <w:rPr>
            <w:rFonts w:ascii="Times New Roman" w:hAnsi="Times New Roman" w:cs="Times New Roman"/>
            <w:lang w:eastAsia="ko-KR"/>
          </w:rPr>
          <w:t xml:space="preserve">an </w:t>
        </w:r>
      </w:ins>
      <w:r w:rsidR="003D0B37" w:rsidRPr="0011588E">
        <w:rPr>
          <w:rFonts w:ascii="Times New Roman" w:hAnsi="Times New Roman" w:cs="Times New Roman"/>
          <w:lang w:eastAsia="ko-KR"/>
        </w:rPr>
        <w:t xml:space="preserve">online discussion </w:t>
      </w:r>
      <w:r w:rsidR="00F0135F" w:rsidRPr="0011588E">
        <w:rPr>
          <w:rFonts w:ascii="Times New Roman" w:hAnsi="Times New Roman" w:cs="Times New Roman"/>
          <w:lang w:eastAsia="ko-KR"/>
        </w:rPr>
        <w:t xml:space="preserve">network </w:t>
      </w:r>
      <w:r w:rsidR="007F128C" w:rsidRPr="0011588E">
        <w:rPr>
          <w:rFonts w:ascii="Times New Roman" w:hAnsi="Times New Roman" w:cs="Times New Roman"/>
          <w:lang w:eastAsia="ko-KR"/>
        </w:rPr>
        <w:t xml:space="preserve">can </w:t>
      </w:r>
      <w:r w:rsidR="007E21AB" w:rsidRPr="0011588E">
        <w:rPr>
          <w:rFonts w:ascii="Times New Roman" w:hAnsi="Times New Roman" w:cs="Times New Roman"/>
          <w:lang w:eastAsia="ko-KR"/>
        </w:rPr>
        <w:t>have a powerful potential for</w:t>
      </w:r>
      <w:r w:rsidR="00695528" w:rsidRPr="0011588E">
        <w:rPr>
          <w:rFonts w:ascii="Times New Roman" w:hAnsi="Times New Roman" w:cs="Times New Roman"/>
          <w:lang w:eastAsia="ko-KR"/>
        </w:rPr>
        <w:t xml:space="preserve"> “</w:t>
      </w:r>
      <w:r w:rsidR="007E21AB" w:rsidRPr="0011588E">
        <w:rPr>
          <w:rFonts w:ascii="Times New Roman" w:hAnsi="Times New Roman" w:cs="Times New Roman"/>
          <w:lang w:eastAsia="ko-KR"/>
        </w:rPr>
        <w:t>accidental</w:t>
      </w:r>
      <w:r w:rsidR="00695528" w:rsidRPr="0011588E">
        <w:rPr>
          <w:rFonts w:ascii="Times New Roman" w:hAnsi="Times New Roman" w:cs="Times New Roman"/>
          <w:lang w:eastAsia="ko-KR"/>
        </w:rPr>
        <w:t xml:space="preserve"> </w:t>
      </w:r>
      <w:r w:rsidR="007E21AB" w:rsidRPr="0011588E">
        <w:rPr>
          <w:rFonts w:ascii="Times New Roman" w:hAnsi="Times New Roman" w:cs="Times New Roman"/>
          <w:lang w:eastAsia="ko-KR"/>
        </w:rPr>
        <w:t>exposure”</w:t>
      </w:r>
      <w:r w:rsidR="00695528" w:rsidRPr="0011588E">
        <w:rPr>
          <w:rFonts w:ascii="Times New Roman" w:hAnsi="Times New Roman" w:cs="Times New Roman"/>
          <w:lang w:eastAsia="ko-KR"/>
        </w:rPr>
        <w:t xml:space="preserve"> across lines of political difference</w:t>
      </w:r>
      <w:r w:rsidR="00E5772E" w:rsidRPr="0011588E">
        <w:rPr>
          <w:rFonts w:ascii="Times New Roman" w:hAnsi="Times New Roman" w:cs="Times New Roman"/>
          <w:lang w:eastAsia="ko-KR"/>
        </w:rPr>
        <w:t xml:space="preserve">s, </w:t>
      </w:r>
      <w:r w:rsidR="00B3499E" w:rsidRPr="0011588E">
        <w:rPr>
          <w:rFonts w:ascii="Times New Roman" w:hAnsi="Times New Roman" w:cs="Times New Roman"/>
          <w:lang w:eastAsia="ko-KR"/>
        </w:rPr>
        <w:t>echoing</w:t>
      </w:r>
      <w:r w:rsidR="00E5772E" w:rsidRPr="0011588E">
        <w:rPr>
          <w:rFonts w:ascii="Times New Roman" w:hAnsi="Times New Roman" w:cs="Times New Roman"/>
          <w:lang w:eastAsia="ko-KR"/>
        </w:rPr>
        <w:t xml:space="preserve"> recent evidence suggested by </w:t>
      </w:r>
      <w:r w:rsidR="003751A3" w:rsidRPr="0011588E">
        <w:rPr>
          <w:rFonts w:ascii="Times New Roman" w:hAnsi="Times New Roman" w:cs="Times New Roman"/>
          <w:lang w:eastAsia="ko-KR"/>
        </w:rPr>
        <w:t xml:space="preserve">Lazer et al. (2010) or by </w:t>
      </w:r>
      <w:r w:rsidR="007E21AB" w:rsidRPr="0011588E">
        <w:rPr>
          <w:rFonts w:ascii="Times New Roman" w:hAnsi="Times New Roman" w:cs="Times New Roman"/>
          <w:lang w:eastAsia="ko-KR"/>
        </w:rPr>
        <w:t>Song (2015)</w:t>
      </w:r>
      <w:r w:rsidR="00695528" w:rsidRPr="0011588E">
        <w:rPr>
          <w:rFonts w:ascii="Times New Roman" w:hAnsi="Times New Roman" w:cs="Times New Roman"/>
          <w:lang w:eastAsia="ko-KR"/>
        </w:rPr>
        <w:t>.</w:t>
      </w:r>
      <w:r w:rsidR="006418D5" w:rsidRPr="0011588E">
        <w:rPr>
          <w:rFonts w:ascii="Times New Roman" w:hAnsi="Times New Roman" w:cs="Times New Roman"/>
          <w:lang w:eastAsia="ko-KR"/>
        </w:rPr>
        <w:t xml:space="preserve"> While </w:t>
      </w:r>
      <w:r w:rsidR="00D65733" w:rsidRPr="0011588E">
        <w:rPr>
          <w:rFonts w:ascii="Times New Roman" w:hAnsi="Times New Roman" w:cs="Times New Roman"/>
          <w:lang w:eastAsia="ko-KR"/>
        </w:rPr>
        <w:t>the possibility of individuals being isolated from exposure to different perspective</w:t>
      </w:r>
      <w:r w:rsidR="00991A3F">
        <w:rPr>
          <w:rFonts w:ascii="Times New Roman" w:hAnsi="Times New Roman" w:cs="Times New Roman"/>
          <w:lang w:eastAsia="ko-KR"/>
        </w:rPr>
        <w:t>s</w:t>
      </w:r>
      <w:r w:rsidR="00D65733" w:rsidRPr="0011588E">
        <w:rPr>
          <w:rFonts w:ascii="Times New Roman" w:hAnsi="Times New Roman" w:cs="Times New Roman"/>
          <w:lang w:eastAsia="ko-KR"/>
        </w:rPr>
        <w:t xml:space="preserve"> is still probable online, </w:t>
      </w:r>
      <w:r w:rsidR="00EC6B3A" w:rsidRPr="0011588E">
        <w:rPr>
          <w:rFonts w:ascii="Times New Roman" w:hAnsi="Times New Roman" w:cs="Times New Roman"/>
          <w:lang w:eastAsia="ko-KR"/>
        </w:rPr>
        <w:t xml:space="preserve">it seems that it is not </w:t>
      </w:r>
      <w:r w:rsidR="00EB5926" w:rsidRPr="0011588E">
        <w:rPr>
          <w:rFonts w:ascii="Times New Roman" w:hAnsi="Times New Roman" w:cs="Times New Roman"/>
          <w:lang w:eastAsia="ko-KR"/>
        </w:rPr>
        <w:t xml:space="preserve">an </w:t>
      </w:r>
      <w:r w:rsidR="00EC6B3A" w:rsidRPr="0011588E">
        <w:rPr>
          <w:rFonts w:ascii="Times New Roman" w:hAnsi="Times New Roman" w:cs="Times New Roman"/>
          <w:lang w:eastAsia="ko-KR"/>
        </w:rPr>
        <w:t>unavoidable consequence of individual’s conscious choices.</w:t>
      </w:r>
      <w:r w:rsidR="00190058">
        <w:rPr>
          <w:rFonts w:ascii="Times New Roman" w:hAnsi="Times New Roman" w:cs="Times New Roman"/>
          <w:lang w:eastAsia="ko-KR"/>
        </w:rPr>
        <w:br w:type="page"/>
      </w:r>
    </w:p>
    <w:p w14:paraId="4F1034A3" w14:textId="5C55139B" w:rsidR="000A2B66" w:rsidRPr="0011588E" w:rsidRDefault="005E1F6B" w:rsidP="005E1F6B">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sidRPr="0011588E">
        <w:rPr>
          <w:rFonts w:ascii="Times New Roman" w:hAnsi="Times New Roman" w:cs="Times New Roman"/>
          <w:lang w:eastAsia="ko-KR"/>
        </w:rPr>
        <w:lastRenderedPageBreak/>
        <w:t>Reference</w:t>
      </w:r>
    </w:p>
    <w:p w14:paraId="1414EF0E" w14:textId="75CBED4E"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Ahn, T. K., Huckfeldt, R., &amp; Ryan, J. B. (2014). </w:t>
      </w:r>
      <w:r w:rsidRPr="0011588E">
        <w:rPr>
          <w:rFonts w:ascii="Times New Roman" w:hAnsi="Times New Roman" w:cs="Times New Roman"/>
          <w:i/>
          <w:iCs/>
          <w:lang w:val="en-GB"/>
        </w:rPr>
        <w:t xml:space="preserve">Experts, </w:t>
      </w:r>
      <w:r w:rsidR="00081848">
        <w:rPr>
          <w:rFonts w:ascii="Times New Roman" w:hAnsi="Times New Roman" w:cs="Times New Roman"/>
          <w:i/>
          <w:iCs/>
          <w:lang w:val="en-GB"/>
        </w:rPr>
        <w:t>a</w:t>
      </w:r>
      <w:r w:rsidRPr="0011588E">
        <w:rPr>
          <w:rFonts w:ascii="Times New Roman" w:hAnsi="Times New Roman" w:cs="Times New Roman"/>
          <w:i/>
          <w:iCs/>
          <w:lang w:val="en-GB"/>
        </w:rPr>
        <w:t xml:space="preserve">ctivists, and </w:t>
      </w:r>
      <w:r w:rsidR="00081848">
        <w:rPr>
          <w:rFonts w:ascii="Times New Roman" w:hAnsi="Times New Roman" w:cs="Times New Roman"/>
          <w:i/>
          <w:iCs/>
          <w:lang w:val="en-GB"/>
        </w:rPr>
        <w:t>i</w:t>
      </w:r>
      <w:r w:rsidRPr="0011588E">
        <w:rPr>
          <w:rFonts w:ascii="Times New Roman" w:hAnsi="Times New Roman" w:cs="Times New Roman"/>
          <w:i/>
          <w:iCs/>
          <w:lang w:val="en-GB"/>
        </w:rPr>
        <w:t xml:space="preserve">nterdependent </w:t>
      </w:r>
      <w:r w:rsidR="00081848">
        <w:rPr>
          <w:rFonts w:ascii="Times New Roman" w:hAnsi="Times New Roman" w:cs="Times New Roman"/>
          <w:i/>
          <w:iCs/>
          <w:lang w:val="en-GB"/>
        </w:rPr>
        <w:t>c</w:t>
      </w:r>
      <w:r w:rsidRPr="0011588E">
        <w:rPr>
          <w:rFonts w:ascii="Times New Roman" w:hAnsi="Times New Roman" w:cs="Times New Roman"/>
          <w:i/>
          <w:iCs/>
          <w:lang w:val="en-GB"/>
        </w:rPr>
        <w:t xml:space="preserve">itizens: Are </w:t>
      </w:r>
      <w:r w:rsidR="00081848">
        <w:rPr>
          <w:rFonts w:ascii="Times New Roman" w:hAnsi="Times New Roman" w:cs="Times New Roman"/>
          <w:i/>
          <w:iCs/>
          <w:lang w:val="en-GB"/>
        </w:rPr>
        <w:t>e</w:t>
      </w:r>
      <w:r w:rsidRPr="0011588E">
        <w:rPr>
          <w:rFonts w:ascii="Times New Roman" w:hAnsi="Times New Roman" w:cs="Times New Roman"/>
          <w:i/>
          <w:iCs/>
          <w:lang w:val="en-GB"/>
        </w:rPr>
        <w:t xml:space="preserve">lectorates </w:t>
      </w:r>
      <w:r w:rsidR="00081848">
        <w:rPr>
          <w:rFonts w:ascii="Times New Roman" w:hAnsi="Times New Roman" w:cs="Times New Roman"/>
          <w:i/>
          <w:iCs/>
          <w:lang w:val="en-GB"/>
        </w:rPr>
        <w:t>s</w:t>
      </w:r>
      <w:r w:rsidRPr="0011588E">
        <w:rPr>
          <w:rFonts w:ascii="Times New Roman" w:hAnsi="Times New Roman" w:cs="Times New Roman"/>
          <w:i/>
          <w:iCs/>
          <w:lang w:val="en-GB"/>
        </w:rPr>
        <w:t>elf-educating?</w:t>
      </w:r>
      <w:r w:rsidRPr="0011588E">
        <w:rPr>
          <w:rFonts w:ascii="Times New Roman" w:hAnsi="Times New Roman" w:cs="Times New Roman"/>
          <w:lang w:val="en-GB"/>
        </w:rPr>
        <w:t xml:space="preserve"> New York: Cambridge University Press.</w:t>
      </w:r>
    </w:p>
    <w:p w14:paraId="0223AF00"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Bakshy, E., Messing, S., &amp; Adamic, L. A. (2015). Exposure to ideologically diverse news and opinion on Facebook. </w:t>
      </w:r>
      <w:r w:rsidRPr="0011588E">
        <w:rPr>
          <w:rFonts w:ascii="Times New Roman" w:hAnsi="Times New Roman" w:cs="Times New Roman"/>
          <w:i/>
          <w:iCs/>
          <w:lang w:val="en-GB"/>
        </w:rPr>
        <w:t>Science</w:t>
      </w:r>
      <w:r w:rsidRPr="0011588E">
        <w:rPr>
          <w:rFonts w:ascii="Times New Roman" w:hAnsi="Times New Roman" w:cs="Times New Roman"/>
          <w:lang w:val="en-GB"/>
        </w:rPr>
        <w:t>, </w:t>
      </w:r>
      <w:r w:rsidRPr="0011588E">
        <w:rPr>
          <w:rFonts w:ascii="Times New Roman" w:hAnsi="Times New Roman" w:cs="Times New Roman"/>
          <w:i/>
          <w:iCs/>
          <w:lang w:val="en-GB"/>
        </w:rPr>
        <w:t>348</w:t>
      </w:r>
      <w:r w:rsidRPr="0011588E">
        <w:rPr>
          <w:rFonts w:ascii="Times New Roman" w:hAnsi="Times New Roman" w:cs="Times New Roman"/>
          <w:lang w:val="en-GB"/>
        </w:rPr>
        <w:t>(6239), 1130-1132.</w:t>
      </w:r>
    </w:p>
    <w:p w14:paraId="2DFD4E58"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eastAsia="ko-KR"/>
        </w:rPr>
      </w:pPr>
      <w:r w:rsidRPr="0011588E">
        <w:rPr>
          <w:rFonts w:ascii="Times New Roman" w:hAnsi="Times New Roman" w:cs="Times New Roman"/>
        </w:rPr>
        <w:t xml:space="preserve">Barabási, A. L., &amp; Albert, R. (1999). Emergence of scaling in random networks. </w:t>
      </w:r>
      <w:r w:rsidRPr="0011588E">
        <w:rPr>
          <w:rFonts w:ascii="Times New Roman" w:hAnsi="Times New Roman" w:cs="Times New Roman"/>
          <w:i/>
        </w:rPr>
        <w:t>Science, 286</w:t>
      </w:r>
      <w:r w:rsidRPr="0011588E">
        <w:rPr>
          <w:rFonts w:ascii="Times New Roman" w:hAnsi="Times New Roman" w:cs="Times New Roman"/>
        </w:rPr>
        <w:t>(5439), 509-512.</w:t>
      </w:r>
    </w:p>
    <w:p w14:paraId="69B35A6A" w14:textId="77777777" w:rsidR="00DB26CA" w:rsidRPr="0011588E" w:rsidRDefault="00DB26CA" w:rsidP="002221EC">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Block, P., &amp; Grund, T. (2014). Multidimensional homophily in friendship networks. </w:t>
      </w:r>
      <w:r w:rsidRPr="0011588E">
        <w:rPr>
          <w:rFonts w:ascii="Times New Roman" w:hAnsi="Times New Roman" w:cs="Times New Roman"/>
          <w:i/>
        </w:rPr>
        <w:t>Network Science, 2</w:t>
      </w:r>
      <w:r w:rsidRPr="0011588E">
        <w:rPr>
          <w:rFonts w:ascii="Times New Roman" w:hAnsi="Times New Roman" w:cs="Times New Roman"/>
        </w:rPr>
        <w:t>(2), 189–212.</w:t>
      </w:r>
    </w:p>
    <w:p w14:paraId="20A07A30" w14:textId="77777777" w:rsidR="00DB26CA" w:rsidRPr="0011588E" w:rsidRDefault="00DB26CA" w:rsidP="002221EC">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Boutyline, A., &amp; Willer, R. (2017). The social structure of political echo chambers: Variation in ideological homophily in online networks. </w:t>
      </w:r>
      <w:r w:rsidRPr="0011588E">
        <w:rPr>
          <w:rFonts w:ascii="Times New Roman" w:hAnsi="Times New Roman" w:cs="Times New Roman"/>
          <w:i/>
        </w:rPr>
        <w:t>Political Psychology, 38</w:t>
      </w:r>
      <w:r w:rsidRPr="0011588E">
        <w:rPr>
          <w:rFonts w:ascii="Times New Roman" w:hAnsi="Times New Roman" w:cs="Times New Roman"/>
        </w:rPr>
        <w:t>, 551-569.</w:t>
      </w:r>
    </w:p>
    <w:p w14:paraId="477C4992" w14:textId="2B5BC066" w:rsidR="00DB26CA" w:rsidRPr="0011588E" w:rsidRDefault="00DB26CA"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lang w:val="en-GB" w:eastAsia="ko-KR"/>
        </w:rPr>
      </w:pPr>
      <w:r w:rsidRPr="0011588E">
        <w:rPr>
          <w:rFonts w:ascii="Times New Roman" w:eastAsia="Times New Roman" w:hAnsi="Times New Roman" w:cs="Times New Roman"/>
          <w:color w:val="222222"/>
          <w:shd w:val="clear" w:color="auto" w:fill="FFFFFF"/>
          <w:lang w:val="en-GB" w:eastAsia="ko-KR"/>
        </w:rPr>
        <w:t>Cacioppo, J. T., Petty, R. E., Feinstein, J. A., &amp; Jarvis, W. B. G. (1996). Dispositional differences in cognitive motivation: The life and times of individuals varying in need for cognition. </w:t>
      </w:r>
      <w:r w:rsidRPr="0011588E">
        <w:rPr>
          <w:rFonts w:ascii="Times New Roman" w:eastAsia="Times New Roman" w:hAnsi="Times New Roman" w:cs="Times New Roman"/>
          <w:i/>
          <w:iCs/>
          <w:color w:val="222222"/>
          <w:shd w:val="clear" w:color="auto" w:fill="FFFFFF"/>
          <w:lang w:val="en-GB" w:eastAsia="ko-KR"/>
        </w:rPr>
        <w:t xml:space="preserve">Psychological </w:t>
      </w:r>
      <w:r w:rsidR="00081848">
        <w:rPr>
          <w:rFonts w:ascii="Times New Roman" w:eastAsia="Times New Roman" w:hAnsi="Times New Roman" w:cs="Times New Roman"/>
          <w:i/>
          <w:iCs/>
          <w:color w:val="222222"/>
          <w:shd w:val="clear" w:color="auto" w:fill="FFFFFF"/>
          <w:lang w:val="en-GB" w:eastAsia="ko-KR"/>
        </w:rPr>
        <w:t>B</w:t>
      </w:r>
      <w:r w:rsidRPr="0011588E">
        <w:rPr>
          <w:rFonts w:ascii="Times New Roman" w:eastAsia="Times New Roman" w:hAnsi="Times New Roman" w:cs="Times New Roman"/>
          <w:i/>
          <w:iCs/>
          <w:color w:val="222222"/>
          <w:shd w:val="clear" w:color="auto" w:fill="FFFFFF"/>
          <w:lang w:val="en-GB" w:eastAsia="ko-KR"/>
        </w:rPr>
        <w:t>ulletin</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119</w:t>
      </w:r>
      <w:r w:rsidRPr="0011588E">
        <w:rPr>
          <w:rFonts w:ascii="Times New Roman" w:eastAsia="Times New Roman" w:hAnsi="Times New Roman" w:cs="Times New Roman"/>
          <w:color w:val="222222"/>
          <w:shd w:val="clear" w:color="auto" w:fill="FFFFFF"/>
          <w:lang w:val="en-GB" w:eastAsia="ko-KR"/>
        </w:rPr>
        <w:t>(2), 197.</w:t>
      </w:r>
    </w:p>
    <w:p w14:paraId="061F407B"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Carnahan, D., Garrett, R. K., &amp; Lynch, E. K. (2016). Candidate vulnerability and exposure to counterattitudinal information: Evidence from two US presidential elections. </w:t>
      </w:r>
      <w:r w:rsidRPr="0011588E">
        <w:rPr>
          <w:rFonts w:ascii="Times New Roman" w:hAnsi="Times New Roman" w:cs="Times New Roman"/>
          <w:i/>
          <w:iCs/>
          <w:lang w:val="en-GB"/>
        </w:rPr>
        <w:t>Human Communication Research</w:t>
      </w:r>
      <w:r w:rsidRPr="0011588E">
        <w:rPr>
          <w:rFonts w:ascii="Times New Roman" w:hAnsi="Times New Roman" w:cs="Times New Roman"/>
          <w:lang w:val="en-GB"/>
        </w:rPr>
        <w:t>, </w:t>
      </w:r>
      <w:r w:rsidRPr="0011588E">
        <w:rPr>
          <w:rFonts w:ascii="Times New Roman" w:hAnsi="Times New Roman" w:cs="Times New Roman"/>
          <w:i/>
          <w:iCs/>
          <w:lang w:val="en-GB"/>
        </w:rPr>
        <w:t>42</w:t>
      </w:r>
      <w:r w:rsidRPr="0011588E">
        <w:rPr>
          <w:rFonts w:ascii="Times New Roman" w:hAnsi="Times New Roman" w:cs="Times New Roman"/>
          <w:lang w:val="en-GB"/>
        </w:rPr>
        <w:t>(4), 577-598.</w:t>
      </w:r>
    </w:p>
    <w:p w14:paraId="77F96B5F"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Carpenter, D. P., Esterling, K. M., &amp; Lazer, D. M. (2004). Friends, brokers, and transitivity: Who informs whom in Washington politics? </w:t>
      </w:r>
      <w:r w:rsidRPr="0011588E">
        <w:rPr>
          <w:rFonts w:ascii="Times New Roman" w:hAnsi="Times New Roman" w:cs="Times New Roman"/>
          <w:i/>
        </w:rPr>
        <w:t>Journal of Politics, 66</w:t>
      </w:r>
      <w:r w:rsidRPr="0011588E">
        <w:rPr>
          <w:rFonts w:ascii="Times New Roman" w:hAnsi="Times New Roman" w:cs="Times New Roman"/>
        </w:rPr>
        <w:t>(1), 224-246.</w:t>
      </w:r>
    </w:p>
    <w:p w14:paraId="369920A9"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Cho, J. (2013). Campaign tone, political affect, and communicative engagement. </w:t>
      </w:r>
      <w:r w:rsidRPr="0011588E">
        <w:rPr>
          <w:rFonts w:ascii="Times New Roman" w:hAnsi="Times New Roman" w:cs="Times New Roman"/>
          <w:i/>
        </w:rPr>
        <w:t>Journal of Communication, 63</w:t>
      </w:r>
      <w:r w:rsidRPr="0011588E">
        <w:rPr>
          <w:rFonts w:ascii="Times New Roman" w:hAnsi="Times New Roman" w:cs="Times New Roman"/>
        </w:rPr>
        <w:t>(6), 1130-1152.</w:t>
      </w:r>
    </w:p>
    <w:p w14:paraId="2B86C4B1"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Cranmer, S. J., Leifeld, P., McClurg, S. D., &amp; Rolfe, M. (2017). Navigating the range of statistical tools for inferential network analysis. </w:t>
      </w:r>
      <w:r w:rsidRPr="0011588E">
        <w:rPr>
          <w:rFonts w:ascii="Times New Roman" w:hAnsi="Times New Roman" w:cs="Times New Roman"/>
          <w:i/>
          <w:iCs/>
          <w:lang w:val="en-GB"/>
        </w:rPr>
        <w:t>American Journal of Political Science</w:t>
      </w:r>
      <w:r w:rsidRPr="0011588E">
        <w:rPr>
          <w:rFonts w:ascii="Times New Roman" w:hAnsi="Times New Roman" w:cs="Times New Roman"/>
          <w:lang w:val="en-GB"/>
        </w:rPr>
        <w:t>, </w:t>
      </w:r>
      <w:r w:rsidRPr="0011588E">
        <w:rPr>
          <w:rFonts w:ascii="Times New Roman" w:hAnsi="Times New Roman" w:cs="Times New Roman"/>
          <w:i/>
          <w:iCs/>
          <w:lang w:val="en-GB"/>
        </w:rPr>
        <w:t>61</w:t>
      </w:r>
      <w:r w:rsidRPr="0011588E">
        <w:rPr>
          <w:rFonts w:ascii="Times New Roman" w:hAnsi="Times New Roman" w:cs="Times New Roman"/>
          <w:lang w:val="en-GB"/>
        </w:rPr>
        <w:t>(1), 237-251.</w:t>
      </w:r>
    </w:p>
    <w:p w14:paraId="6C349736" w14:textId="64D5E4F2"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 xml:space="preserve">Dahlgren, P. (2005). The Internet, public spheres, and political communication: </w:t>
      </w:r>
      <w:r w:rsidR="0027345F" w:rsidRPr="0011588E">
        <w:rPr>
          <w:rFonts w:ascii="Times New Roman" w:hAnsi="Times New Roman" w:cs="Times New Roman"/>
          <w:lang w:val="en-GB"/>
        </w:rPr>
        <w:t>Dispersion</w:t>
      </w:r>
      <w:r w:rsidRPr="0011588E">
        <w:rPr>
          <w:rFonts w:ascii="Times New Roman" w:hAnsi="Times New Roman" w:cs="Times New Roman"/>
          <w:lang w:val="en-GB"/>
        </w:rPr>
        <w:t xml:space="preserve"> </w:t>
      </w:r>
      <w:r w:rsidRPr="0011588E">
        <w:rPr>
          <w:rFonts w:ascii="Times New Roman" w:hAnsi="Times New Roman" w:cs="Times New Roman"/>
          <w:lang w:val="en-GB"/>
        </w:rPr>
        <w:lastRenderedPageBreak/>
        <w:t xml:space="preserve">and deliberation. </w:t>
      </w:r>
      <w:r w:rsidRPr="0011588E">
        <w:rPr>
          <w:rFonts w:ascii="Times New Roman" w:hAnsi="Times New Roman" w:cs="Times New Roman"/>
          <w:i/>
          <w:lang w:val="en-GB"/>
        </w:rPr>
        <w:t>Political Communication, 22</w:t>
      </w:r>
      <w:r w:rsidRPr="0011588E">
        <w:rPr>
          <w:rFonts w:ascii="Times New Roman" w:hAnsi="Times New Roman" w:cs="Times New Roman"/>
          <w:lang w:val="en-GB"/>
        </w:rPr>
        <w:t>, 147-162.</w:t>
      </w:r>
    </w:p>
    <w:p w14:paraId="3899D573"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Delli Carpini, M. X., &amp; Keeter, S. (1996). </w:t>
      </w:r>
      <w:r w:rsidRPr="0011588E">
        <w:rPr>
          <w:rFonts w:ascii="Times New Roman" w:hAnsi="Times New Roman" w:cs="Times New Roman"/>
          <w:i/>
          <w:iCs/>
          <w:lang w:val="en-GB"/>
        </w:rPr>
        <w:t>What Americans know about politics and why it matters</w:t>
      </w:r>
      <w:r w:rsidRPr="0011588E">
        <w:rPr>
          <w:rFonts w:ascii="Times New Roman" w:hAnsi="Times New Roman" w:cs="Times New Roman"/>
          <w:lang w:val="en-GB"/>
        </w:rPr>
        <w:t>. New Haven, CT: Yale University Press.</w:t>
      </w:r>
    </w:p>
    <w:p w14:paraId="009E66BC"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Desmarais, B. A., &amp; Cranmer, S. J. (2012). Statistical mechanics of networks: Estimation and uncertainty. </w:t>
      </w:r>
      <w:r w:rsidRPr="0011588E">
        <w:rPr>
          <w:rFonts w:ascii="Times New Roman" w:hAnsi="Times New Roman" w:cs="Times New Roman"/>
          <w:i/>
          <w:iCs/>
          <w:lang w:val="en-GB"/>
        </w:rPr>
        <w:t>Physica A</w:t>
      </w:r>
      <w:r w:rsidRPr="0011588E">
        <w:rPr>
          <w:rFonts w:ascii="Times New Roman" w:hAnsi="Times New Roman" w:cs="Times New Roman"/>
          <w:lang w:val="en-GB"/>
        </w:rPr>
        <w:t>, </w:t>
      </w:r>
      <w:r w:rsidRPr="0011588E">
        <w:rPr>
          <w:rFonts w:ascii="Times New Roman" w:hAnsi="Times New Roman" w:cs="Times New Roman"/>
          <w:i/>
          <w:iCs/>
          <w:lang w:val="en-GB"/>
        </w:rPr>
        <w:t>391</w:t>
      </w:r>
      <w:r w:rsidRPr="0011588E">
        <w:rPr>
          <w:rFonts w:ascii="Times New Roman" w:hAnsi="Times New Roman" w:cs="Times New Roman"/>
          <w:lang w:val="en-GB"/>
        </w:rPr>
        <w:t>(4), 1865-1876.</w:t>
      </w:r>
    </w:p>
    <w:p w14:paraId="57D7F87C" w14:textId="271B1570"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DiMaggio, P. (1986). Structural analysis of organizational fields: A blockmodel approach. </w:t>
      </w:r>
      <w:r w:rsidRPr="0011588E">
        <w:rPr>
          <w:rFonts w:ascii="Times New Roman" w:hAnsi="Times New Roman" w:cs="Times New Roman"/>
          <w:i/>
        </w:rPr>
        <w:t xml:space="preserve">Research in </w:t>
      </w:r>
      <w:r w:rsidR="00081848">
        <w:rPr>
          <w:rFonts w:ascii="Times New Roman" w:hAnsi="Times New Roman" w:cs="Times New Roman"/>
          <w:i/>
        </w:rPr>
        <w:t>O</w:t>
      </w:r>
      <w:r w:rsidRPr="0011588E">
        <w:rPr>
          <w:rFonts w:ascii="Times New Roman" w:hAnsi="Times New Roman" w:cs="Times New Roman"/>
          <w:i/>
        </w:rPr>
        <w:t xml:space="preserve">rganizational </w:t>
      </w:r>
      <w:r w:rsidR="00081848">
        <w:rPr>
          <w:rFonts w:ascii="Times New Roman" w:hAnsi="Times New Roman" w:cs="Times New Roman"/>
          <w:i/>
        </w:rPr>
        <w:t>B</w:t>
      </w:r>
      <w:r w:rsidRPr="0011588E">
        <w:rPr>
          <w:rFonts w:ascii="Times New Roman" w:hAnsi="Times New Roman" w:cs="Times New Roman"/>
          <w:i/>
        </w:rPr>
        <w:t>ehavior, 8</w:t>
      </w:r>
      <w:r w:rsidRPr="0011588E">
        <w:rPr>
          <w:rFonts w:ascii="Times New Roman" w:hAnsi="Times New Roman" w:cs="Times New Roman"/>
        </w:rPr>
        <w:t>, 335-370.</w:t>
      </w:r>
    </w:p>
    <w:p w14:paraId="1364A41D"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 xml:space="preserve">Downs, A. (1957). </w:t>
      </w:r>
      <w:r w:rsidRPr="0011588E">
        <w:rPr>
          <w:rFonts w:ascii="Times New Roman" w:hAnsi="Times New Roman" w:cs="Times New Roman"/>
          <w:i/>
          <w:lang w:val="en-GB"/>
        </w:rPr>
        <w:t>An economic theory of democracy</w:t>
      </w:r>
      <w:r w:rsidRPr="0011588E">
        <w:rPr>
          <w:rFonts w:ascii="Times New Roman" w:hAnsi="Times New Roman" w:cs="Times New Roman"/>
          <w:lang w:val="en-GB"/>
        </w:rPr>
        <w:t>. </w:t>
      </w:r>
      <w:r w:rsidRPr="0011588E">
        <w:rPr>
          <w:rFonts w:ascii="Times New Roman" w:hAnsi="Times New Roman" w:cs="Times New Roman"/>
          <w:iCs/>
          <w:lang w:val="en-GB"/>
        </w:rPr>
        <w:t>New York: Harper.</w:t>
      </w:r>
    </w:p>
    <w:p w14:paraId="16F89D2B"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Dylko, I. B. (2016). How technology encourages political selective exposure. </w:t>
      </w:r>
      <w:r w:rsidRPr="0011588E">
        <w:rPr>
          <w:rFonts w:ascii="Times New Roman" w:eastAsia="Times New Roman" w:hAnsi="Times New Roman" w:cs="Times New Roman"/>
          <w:i/>
          <w:iCs/>
          <w:color w:val="222222"/>
          <w:shd w:val="clear" w:color="auto" w:fill="FFFFFF"/>
          <w:lang w:val="en-GB" w:eastAsia="ko-KR"/>
        </w:rPr>
        <w:t>Communication Theory</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26</w:t>
      </w:r>
      <w:r w:rsidRPr="0011588E">
        <w:rPr>
          <w:rFonts w:ascii="Times New Roman" w:eastAsia="Times New Roman" w:hAnsi="Times New Roman" w:cs="Times New Roman"/>
          <w:color w:val="222222"/>
          <w:shd w:val="clear" w:color="auto" w:fill="FFFFFF"/>
          <w:lang w:val="en-GB" w:eastAsia="ko-KR"/>
        </w:rPr>
        <w:t>(4), 389-409.</w:t>
      </w:r>
    </w:p>
    <w:p w14:paraId="5AB229AD"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Fournier, P., Nadeau, R., Blais, A., Gidengil, E., &amp; Nevitte, N. (2004). Time-of-voting decision and susceptibility to campaign effects. </w:t>
      </w:r>
      <w:r w:rsidRPr="0011588E">
        <w:rPr>
          <w:rFonts w:ascii="Times New Roman" w:hAnsi="Times New Roman" w:cs="Times New Roman"/>
          <w:i/>
        </w:rPr>
        <w:t>Electoral Studies, 23</w:t>
      </w:r>
      <w:r w:rsidRPr="0011588E">
        <w:rPr>
          <w:rFonts w:ascii="Times New Roman" w:hAnsi="Times New Roman" w:cs="Times New Roman"/>
        </w:rPr>
        <w:t>(4), 661-681.</w:t>
      </w:r>
    </w:p>
    <w:p w14:paraId="7FF5AE61"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Garrett, R. K. (2009). Politically motivated reinforcement seeking: Reframing the selective exposure debate. </w:t>
      </w:r>
      <w:r w:rsidRPr="0011588E">
        <w:rPr>
          <w:rFonts w:ascii="Times New Roman" w:hAnsi="Times New Roman" w:cs="Times New Roman"/>
          <w:i/>
          <w:iCs/>
          <w:lang w:val="en-GB"/>
        </w:rPr>
        <w:t>Journal of Communication</w:t>
      </w:r>
      <w:r w:rsidRPr="0011588E">
        <w:rPr>
          <w:rFonts w:ascii="Times New Roman" w:hAnsi="Times New Roman" w:cs="Times New Roman"/>
          <w:lang w:val="en-GB"/>
        </w:rPr>
        <w:t>, </w:t>
      </w:r>
      <w:r w:rsidRPr="0011588E">
        <w:rPr>
          <w:rFonts w:ascii="Times New Roman" w:hAnsi="Times New Roman" w:cs="Times New Roman"/>
          <w:i/>
          <w:iCs/>
          <w:lang w:val="en-GB"/>
        </w:rPr>
        <w:t>59</w:t>
      </w:r>
      <w:r w:rsidRPr="0011588E">
        <w:rPr>
          <w:rFonts w:ascii="Times New Roman" w:hAnsi="Times New Roman" w:cs="Times New Roman"/>
          <w:lang w:val="en-GB"/>
        </w:rPr>
        <w:t>(4), 676-699.</w:t>
      </w:r>
    </w:p>
    <w:p w14:paraId="0F2FCBF5"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Garrett, R. K., &amp; Stroud, N. J. (2014). Partisan paths to exposure diversity: Differences in pro</w:t>
      </w:r>
      <w:r w:rsidRPr="0011588E">
        <w:rPr>
          <w:rFonts w:ascii="Calibri" w:eastAsia="Calibri" w:hAnsi="Calibri" w:cs="Calibri"/>
          <w:lang w:val="en-GB"/>
        </w:rPr>
        <w:t>‐</w:t>
      </w:r>
      <w:r w:rsidRPr="0011588E">
        <w:rPr>
          <w:rFonts w:ascii="Times New Roman" w:hAnsi="Times New Roman" w:cs="Times New Roman"/>
          <w:lang w:val="en-GB"/>
        </w:rPr>
        <w:t>and counterattitudinal news consumption. </w:t>
      </w:r>
      <w:r w:rsidRPr="0011588E">
        <w:rPr>
          <w:rFonts w:ascii="Times New Roman" w:hAnsi="Times New Roman" w:cs="Times New Roman"/>
          <w:i/>
          <w:iCs/>
          <w:lang w:val="en-GB"/>
        </w:rPr>
        <w:t>Journal of Communication</w:t>
      </w:r>
      <w:r w:rsidRPr="0011588E">
        <w:rPr>
          <w:rFonts w:ascii="Times New Roman" w:hAnsi="Times New Roman" w:cs="Times New Roman"/>
          <w:lang w:val="en-GB"/>
        </w:rPr>
        <w:t>, </w:t>
      </w:r>
      <w:r w:rsidRPr="0011588E">
        <w:rPr>
          <w:rFonts w:ascii="Times New Roman" w:hAnsi="Times New Roman" w:cs="Times New Roman"/>
          <w:i/>
          <w:iCs/>
          <w:lang w:val="en-GB"/>
        </w:rPr>
        <w:t>64</w:t>
      </w:r>
      <w:r w:rsidRPr="0011588E">
        <w:rPr>
          <w:rFonts w:ascii="Times New Roman" w:hAnsi="Times New Roman" w:cs="Times New Roman"/>
          <w:lang w:val="en-GB"/>
        </w:rPr>
        <w:t>, 680-701.</w:t>
      </w:r>
    </w:p>
    <w:p w14:paraId="37B02E47"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 xml:space="preserve">Gentzkow, M., Shapiro, J. M. (2011). Ideological segregation online and offline. </w:t>
      </w:r>
      <w:r w:rsidRPr="0011588E">
        <w:rPr>
          <w:rFonts w:ascii="Times New Roman" w:hAnsi="Times New Roman" w:cs="Times New Roman"/>
          <w:i/>
          <w:lang w:val="en-GB"/>
        </w:rPr>
        <w:t>The Quarterly Journal of Economics, 126</w:t>
      </w:r>
      <w:r w:rsidRPr="0011588E">
        <w:rPr>
          <w:rFonts w:ascii="Times New Roman" w:hAnsi="Times New Roman" w:cs="Times New Roman"/>
          <w:lang w:val="en-GB"/>
        </w:rPr>
        <w:t>(4), 1799-1839.</w:t>
      </w:r>
    </w:p>
    <w:p w14:paraId="7CEC1D13"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Graham, T., &amp; Wright, S. (2014). Discursive equality and everyday talk online: The impact of “superparticipants”. </w:t>
      </w:r>
      <w:r w:rsidRPr="0011588E">
        <w:rPr>
          <w:rFonts w:ascii="Times New Roman" w:hAnsi="Times New Roman" w:cs="Times New Roman"/>
          <w:i/>
          <w:iCs/>
          <w:lang w:val="en-GB"/>
        </w:rPr>
        <w:t>Journal of Computer</w:t>
      </w:r>
      <w:r w:rsidRPr="0011588E">
        <w:rPr>
          <w:rFonts w:ascii="Calibri" w:eastAsia="Calibri" w:hAnsi="Calibri" w:cs="Calibri"/>
          <w:i/>
          <w:iCs/>
          <w:lang w:val="en-GB"/>
        </w:rPr>
        <w:t>‐</w:t>
      </w:r>
      <w:r w:rsidRPr="0011588E">
        <w:rPr>
          <w:rFonts w:ascii="Times New Roman" w:hAnsi="Times New Roman" w:cs="Times New Roman"/>
          <w:i/>
          <w:iCs/>
          <w:lang w:val="en-GB"/>
        </w:rPr>
        <w:t>Mediated Communication</w:t>
      </w:r>
      <w:r w:rsidRPr="0011588E">
        <w:rPr>
          <w:rFonts w:ascii="Times New Roman" w:hAnsi="Times New Roman" w:cs="Times New Roman"/>
          <w:lang w:val="en-GB"/>
        </w:rPr>
        <w:t>, </w:t>
      </w:r>
      <w:r w:rsidRPr="0011588E">
        <w:rPr>
          <w:rFonts w:ascii="Times New Roman" w:hAnsi="Times New Roman" w:cs="Times New Roman"/>
          <w:i/>
          <w:iCs/>
          <w:lang w:val="en-GB"/>
        </w:rPr>
        <w:t>19</w:t>
      </w:r>
      <w:r w:rsidRPr="0011588E">
        <w:rPr>
          <w:rFonts w:ascii="Times New Roman" w:hAnsi="Times New Roman" w:cs="Times New Roman"/>
          <w:lang w:val="en-GB"/>
        </w:rPr>
        <w:t>(3), 625-642.</w:t>
      </w:r>
    </w:p>
    <w:p w14:paraId="547B300E"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 xml:space="preserve">Hart, W., Albarracín, D., Eagly, A. H., Brechan, I., Lindberg, M. J., &amp; Merrill, L. (2009). Feeling validated versus being correct: a meta-analysis of selective exposure to information. </w:t>
      </w:r>
      <w:r w:rsidRPr="0011588E">
        <w:rPr>
          <w:rFonts w:ascii="Times New Roman" w:eastAsia="Times New Roman" w:hAnsi="Times New Roman" w:cs="Times New Roman"/>
          <w:i/>
          <w:iCs/>
          <w:color w:val="222222"/>
          <w:shd w:val="clear" w:color="auto" w:fill="FFFFFF"/>
          <w:lang w:val="en-GB" w:eastAsia="ko-KR"/>
        </w:rPr>
        <w:t>Psychological Bulletin, 135</w:t>
      </w:r>
      <w:r w:rsidRPr="0011588E">
        <w:rPr>
          <w:rFonts w:ascii="Times New Roman" w:eastAsia="Times New Roman" w:hAnsi="Times New Roman" w:cs="Times New Roman"/>
          <w:color w:val="222222"/>
          <w:shd w:val="clear" w:color="auto" w:fill="FFFFFF"/>
          <w:lang w:val="en-GB" w:eastAsia="ko-KR"/>
        </w:rPr>
        <w:t>(4), 555-588.</w:t>
      </w:r>
    </w:p>
    <w:p w14:paraId="14EF609B"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lastRenderedPageBreak/>
        <w:t xml:space="preserve">Himelboim, I. (2008). Reply distribution in online discussions: A comparative network analysis of political and health newsgroups. </w:t>
      </w:r>
      <w:r w:rsidRPr="0011588E">
        <w:rPr>
          <w:rFonts w:ascii="Times New Roman" w:hAnsi="Times New Roman" w:cs="Times New Roman"/>
          <w:i/>
        </w:rPr>
        <w:t>Journal of Computer</w:t>
      </w:r>
      <w:r w:rsidRPr="0011588E">
        <w:rPr>
          <w:rFonts w:ascii="Calibri" w:eastAsia="Calibri" w:hAnsi="Calibri" w:cs="Calibri"/>
          <w:i/>
        </w:rPr>
        <w:t>‐</w:t>
      </w:r>
      <w:r w:rsidRPr="0011588E">
        <w:rPr>
          <w:rFonts w:ascii="Times New Roman" w:hAnsi="Times New Roman" w:cs="Times New Roman"/>
          <w:i/>
        </w:rPr>
        <w:t>Mediated Communication, 14</w:t>
      </w:r>
      <w:r w:rsidRPr="0011588E">
        <w:rPr>
          <w:rFonts w:ascii="Times New Roman" w:hAnsi="Times New Roman" w:cs="Times New Roman"/>
        </w:rPr>
        <w:t>(1), 156-177.</w:t>
      </w:r>
    </w:p>
    <w:p w14:paraId="3E59D3C7"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Himelboim, I. (2011). Civil society and online political discourse: The network structure of unrestricted discussions. </w:t>
      </w:r>
      <w:r w:rsidRPr="0011588E">
        <w:rPr>
          <w:rFonts w:ascii="Times New Roman" w:hAnsi="Times New Roman" w:cs="Times New Roman"/>
          <w:i/>
        </w:rPr>
        <w:t>Communication Research, 38</w:t>
      </w:r>
      <w:r w:rsidRPr="0011588E">
        <w:rPr>
          <w:rFonts w:ascii="Times New Roman" w:hAnsi="Times New Roman" w:cs="Times New Roman"/>
        </w:rPr>
        <w:t>(5), 634-659.</w:t>
      </w:r>
    </w:p>
    <w:p w14:paraId="171E5F59"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lang w:val="en-GB" w:eastAsia="ko-KR"/>
        </w:rPr>
      </w:pPr>
      <w:r w:rsidRPr="0011588E">
        <w:rPr>
          <w:rFonts w:ascii="Times New Roman" w:eastAsia="Times New Roman" w:hAnsi="Times New Roman" w:cs="Times New Roman"/>
          <w:lang w:val="en-GB" w:eastAsia="ko-KR"/>
        </w:rPr>
        <w:t xml:space="preserve">Holbert, R. L., Weeks, B. E., &amp; Esralew, S. (2013). Approaching the 2012 U.S. Presidential election from a diversity of explanatory principles: Understanding, Consistency, and Hedonism. </w:t>
      </w:r>
      <w:r w:rsidRPr="0011588E">
        <w:rPr>
          <w:rFonts w:ascii="Times New Roman" w:eastAsia="Times New Roman" w:hAnsi="Times New Roman" w:cs="Times New Roman"/>
          <w:i/>
          <w:lang w:val="en-GB" w:eastAsia="ko-KR"/>
        </w:rPr>
        <w:t>American Behavioral Scientist, 57</w:t>
      </w:r>
      <w:r w:rsidRPr="0011588E">
        <w:rPr>
          <w:rFonts w:ascii="Times New Roman" w:eastAsia="Times New Roman" w:hAnsi="Times New Roman" w:cs="Times New Roman"/>
          <w:lang w:val="en-GB" w:eastAsia="ko-KR"/>
        </w:rPr>
        <w:t>(12), 1663-1687.</w:t>
      </w:r>
    </w:p>
    <w:p w14:paraId="033C9BF3" w14:textId="55122C73"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Holland, P. W., &amp; Leinhardt, S. (1976). Local structure in social networks. </w:t>
      </w:r>
      <w:r w:rsidRPr="0011588E">
        <w:rPr>
          <w:rFonts w:ascii="Times New Roman" w:hAnsi="Times New Roman" w:cs="Times New Roman"/>
          <w:i/>
        </w:rPr>
        <w:t xml:space="preserve">Sociological </w:t>
      </w:r>
      <w:r w:rsidR="00081848">
        <w:rPr>
          <w:rFonts w:ascii="Times New Roman" w:hAnsi="Times New Roman" w:cs="Times New Roman"/>
          <w:i/>
        </w:rPr>
        <w:t>M</w:t>
      </w:r>
      <w:r w:rsidRPr="0011588E">
        <w:rPr>
          <w:rFonts w:ascii="Times New Roman" w:hAnsi="Times New Roman" w:cs="Times New Roman"/>
          <w:i/>
        </w:rPr>
        <w:t>ethodology, 7</w:t>
      </w:r>
      <w:r w:rsidRPr="0011588E">
        <w:rPr>
          <w:rFonts w:ascii="Times New Roman" w:hAnsi="Times New Roman" w:cs="Times New Roman"/>
        </w:rPr>
        <w:t>, 1-45.</w:t>
      </w:r>
    </w:p>
    <w:p w14:paraId="473758BF"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Huckfeldt, R. (2001). The social communication of political expertise. </w:t>
      </w:r>
      <w:r w:rsidRPr="0011588E">
        <w:rPr>
          <w:rFonts w:ascii="Times New Roman" w:hAnsi="Times New Roman" w:cs="Times New Roman"/>
          <w:i/>
          <w:iCs/>
          <w:lang w:val="en-GB"/>
        </w:rPr>
        <w:t>American Journal of Political Science</w:t>
      </w:r>
      <w:r w:rsidRPr="0011588E">
        <w:rPr>
          <w:rFonts w:ascii="Times New Roman" w:hAnsi="Times New Roman" w:cs="Times New Roman"/>
          <w:lang w:val="en-GB"/>
        </w:rPr>
        <w:t>, 425-438.</w:t>
      </w:r>
    </w:p>
    <w:p w14:paraId="31547C52"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Hunter, D. R., &amp; Handcock, M. S. (2006). Inference in curved exponential family models for networks. </w:t>
      </w:r>
      <w:r w:rsidRPr="0011588E">
        <w:rPr>
          <w:rFonts w:ascii="Times New Roman" w:hAnsi="Times New Roman" w:cs="Times New Roman"/>
          <w:i/>
          <w:iCs/>
          <w:lang w:val="en-GB"/>
        </w:rPr>
        <w:t>Journal of Computational and Graphical Statistics</w:t>
      </w:r>
      <w:r w:rsidRPr="0011588E">
        <w:rPr>
          <w:rFonts w:ascii="Times New Roman" w:hAnsi="Times New Roman" w:cs="Times New Roman"/>
          <w:lang w:val="en-GB"/>
        </w:rPr>
        <w:t>, </w:t>
      </w:r>
      <w:r w:rsidRPr="0011588E">
        <w:rPr>
          <w:rFonts w:ascii="Times New Roman" w:hAnsi="Times New Roman" w:cs="Times New Roman"/>
          <w:i/>
          <w:iCs/>
          <w:lang w:val="en-GB"/>
        </w:rPr>
        <w:t>15</w:t>
      </w:r>
      <w:r w:rsidRPr="0011588E">
        <w:rPr>
          <w:rFonts w:ascii="Times New Roman" w:hAnsi="Times New Roman" w:cs="Times New Roman"/>
          <w:lang w:val="en-GB"/>
        </w:rPr>
        <w:t>(3), 565-583.</w:t>
      </w:r>
    </w:p>
    <w:p w14:paraId="1132139C"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Iyengar, S., &amp; Hahn, K. S. (2009). Red media, blue media: Evidence of ideological selectivity in media use. </w:t>
      </w:r>
      <w:r w:rsidRPr="0011588E">
        <w:rPr>
          <w:rFonts w:ascii="Times New Roman" w:hAnsi="Times New Roman" w:cs="Times New Roman"/>
          <w:i/>
          <w:iCs/>
          <w:noProof/>
          <w:lang w:val="en-GB"/>
        </w:rPr>
        <w:t>Journal of Communication</w:t>
      </w:r>
      <w:r w:rsidRPr="0011588E">
        <w:rPr>
          <w:rFonts w:ascii="Times New Roman" w:hAnsi="Times New Roman" w:cs="Times New Roman"/>
          <w:noProof/>
          <w:lang w:val="en-GB"/>
        </w:rPr>
        <w:t>, </w:t>
      </w:r>
      <w:r w:rsidRPr="0011588E">
        <w:rPr>
          <w:rFonts w:ascii="Times New Roman" w:hAnsi="Times New Roman" w:cs="Times New Roman"/>
          <w:i/>
          <w:iCs/>
          <w:noProof/>
          <w:lang w:val="en-GB"/>
        </w:rPr>
        <w:t>59</w:t>
      </w:r>
      <w:r w:rsidRPr="0011588E">
        <w:rPr>
          <w:rFonts w:ascii="Times New Roman" w:hAnsi="Times New Roman" w:cs="Times New Roman"/>
          <w:noProof/>
          <w:lang w:val="en-GB"/>
        </w:rPr>
        <w:t>(1), 19-39.</w:t>
      </w:r>
    </w:p>
    <w:p w14:paraId="4926F587"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 xml:space="preserve">Iyengar, S., &amp; Westwood, S. J. (2015). Fear and loathing across party lines: New evidence on group polarization. </w:t>
      </w:r>
      <w:r w:rsidRPr="0011588E">
        <w:rPr>
          <w:rFonts w:ascii="Times New Roman" w:hAnsi="Times New Roman" w:cs="Times New Roman"/>
          <w:i/>
          <w:noProof/>
          <w:lang w:val="en-GB"/>
        </w:rPr>
        <w:t>American Journal of Political Science, 59</w:t>
      </w:r>
      <w:r w:rsidRPr="0011588E">
        <w:rPr>
          <w:rFonts w:ascii="Times New Roman" w:hAnsi="Times New Roman" w:cs="Times New Roman"/>
          <w:noProof/>
          <w:lang w:val="en-GB"/>
        </w:rPr>
        <w:t>(3), 690-707.</w:t>
      </w:r>
    </w:p>
    <w:p w14:paraId="76A61C2C"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 xml:space="preserve">Kim, B., Schein, A., Desmarais, B. A., &amp; Wallach, H. (2017). </w:t>
      </w:r>
      <w:r w:rsidRPr="0011588E">
        <w:rPr>
          <w:rFonts w:ascii="Times New Roman" w:hAnsi="Times New Roman" w:cs="Times New Roman"/>
          <w:i/>
          <w:noProof/>
          <w:lang w:val="en-GB"/>
        </w:rPr>
        <w:t>A network model for dynamic textaul communications with appliation to government email corpora</w:t>
      </w:r>
      <w:r w:rsidRPr="0011588E">
        <w:rPr>
          <w:rFonts w:ascii="Times New Roman" w:hAnsi="Times New Roman" w:cs="Times New Roman"/>
          <w:noProof/>
          <w:lang w:val="en-GB"/>
        </w:rPr>
        <w:t>. Paper presented at the 10</w:t>
      </w:r>
      <w:r w:rsidRPr="0011588E">
        <w:rPr>
          <w:rFonts w:ascii="Times New Roman" w:hAnsi="Times New Roman" w:cs="Times New Roman"/>
          <w:noProof/>
          <w:vertAlign w:val="superscript"/>
          <w:lang w:val="en-GB"/>
        </w:rPr>
        <w:t>th</w:t>
      </w:r>
      <w:r w:rsidRPr="0011588E">
        <w:rPr>
          <w:rFonts w:ascii="Times New Roman" w:hAnsi="Times New Roman" w:cs="Times New Roman"/>
          <w:noProof/>
          <w:lang w:val="en-GB"/>
        </w:rPr>
        <w:t xml:space="preserve"> Political Networks Conference, The Ohio State University, Columbus, OH. </w:t>
      </w:r>
    </w:p>
    <w:p w14:paraId="5D93C5E9" w14:textId="7507D68B" w:rsidR="00DB26CA" w:rsidRPr="0011588E" w:rsidRDefault="00DB26CA"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Kossinets, G., &amp; Watts, D. J. (2009). Origins of homophily in an evolving social network. </w:t>
      </w:r>
      <w:r w:rsidRPr="0011588E">
        <w:rPr>
          <w:rFonts w:ascii="Times New Roman" w:eastAsia="Times New Roman" w:hAnsi="Times New Roman" w:cs="Times New Roman"/>
          <w:i/>
          <w:iCs/>
          <w:color w:val="222222"/>
          <w:shd w:val="clear" w:color="auto" w:fill="FFFFFF"/>
          <w:lang w:val="en-GB" w:eastAsia="ko-KR"/>
        </w:rPr>
        <w:t xml:space="preserve">American </w:t>
      </w:r>
      <w:r w:rsidR="00081848">
        <w:rPr>
          <w:rFonts w:ascii="Times New Roman" w:eastAsia="Times New Roman" w:hAnsi="Times New Roman" w:cs="Times New Roman"/>
          <w:i/>
          <w:iCs/>
          <w:color w:val="222222"/>
          <w:shd w:val="clear" w:color="auto" w:fill="FFFFFF"/>
          <w:lang w:val="en-GB" w:eastAsia="ko-KR"/>
        </w:rPr>
        <w:t>J</w:t>
      </w:r>
      <w:r w:rsidRPr="0011588E">
        <w:rPr>
          <w:rFonts w:ascii="Times New Roman" w:eastAsia="Times New Roman" w:hAnsi="Times New Roman" w:cs="Times New Roman"/>
          <w:i/>
          <w:iCs/>
          <w:color w:val="222222"/>
          <w:shd w:val="clear" w:color="auto" w:fill="FFFFFF"/>
          <w:lang w:val="en-GB" w:eastAsia="ko-KR"/>
        </w:rPr>
        <w:t xml:space="preserve">ournal of </w:t>
      </w:r>
      <w:r w:rsidR="00081848">
        <w:rPr>
          <w:rFonts w:ascii="Times New Roman" w:eastAsia="Times New Roman" w:hAnsi="Times New Roman" w:cs="Times New Roman"/>
          <w:i/>
          <w:iCs/>
          <w:color w:val="222222"/>
          <w:shd w:val="clear" w:color="auto" w:fill="FFFFFF"/>
          <w:lang w:val="en-GB" w:eastAsia="ko-KR"/>
        </w:rPr>
        <w:t>S</w:t>
      </w:r>
      <w:r w:rsidRPr="0011588E">
        <w:rPr>
          <w:rFonts w:ascii="Times New Roman" w:eastAsia="Times New Roman" w:hAnsi="Times New Roman" w:cs="Times New Roman"/>
          <w:i/>
          <w:iCs/>
          <w:color w:val="222222"/>
          <w:shd w:val="clear" w:color="auto" w:fill="FFFFFF"/>
          <w:lang w:val="en-GB" w:eastAsia="ko-KR"/>
        </w:rPr>
        <w:t>ociology</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115</w:t>
      </w:r>
      <w:r w:rsidRPr="0011588E">
        <w:rPr>
          <w:rFonts w:ascii="Times New Roman" w:eastAsia="Times New Roman" w:hAnsi="Times New Roman" w:cs="Times New Roman"/>
          <w:color w:val="222222"/>
          <w:shd w:val="clear" w:color="auto" w:fill="FFFFFF"/>
          <w:lang w:val="en-GB" w:eastAsia="ko-KR"/>
        </w:rPr>
        <w:t>(2), 405-450.</w:t>
      </w:r>
    </w:p>
    <w:p w14:paraId="091C544A"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Lazega, E., Mounier, L., Snijders, T., &amp; Tubaro, P. (2012). Norms, status and the dynamics </w:t>
      </w:r>
      <w:r w:rsidRPr="0011588E">
        <w:rPr>
          <w:rFonts w:ascii="Times New Roman" w:hAnsi="Times New Roman" w:cs="Times New Roman"/>
        </w:rPr>
        <w:lastRenderedPageBreak/>
        <w:t xml:space="preserve">of advice networks: A case study. </w:t>
      </w:r>
      <w:r w:rsidRPr="0011588E">
        <w:rPr>
          <w:rFonts w:ascii="Times New Roman" w:hAnsi="Times New Roman" w:cs="Times New Roman"/>
          <w:i/>
        </w:rPr>
        <w:t>Social Networks, 34</w:t>
      </w:r>
      <w:r w:rsidRPr="0011588E">
        <w:rPr>
          <w:rFonts w:ascii="Times New Roman" w:hAnsi="Times New Roman" w:cs="Times New Roman"/>
        </w:rPr>
        <w:t>(3), 323-332.</w:t>
      </w:r>
    </w:p>
    <w:p w14:paraId="1EDA49CA" w14:textId="77777777" w:rsidR="00DB26CA" w:rsidRPr="0011588E" w:rsidRDefault="00DB26CA" w:rsidP="002D6878">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 xml:space="preserve">Lazer, D., Rubineau, B, Chetkovich, C., Katz, N., &amp; Neblo, M. (2010). The coevolution of networks and political attitudes. </w:t>
      </w:r>
      <w:r w:rsidRPr="000717DC">
        <w:rPr>
          <w:rFonts w:ascii="Times New Roman" w:eastAsia="Times New Roman" w:hAnsi="Times New Roman" w:cs="Times New Roman"/>
          <w:i/>
          <w:color w:val="222222"/>
          <w:shd w:val="clear" w:color="auto" w:fill="FFFFFF"/>
          <w:lang w:val="en-GB" w:eastAsia="ko-KR"/>
        </w:rPr>
        <w:t>Political Communication, 27</w:t>
      </w:r>
      <w:r w:rsidRPr="0011588E">
        <w:rPr>
          <w:rFonts w:ascii="Times New Roman" w:eastAsia="Times New Roman" w:hAnsi="Times New Roman" w:cs="Times New Roman"/>
          <w:color w:val="222222"/>
          <w:shd w:val="clear" w:color="auto" w:fill="FFFFFF"/>
          <w:lang w:val="en-GB" w:eastAsia="ko-KR"/>
        </w:rPr>
        <w:t>(3), 248–274.</w:t>
      </w:r>
    </w:p>
    <w:p w14:paraId="374D98FC" w14:textId="77777777" w:rsidR="00DB26CA" w:rsidRPr="0011588E" w:rsidRDefault="00DB26CA" w:rsidP="002D6878">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r w:rsidRPr="0011588E">
        <w:rPr>
          <w:rFonts w:ascii="Times New Roman" w:hAnsi="Times New Roman" w:cs="Times New Roman"/>
        </w:rPr>
        <w:t xml:space="preserve">Leifeld, P., Cranmer, S. J., &amp; Desmarais, B. A. (2017). </w:t>
      </w:r>
      <w:r w:rsidRPr="0011588E">
        <w:rPr>
          <w:rFonts w:ascii="Times New Roman" w:hAnsi="Times New Roman" w:cs="Times New Roman"/>
          <w:i/>
        </w:rPr>
        <w:t>btergm</w:t>
      </w:r>
      <w:r w:rsidRPr="0011588E">
        <w:rPr>
          <w:rFonts w:ascii="Times New Roman" w:hAnsi="Times New Roman" w:cs="Times New Roman"/>
        </w:rPr>
        <w:t>. Temporal Exponential Random Graph Models by Bootstrapped Pseudolikelihood. R package version 1.9.0.</w:t>
      </w:r>
    </w:p>
    <w:p w14:paraId="36F2C3C7"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 xml:space="preserve">Levy, M., Lubell, M., Leifeld, P., &amp; Cranmer, S. (2016). </w:t>
      </w:r>
      <w:r w:rsidRPr="0011588E">
        <w:rPr>
          <w:rFonts w:ascii="Times New Roman" w:hAnsi="Times New Roman" w:cs="Times New Roman"/>
          <w:i/>
          <w:noProof/>
          <w:lang w:val="en-GB"/>
        </w:rPr>
        <w:t>Interpretation of geometrically weighted degree estimates in exponential random graph models</w:t>
      </w:r>
      <w:r w:rsidRPr="0011588E">
        <w:rPr>
          <w:rFonts w:ascii="Times New Roman" w:hAnsi="Times New Roman" w:cs="Times New Roman"/>
          <w:noProof/>
          <w:lang w:val="en-GB"/>
        </w:rPr>
        <w:t>. Paper presented at the 9</w:t>
      </w:r>
      <w:r w:rsidRPr="0011588E">
        <w:rPr>
          <w:rFonts w:ascii="Times New Roman" w:hAnsi="Times New Roman" w:cs="Times New Roman"/>
          <w:noProof/>
          <w:vertAlign w:val="superscript"/>
          <w:lang w:val="en-GB"/>
        </w:rPr>
        <w:t>th</w:t>
      </w:r>
      <w:r w:rsidRPr="0011588E">
        <w:rPr>
          <w:rFonts w:ascii="Times New Roman" w:hAnsi="Times New Roman" w:cs="Times New Roman"/>
          <w:noProof/>
          <w:lang w:val="en-GB"/>
        </w:rPr>
        <w:t xml:space="preserve"> Political Networks Conference, Washington University, Saint Louis, MO.</w:t>
      </w:r>
    </w:p>
    <w:p w14:paraId="1A4D8708"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McClurg, S. D. (2006). The electoral relevance of political talk: Examining disagreement and expertise effects in social networks on political participation. </w:t>
      </w:r>
      <w:r w:rsidRPr="0011588E">
        <w:rPr>
          <w:rFonts w:ascii="Times New Roman" w:hAnsi="Times New Roman" w:cs="Times New Roman"/>
          <w:i/>
          <w:iCs/>
          <w:lang w:val="en-GB"/>
        </w:rPr>
        <w:t>American Journal of Political Science</w:t>
      </w:r>
      <w:r w:rsidRPr="0011588E">
        <w:rPr>
          <w:rFonts w:ascii="Times New Roman" w:hAnsi="Times New Roman" w:cs="Times New Roman"/>
          <w:lang w:val="en-GB"/>
        </w:rPr>
        <w:t>, </w:t>
      </w:r>
      <w:r w:rsidRPr="0011588E">
        <w:rPr>
          <w:rFonts w:ascii="Times New Roman" w:hAnsi="Times New Roman" w:cs="Times New Roman"/>
          <w:i/>
          <w:iCs/>
          <w:lang w:val="en-GB"/>
        </w:rPr>
        <w:t>50</w:t>
      </w:r>
      <w:r w:rsidRPr="0011588E">
        <w:rPr>
          <w:rFonts w:ascii="Times New Roman" w:hAnsi="Times New Roman" w:cs="Times New Roman"/>
          <w:lang w:val="en-GB"/>
        </w:rPr>
        <w:t>(3), 737-754.</w:t>
      </w:r>
    </w:p>
    <w:p w14:paraId="2B41FA4D" w14:textId="5045A343"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McPherson, M., Smith-Lovin, L., &amp; Cook, J. M. (2001). Birds of a feather: Homophily in social networks. </w:t>
      </w:r>
      <w:r w:rsidRPr="0011588E">
        <w:rPr>
          <w:rFonts w:ascii="Times New Roman" w:hAnsi="Times New Roman" w:cs="Times New Roman"/>
          <w:i/>
          <w:iCs/>
          <w:noProof/>
          <w:lang w:val="en-GB"/>
        </w:rPr>
        <w:t xml:space="preserve">Annual </w:t>
      </w:r>
      <w:r w:rsidR="00081848">
        <w:rPr>
          <w:rFonts w:ascii="Times New Roman" w:hAnsi="Times New Roman" w:cs="Times New Roman"/>
          <w:i/>
          <w:iCs/>
          <w:noProof/>
          <w:lang w:val="en-GB"/>
        </w:rPr>
        <w:t>R</w:t>
      </w:r>
      <w:r w:rsidRPr="0011588E">
        <w:rPr>
          <w:rFonts w:ascii="Times New Roman" w:hAnsi="Times New Roman" w:cs="Times New Roman"/>
          <w:i/>
          <w:iCs/>
          <w:noProof/>
          <w:lang w:val="en-GB"/>
        </w:rPr>
        <w:t xml:space="preserve">eview of </w:t>
      </w:r>
      <w:r w:rsidR="00081848">
        <w:rPr>
          <w:rFonts w:ascii="Times New Roman" w:hAnsi="Times New Roman" w:cs="Times New Roman"/>
          <w:i/>
          <w:iCs/>
          <w:noProof/>
          <w:lang w:val="en-GB"/>
        </w:rPr>
        <w:t>S</w:t>
      </w:r>
      <w:r w:rsidRPr="0011588E">
        <w:rPr>
          <w:rFonts w:ascii="Times New Roman" w:hAnsi="Times New Roman" w:cs="Times New Roman"/>
          <w:i/>
          <w:iCs/>
          <w:noProof/>
          <w:lang w:val="en-GB"/>
        </w:rPr>
        <w:t>ociology</w:t>
      </w:r>
      <w:r w:rsidRPr="0011588E">
        <w:rPr>
          <w:rFonts w:ascii="Times New Roman" w:hAnsi="Times New Roman" w:cs="Times New Roman"/>
          <w:noProof/>
          <w:lang w:val="en-GB"/>
        </w:rPr>
        <w:t>, </w:t>
      </w:r>
      <w:r w:rsidRPr="0011588E">
        <w:rPr>
          <w:rFonts w:ascii="Times New Roman" w:hAnsi="Times New Roman" w:cs="Times New Roman"/>
          <w:i/>
          <w:iCs/>
          <w:noProof/>
          <w:lang w:val="en-GB"/>
        </w:rPr>
        <w:t>27</w:t>
      </w:r>
      <w:r w:rsidRPr="0011588E">
        <w:rPr>
          <w:rFonts w:ascii="Times New Roman" w:hAnsi="Times New Roman" w:cs="Times New Roman"/>
          <w:noProof/>
          <w:lang w:val="en-GB"/>
        </w:rPr>
        <w:t>(1), 415-444.</w:t>
      </w:r>
    </w:p>
    <w:p w14:paraId="1D2C1EE3"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Messing, S., &amp; Westwood, S. J. (2014). Selective exposure in the age of social media: Endorsements trump partisan source affiliation when selecting news online. </w:t>
      </w:r>
      <w:r w:rsidRPr="0011588E">
        <w:rPr>
          <w:rFonts w:ascii="Times New Roman" w:hAnsi="Times New Roman" w:cs="Times New Roman"/>
          <w:i/>
          <w:iCs/>
          <w:noProof/>
          <w:lang w:val="en-GB"/>
        </w:rPr>
        <w:t>Communication Research</w:t>
      </w:r>
      <w:r w:rsidRPr="0011588E">
        <w:rPr>
          <w:rFonts w:ascii="Times New Roman" w:hAnsi="Times New Roman" w:cs="Times New Roman"/>
          <w:noProof/>
          <w:lang w:val="en-GB"/>
        </w:rPr>
        <w:t>, </w:t>
      </w:r>
      <w:r w:rsidRPr="0011588E">
        <w:rPr>
          <w:rFonts w:ascii="Times New Roman" w:hAnsi="Times New Roman" w:cs="Times New Roman"/>
          <w:i/>
          <w:iCs/>
          <w:noProof/>
          <w:lang w:val="en-GB"/>
        </w:rPr>
        <w:t>41</w:t>
      </w:r>
      <w:r w:rsidRPr="0011588E">
        <w:rPr>
          <w:rFonts w:ascii="Times New Roman" w:hAnsi="Times New Roman" w:cs="Times New Roman"/>
          <w:noProof/>
          <w:lang w:val="en-GB"/>
        </w:rPr>
        <w:t>(8), 1042-1063.</w:t>
      </w:r>
    </w:p>
    <w:p w14:paraId="40A9A5CF" w14:textId="65A520DB" w:rsidR="00DB26CA" w:rsidRPr="0011588E" w:rsidRDefault="00DB26CA"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Papacharissi, Z. (2004). Democracy online: Civility, politeness, and the democratic potential of online political discussion groups. </w:t>
      </w:r>
      <w:r w:rsidRPr="0011588E">
        <w:rPr>
          <w:rFonts w:ascii="Times New Roman" w:eastAsia="Times New Roman" w:hAnsi="Times New Roman" w:cs="Times New Roman"/>
          <w:i/>
          <w:iCs/>
          <w:color w:val="222222"/>
          <w:shd w:val="clear" w:color="auto" w:fill="FFFFFF"/>
          <w:lang w:val="en-GB" w:eastAsia="ko-KR"/>
        </w:rPr>
        <w:t xml:space="preserve">New </w:t>
      </w:r>
      <w:r w:rsidR="00081848">
        <w:rPr>
          <w:rFonts w:ascii="Times New Roman" w:eastAsia="Times New Roman" w:hAnsi="Times New Roman" w:cs="Times New Roman"/>
          <w:i/>
          <w:iCs/>
          <w:color w:val="222222"/>
          <w:shd w:val="clear" w:color="auto" w:fill="FFFFFF"/>
          <w:lang w:val="en-GB" w:eastAsia="ko-KR"/>
        </w:rPr>
        <w:t>M</w:t>
      </w:r>
      <w:r w:rsidRPr="0011588E">
        <w:rPr>
          <w:rFonts w:ascii="Times New Roman" w:eastAsia="Times New Roman" w:hAnsi="Times New Roman" w:cs="Times New Roman"/>
          <w:i/>
          <w:iCs/>
          <w:color w:val="222222"/>
          <w:shd w:val="clear" w:color="auto" w:fill="FFFFFF"/>
          <w:lang w:val="en-GB" w:eastAsia="ko-KR"/>
        </w:rPr>
        <w:t xml:space="preserve">edia &amp; </w:t>
      </w:r>
      <w:r w:rsidR="00081848">
        <w:rPr>
          <w:rFonts w:ascii="Times New Roman" w:eastAsia="Times New Roman" w:hAnsi="Times New Roman" w:cs="Times New Roman"/>
          <w:i/>
          <w:iCs/>
          <w:color w:val="222222"/>
          <w:shd w:val="clear" w:color="auto" w:fill="FFFFFF"/>
          <w:lang w:val="en-GB" w:eastAsia="ko-KR"/>
        </w:rPr>
        <w:t>S</w:t>
      </w:r>
      <w:r w:rsidRPr="0011588E">
        <w:rPr>
          <w:rFonts w:ascii="Times New Roman" w:eastAsia="Times New Roman" w:hAnsi="Times New Roman" w:cs="Times New Roman"/>
          <w:i/>
          <w:iCs/>
          <w:color w:val="222222"/>
          <w:shd w:val="clear" w:color="auto" w:fill="FFFFFF"/>
          <w:lang w:val="en-GB" w:eastAsia="ko-KR"/>
        </w:rPr>
        <w:t>ociety</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6</w:t>
      </w:r>
      <w:r w:rsidRPr="0011588E">
        <w:rPr>
          <w:rFonts w:ascii="Times New Roman" w:eastAsia="Times New Roman" w:hAnsi="Times New Roman" w:cs="Times New Roman"/>
          <w:color w:val="222222"/>
          <w:shd w:val="clear" w:color="auto" w:fill="FFFFFF"/>
          <w:lang w:val="en-GB" w:eastAsia="ko-KR"/>
        </w:rPr>
        <w:t>(2), 259-283.</w:t>
      </w:r>
    </w:p>
    <w:p w14:paraId="474ACAA5"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 xml:space="preserve">Pietryka, M. T. (2016). Accuracy motivations, predispositions, and social information in political discussion networks. </w:t>
      </w:r>
      <w:r w:rsidRPr="0011588E">
        <w:rPr>
          <w:rFonts w:ascii="Times New Roman" w:eastAsia="Times New Roman" w:hAnsi="Times New Roman" w:cs="Times New Roman"/>
          <w:i/>
          <w:color w:val="222222"/>
          <w:shd w:val="clear" w:color="auto" w:fill="FFFFFF"/>
          <w:lang w:val="en-GB" w:eastAsia="ko-KR"/>
        </w:rPr>
        <w:t>Political Psychology, 37</w:t>
      </w:r>
      <w:r w:rsidRPr="0011588E">
        <w:rPr>
          <w:rFonts w:ascii="Times New Roman" w:eastAsia="Times New Roman" w:hAnsi="Times New Roman" w:cs="Times New Roman"/>
          <w:color w:val="222222"/>
          <w:shd w:val="clear" w:color="auto" w:fill="FFFFFF"/>
          <w:lang w:val="en-GB" w:eastAsia="ko-KR"/>
        </w:rPr>
        <w:t>, 367-386.</w:t>
      </w:r>
    </w:p>
    <w:p w14:paraId="1B4CEA9E"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Robins, G., Pattison, P., &amp; Wang, P. (2009). Closure, connectivity and degree distributions: Exponential random graph (</w:t>
      </w:r>
      <w:r w:rsidRPr="000717DC">
        <w:rPr>
          <w:rFonts w:ascii="Times New Roman" w:hAnsi="Times New Roman" w:cs="Times New Roman"/>
          <w:i/>
        </w:rPr>
        <w:t>p</w:t>
      </w:r>
      <w:r w:rsidRPr="0011588E">
        <w:rPr>
          <w:rFonts w:ascii="Times New Roman" w:hAnsi="Times New Roman" w:cs="Times New Roman"/>
        </w:rPr>
        <w:t xml:space="preserve">*) models for directed social networks. </w:t>
      </w:r>
      <w:r w:rsidRPr="0011588E">
        <w:rPr>
          <w:rFonts w:ascii="Times New Roman" w:hAnsi="Times New Roman" w:cs="Times New Roman"/>
          <w:i/>
        </w:rPr>
        <w:t>Social Networks, 31</w:t>
      </w:r>
      <w:r w:rsidRPr="0011588E">
        <w:rPr>
          <w:rFonts w:ascii="Times New Roman" w:hAnsi="Times New Roman" w:cs="Times New Roman"/>
        </w:rPr>
        <w:t>(2), 105-117.</w:t>
      </w:r>
    </w:p>
    <w:p w14:paraId="70D17E98" w14:textId="77777777" w:rsidR="00DB26CA"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Robins, G., Pattison, P., Kalish, Y., &amp; Lusher, D. (2007). An introduction to exponential random graph (</w:t>
      </w:r>
      <w:r w:rsidRPr="000717DC">
        <w:rPr>
          <w:rFonts w:ascii="Times New Roman" w:hAnsi="Times New Roman" w:cs="Times New Roman"/>
          <w:i/>
        </w:rPr>
        <w:t>p</w:t>
      </w:r>
      <w:r w:rsidRPr="0011588E">
        <w:rPr>
          <w:rFonts w:ascii="Times New Roman" w:hAnsi="Times New Roman" w:cs="Times New Roman"/>
        </w:rPr>
        <w:t xml:space="preserve">*) models for social networks. </w:t>
      </w:r>
      <w:r w:rsidRPr="0011588E">
        <w:rPr>
          <w:rFonts w:ascii="Times New Roman" w:hAnsi="Times New Roman" w:cs="Times New Roman"/>
          <w:i/>
        </w:rPr>
        <w:t>Social Networks, 29</w:t>
      </w:r>
      <w:r w:rsidRPr="0011588E">
        <w:rPr>
          <w:rFonts w:ascii="Times New Roman" w:hAnsi="Times New Roman" w:cs="Times New Roman"/>
        </w:rPr>
        <w:t>, 173–191.</w:t>
      </w:r>
    </w:p>
    <w:p w14:paraId="2FF28D33" w14:textId="77777777" w:rsidR="00DB26CA"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E46FA5">
        <w:rPr>
          <w:rFonts w:ascii="Times New Roman" w:hAnsi="Times New Roman" w:cs="Times New Roman"/>
        </w:rPr>
        <w:lastRenderedPageBreak/>
        <w:t xml:space="preserve">Rudolph, T. J., &amp; Popp, E. (2007). An information processing theory of ambivalence. </w:t>
      </w:r>
      <w:r w:rsidRPr="002A3513">
        <w:rPr>
          <w:rFonts w:ascii="Times New Roman" w:hAnsi="Times New Roman" w:cs="Times New Roman"/>
          <w:i/>
        </w:rPr>
        <w:t>Political Psychology, 28</w:t>
      </w:r>
      <w:r w:rsidRPr="00E46FA5">
        <w:rPr>
          <w:rFonts w:ascii="Times New Roman" w:hAnsi="Times New Roman" w:cs="Times New Roman"/>
        </w:rPr>
        <w:t>(5), 563-585.</w:t>
      </w:r>
    </w:p>
    <w:p w14:paraId="071F9A4C"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CB7186">
        <w:rPr>
          <w:rFonts w:ascii="Times New Roman" w:hAnsi="Times New Roman" w:cs="Times New Roman"/>
        </w:rPr>
        <w:t xml:space="preserve">Shook, N. J., &amp; Fazio, R. H. (2009). Political ideology, exploration of novel stimuli, and attitude formation. </w:t>
      </w:r>
      <w:r w:rsidRPr="00CB7186">
        <w:rPr>
          <w:rFonts w:ascii="Times New Roman" w:hAnsi="Times New Roman" w:cs="Times New Roman"/>
          <w:i/>
        </w:rPr>
        <w:t>Journal of Experimental Social Psychology, 45</w:t>
      </w:r>
      <w:r w:rsidRPr="00CB7186">
        <w:rPr>
          <w:rFonts w:ascii="Times New Roman" w:hAnsi="Times New Roman" w:cs="Times New Roman"/>
        </w:rPr>
        <w:t>(4), 995-998.</w:t>
      </w:r>
    </w:p>
    <w:p w14:paraId="626F14FF"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Snijders, T. A. (2011). Statistical models for social networks. </w:t>
      </w:r>
      <w:r w:rsidRPr="0011588E">
        <w:rPr>
          <w:rFonts w:ascii="Times New Roman" w:hAnsi="Times New Roman" w:cs="Times New Roman"/>
          <w:i/>
          <w:iCs/>
          <w:lang w:val="en-GB"/>
        </w:rPr>
        <w:t>Annual Review of Sociology</w:t>
      </w:r>
      <w:r w:rsidRPr="0011588E">
        <w:rPr>
          <w:rFonts w:ascii="Times New Roman" w:hAnsi="Times New Roman" w:cs="Times New Roman"/>
          <w:lang w:val="en-GB"/>
        </w:rPr>
        <w:t>, </w:t>
      </w:r>
      <w:r w:rsidRPr="0011588E">
        <w:rPr>
          <w:rFonts w:ascii="Times New Roman" w:hAnsi="Times New Roman" w:cs="Times New Roman"/>
          <w:i/>
          <w:iCs/>
          <w:lang w:val="en-GB"/>
        </w:rPr>
        <w:t>37</w:t>
      </w:r>
      <w:r w:rsidRPr="0011588E">
        <w:rPr>
          <w:rFonts w:ascii="Times New Roman" w:hAnsi="Times New Roman" w:cs="Times New Roman"/>
          <w:lang w:val="en-GB"/>
        </w:rPr>
        <w:t xml:space="preserve">, 131-153. </w:t>
      </w:r>
    </w:p>
    <w:p w14:paraId="5A856E1A" w14:textId="0AEA542B"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Snijders, T. A., Pattison, P. E., Robins, G. L., &amp; Handcock, M. S. (2006). New specifications for exponential random graph models. </w:t>
      </w:r>
      <w:r w:rsidRPr="0011588E">
        <w:rPr>
          <w:rFonts w:ascii="Times New Roman" w:hAnsi="Times New Roman" w:cs="Times New Roman"/>
          <w:i/>
        </w:rPr>
        <w:t xml:space="preserve">Sociological </w:t>
      </w:r>
      <w:r w:rsidR="00081848">
        <w:rPr>
          <w:rFonts w:ascii="Times New Roman" w:hAnsi="Times New Roman" w:cs="Times New Roman"/>
          <w:i/>
        </w:rPr>
        <w:t>M</w:t>
      </w:r>
      <w:r w:rsidRPr="0011588E">
        <w:rPr>
          <w:rFonts w:ascii="Times New Roman" w:hAnsi="Times New Roman" w:cs="Times New Roman"/>
          <w:i/>
        </w:rPr>
        <w:t>ethodology, 36</w:t>
      </w:r>
      <w:r w:rsidRPr="0011588E">
        <w:rPr>
          <w:rFonts w:ascii="Times New Roman" w:hAnsi="Times New Roman" w:cs="Times New Roman"/>
        </w:rPr>
        <w:t>(1), 99-153.</w:t>
      </w:r>
    </w:p>
    <w:p w14:paraId="4BDDB1C3"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Song, H. (2015). Uncovering the structural underpinnings of political discussion networks: Evidence from an exponential random graph model. </w:t>
      </w:r>
      <w:r w:rsidRPr="0011588E">
        <w:rPr>
          <w:rFonts w:ascii="Times New Roman" w:hAnsi="Times New Roman" w:cs="Times New Roman"/>
          <w:i/>
        </w:rPr>
        <w:t>Journal of Communication, 65</w:t>
      </w:r>
      <w:r w:rsidRPr="0011588E">
        <w:rPr>
          <w:rFonts w:ascii="Times New Roman" w:hAnsi="Times New Roman" w:cs="Times New Roman"/>
        </w:rPr>
        <w:t xml:space="preserve">(1), 146-169. </w:t>
      </w:r>
    </w:p>
    <w:p w14:paraId="12F96946" w14:textId="77777777" w:rsidR="00DB26CA" w:rsidRDefault="00DB26CA"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Stromer</w:t>
      </w:r>
      <w:r w:rsidRPr="0011588E">
        <w:rPr>
          <w:rFonts w:ascii="Calibri" w:eastAsia="Calibri" w:hAnsi="Calibri" w:cs="Calibri"/>
          <w:color w:val="222222"/>
          <w:shd w:val="clear" w:color="auto" w:fill="FFFFFF"/>
          <w:lang w:val="en-GB" w:eastAsia="ko-KR"/>
        </w:rPr>
        <w:t>‐</w:t>
      </w:r>
      <w:r w:rsidRPr="0011588E">
        <w:rPr>
          <w:rFonts w:ascii="Times New Roman" w:eastAsia="Times New Roman" w:hAnsi="Times New Roman" w:cs="Times New Roman"/>
          <w:color w:val="222222"/>
          <w:shd w:val="clear" w:color="auto" w:fill="FFFFFF"/>
          <w:lang w:val="en-GB" w:eastAsia="ko-KR"/>
        </w:rPr>
        <w:t>Galley, J. (2003). Diversity of political conversation on the Internet: Users' perspectives. </w:t>
      </w:r>
      <w:r w:rsidRPr="0011588E">
        <w:rPr>
          <w:rFonts w:ascii="Times New Roman" w:eastAsia="Times New Roman" w:hAnsi="Times New Roman" w:cs="Times New Roman"/>
          <w:i/>
          <w:iCs/>
          <w:color w:val="222222"/>
          <w:shd w:val="clear" w:color="auto" w:fill="FFFFFF"/>
          <w:lang w:val="en-GB" w:eastAsia="ko-KR"/>
        </w:rPr>
        <w:t>Journal of Computer</w:t>
      </w:r>
      <w:r w:rsidRPr="0011588E">
        <w:rPr>
          <w:rFonts w:ascii="Calibri" w:eastAsia="Calibri" w:hAnsi="Calibri" w:cs="Calibri"/>
          <w:i/>
          <w:iCs/>
          <w:color w:val="222222"/>
          <w:shd w:val="clear" w:color="auto" w:fill="FFFFFF"/>
          <w:lang w:val="en-GB" w:eastAsia="ko-KR"/>
        </w:rPr>
        <w:t>‐</w:t>
      </w:r>
      <w:r w:rsidRPr="0011588E">
        <w:rPr>
          <w:rFonts w:ascii="Times New Roman" w:eastAsia="Times New Roman" w:hAnsi="Times New Roman" w:cs="Times New Roman"/>
          <w:i/>
          <w:iCs/>
          <w:color w:val="222222"/>
          <w:shd w:val="clear" w:color="auto" w:fill="FFFFFF"/>
          <w:lang w:val="en-GB" w:eastAsia="ko-KR"/>
        </w:rPr>
        <w:t>Mediated Communication</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8</w:t>
      </w:r>
      <w:r w:rsidRPr="0011588E">
        <w:rPr>
          <w:rFonts w:ascii="Times New Roman" w:eastAsia="Times New Roman" w:hAnsi="Times New Roman" w:cs="Times New Roman"/>
          <w:color w:val="222222"/>
          <w:shd w:val="clear" w:color="auto" w:fill="FFFFFF"/>
          <w:lang w:val="en-GB" w:eastAsia="ko-KR"/>
        </w:rPr>
        <w:t>(3). 0-0.</w:t>
      </w:r>
    </w:p>
    <w:p w14:paraId="05485755" w14:textId="77777777" w:rsidR="00DB26CA" w:rsidDel="00CB7186" w:rsidRDefault="00DB26CA"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CB7186">
        <w:rPr>
          <w:rFonts w:ascii="Times New Roman" w:eastAsia="Times New Roman" w:hAnsi="Times New Roman" w:cs="Times New Roman"/>
          <w:color w:val="222222"/>
          <w:shd w:val="clear" w:color="auto" w:fill="FFFFFF"/>
          <w:lang w:val="en-GB" w:eastAsia="ko-KR"/>
        </w:rPr>
        <w:t xml:space="preserve">Stroud, N. J. (2011). </w:t>
      </w:r>
      <w:r w:rsidRPr="00CB7186">
        <w:rPr>
          <w:rFonts w:ascii="Times New Roman" w:eastAsia="Times New Roman" w:hAnsi="Times New Roman" w:cs="Times New Roman"/>
          <w:i/>
          <w:color w:val="222222"/>
          <w:shd w:val="clear" w:color="auto" w:fill="FFFFFF"/>
          <w:lang w:val="en-GB" w:eastAsia="ko-KR"/>
        </w:rPr>
        <w:t>Niche news: The politics of news choice.</w:t>
      </w:r>
      <w:r w:rsidRPr="00CB7186">
        <w:rPr>
          <w:rFonts w:ascii="Times New Roman" w:eastAsia="Times New Roman" w:hAnsi="Times New Roman" w:cs="Times New Roman"/>
          <w:color w:val="222222"/>
          <w:shd w:val="clear" w:color="auto" w:fill="FFFFFF"/>
          <w:lang w:val="en-GB" w:eastAsia="ko-KR"/>
        </w:rPr>
        <w:t xml:space="preserve"> Oxford University Press</w:t>
      </w:r>
      <w:r>
        <w:rPr>
          <w:rFonts w:ascii="Times New Roman" w:eastAsia="Times New Roman" w:hAnsi="Times New Roman" w:cs="Times New Roman"/>
          <w:color w:val="222222"/>
          <w:shd w:val="clear" w:color="auto" w:fill="FFFFFF"/>
          <w:lang w:val="en-GB" w:eastAsia="ko-KR"/>
        </w:rPr>
        <w:t>.</w:t>
      </w:r>
    </w:p>
    <w:p w14:paraId="434B147F"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Sunstein, C. R. (2009). </w:t>
      </w:r>
      <w:r w:rsidRPr="0011588E">
        <w:rPr>
          <w:rFonts w:ascii="Times New Roman" w:hAnsi="Times New Roman" w:cs="Times New Roman"/>
          <w:i/>
        </w:rPr>
        <w:t>Republic.com 2.0</w:t>
      </w:r>
      <w:r w:rsidRPr="0011588E">
        <w:rPr>
          <w:rFonts w:ascii="Times New Roman" w:hAnsi="Times New Roman" w:cs="Times New Roman"/>
        </w:rPr>
        <w:t>. Princeton University Press.</w:t>
      </w:r>
    </w:p>
    <w:p w14:paraId="325E23F4"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Valentino, N. A., Banks, A. J., Hutchings, V. L., &amp; Davis, A. K. (2009). Selective exposure in the Internet age: The interaction between anxiety and information utility. </w:t>
      </w:r>
      <w:r w:rsidRPr="0011588E">
        <w:rPr>
          <w:rFonts w:ascii="Times New Roman" w:hAnsi="Times New Roman" w:cs="Times New Roman"/>
          <w:i/>
          <w:iCs/>
          <w:lang w:val="en-GB"/>
        </w:rPr>
        <w:t>Political Psychology</w:t>
      </w:r>
      <w:r w:rsidRPr="0011588E">
        <w:rPr>
          <w:rFonts w:ascii="Times New Roman" w:hAnsi="Times New Roman" w:cs="Times New Roman"/>
          <w:lang w:val="en-GB"/>
        </w:rPr>
        <w:t>, </w:t>
      </w:r>
      <w:r w:rsidRPr="0011588E">
        <w:rPr>
          <w:rFonts w:ascii="Times New Roman" w:hAnsi="Times New Roman" w:cs="Times New Roman"/>
          <w:i/>
          <w:iCs/>
          <w:lang w:val="en-GB"/>
        </w:rPr>
        <w:t>30</w:t>
      </w:r>
      <w:r w:rsidRPr="0011588E">
        <w:rPr>
          <w:rFonts w:ascii="Times New Roman" w:hAnsi="Times New Roman" w:cs="Times New Roman"/>
          <w:lang w:val="en-GB"/>
        </w:rPr>
        <w:t>(4), 591-613.</w:t>
      </w:r>
    </w:p>
    <w:p w14:paraId="60961CFB" w14:textId="77777777" w:rsidR="00DB26CA" w:rsidRPr="0011588E" w:rsidRDefault="00DB26CA"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Wasserman, S., &amp; Faust, K. (1994). </w:t>
      </w:r>
      <w:r w:rsidRPr="0011588E">
        <w:rPr>
          <w:rFonts w:ascii="Times New Roman" w:eastAsia="Times New Roman" w:hAnsi="Times New Roman" w:cs="Times New Roman"/>
          <w:i/>
          <w:iCs/>
          <w:color w:val="222222"/>
          <w:shd w:val="clear" w:color="auto" w:fill="FFFFFF"/>
          <w:lang w:val="en-GB" w:eastAsia="ko-KR"/>
        </w:rPr>
        <w:t>Social network analysis</w:t>
      </w:r>
      <w:r w:rsidRPr="0011588E">
        <w:rPr>
          <w:rFonts w:ascii="Times New Roman" w:eastAsia="Times New Roman" w:hAnsi="Times New Roman" w:cs="Times New Roman"/>
          <w:color w:val="222222"/>
          <w:shd w:val="clear" w:color="auto" w:fill="FFFFFF"/>
          <w:lang w:val="en-GB" w:eastAsia="ko-KR"/>
        </w:rPr>
        <w:t>. Boston, MA: Cambridge University Press.</w:t>
      </w:r>
    </w:p>
    <w:p w14:paraId="79E2C51D" w14:textId="5AABAA98" w:rsidR="00DB26CA" w:rsidRPr="0011588E" w:rsidDel="00352DCB" w:rsidRDefault="00DB26CA" w:rsidP="002555EB">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eastAsia="ko-KR"/>
        </w:rPr>
      </w:pPr>
      <w:r w:rsidRPr="0011588E">
        <w:rPr>
          <w:rFonts w:ascii="Times New Roman" w:eastAsia="Times New Roman" w:hAnsi="Times New Roman" w:cs="Times New Roman"/>
          <w:color w:val="222222"/>
          <w:shd w:val="clear" w:color="auto" w:fill="FFFFFF"/>
          <w:lang w:val="en-GB" w:eastAsia="ko-KR"/>
        </w:rPr>
        <w:t>Wojcieszak, M. E., &amp; Mutz, D. C. (2009). Online groups and political discourse: Do online discussion spaces facilitate exposure to political disagreement? </w:t>
      </w:r>
      <w:r w:rsidRPr="0011588E">
        <w:rPr>
          <w:rFonts w:ascii="Times New Roman" w:eastAsia="Times New Roman" w:hAnsi="Times New Roman" w:cs="Times New Roman"/>
          <w:i/>
          <w:iCs/>
          <w:color w:val="222222"/>
          <w:shd w:val="clear" w:color="auto" w:fill="FFFFFF"/>
          <w:lang w:val="en-GB" w:eastAsia="ko-KR"/>
        </w:rPr>
        <w:t xml:space="preserve">Journal of </w:t>
      </w:r>
      <w:r w:rsidR="00081848">
        <w:rPr>
          <w:rFonts w:ascii="Times New Roman" w:eastAsia="Times New Roman" w:hAnsi="Times New Roman" w:cs="Times New Roman"/>
          <w:i/>
          <w:iCs/>
          <w:color w:val="222222"/>
          <w:shd w:val="clear" w:color="auto" w:fill="FFFFFF"/>
          <w:lang w:val="en-GB" w:eastAsia="ko-KR"/>
        </w:rPr>
        <w:t>C</w:t>
      </w:r>
      <w:r w:rsidRPr="0011588E">
        <w:rPr>
          <w:rFonts w:ascii="Times New Roman" w:eastAsia="Times New Roman" w:hAnsi="Times New Roman" w:cs="Times New Roman"/>
          <w:i/>
          <w:iCs/>
          <w:color w:val="222222"/>
          <w:shd w:val="clear" w:color="auto" w:fill="FFFFFF"/>
          <w:lang w:val="en-GB" w:eastAsia="ko-KR"/>
        </w:rPr>
        <w:t>ommunication</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59</w:t>
      </w:r>
      <w:r w:rsidRPr="0011588E">
        <w:rPr>
          <w:rFonts w:ascii="Times New Roman" w:eastAsia="Times New Roman" w:hAnsi="Times New Roman" w:cs="Times New Roman"/>
          <w:color w:val="222222"/>
          <w:shd w:val="clear" w:color="auto" w:fill="FFFFFF"/>
          <w:lang w:val="en-GB" w:eastAsia="ko-KR"/>
        </w:rPr>
        <w:t>, 40-56.</w:t>
      </w:r>
    </w:p>
    <w:p w14:paraId="7334A967" w14:textId="77777777" w:rsidR="00081848" w:rsidRDefault="00081848" w:rsidP="00C6379C">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br w:type="page"/>
      </w:r>
    </w:p>
    <w:p w14:paraId="3AD88DCD" w14:textId="71415A5E" w:rsidR="006E0D5E" w:rsidRPr="0011588E" w:rsidRDefault="00E317D7" w:rsidP="00C6379C">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lastRenderedPageBreak/>
        <w:t xml:space="preserve">Table 1. </w:t>
      </w:r>
      <w:r w:rsidR="005A059A" w:rsidRPr="0011588E">
        <w:rPr>
          <w:rFonts w:ascii="Times New Roman" w:hAnsi="Times New Roman" w:cs="Times New Roman"/>
        </w:rPr>
        <w:t xml:space="preserve">Key </w:t>
      </w:r>
      <w:r w:rsidR="006C462D" w:rsidRPr="0011588E">
        <w:rPr>
          <w:rFonts w:ascii="Times New Roman" w:hAnsi="Times New Roman" w:cs="Times New Roman"/>
        </w:rPr>
        <w:t xml:space="preserve">TERGM parameters, </w:t>
      </w:r>
      <w:r w:rsidR="00844D3F" w:rsidRPr="0011588E">
        <w:rPr>
          <w:rFonts w:ascii="Times New Roman" w:hAnsi="Times New Roman" w:cs="Times New Roman"/>
        </w:rPr>
        <w:t>associated</w:t>
      </w:r>
      <w:r w:rsidR="006C462D" w:rsidRPr="0011588E">
        <w:rPr>
          <w:rFonts w:ascii="Times New Roman" w:hAnsi="Times New Roman" w:cs="Times New Roman"/>
        </w:rPr>
        <w:t xml:space="preserve"> configurations, and their interpretations</w:t>
      </w:r>
    </w:p>
    <w:tbl>
      <w:tblPr>
        <w:tblStyle w:val="GridTable1Light"/>
        <w:tblpPr w:leftFromText="180" w:rightFromText="180" w:vertAnchor="text" w:horzAnchor="page" w:tblpX="1376" w:tblpY="1"/>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4"/>
        <w:gridCol w:w="2551"/>
        <w:gridCol w:w="4395"/>
      </w:tblGrid>
      <w:tr w:rsidR="00E347F1" w:rsidRPr="0011588E" w14:paraId="6360BB15" w14:textId="77777777" w:rsidTr="00CD6D64">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bottom w:val="single" w:sz="8" w:space="0" w:color="auto"/>
            </w:tcBorders>
            <w:vAlign w:val="center"/>
          </w:tcPr>
          <w:p w14:paraId="3603CCE7" w14:textId="7FFC0E0B" w:rsidR="006E0D5E" w:rsidRPr="0011588E" w:rsidRDefault="00E347F1" w:rsidP="00594DE4">
            <w:pPr>
              <w:jc w:val="center"/>
              <w:rPr>
                <w:rFonts w:ascii="Times New Roman" w:hAnsi="Times New Roman" w:cs="Times New Roman"/>
              </w:rPr>
            </w:pPr>
            <w:r>
              <w:rPr>
                <w:rFonts w:ascii="Times New Roman" w:hAnsi="Times New Roman" w:cs="Times New Roman"/>
              </w:rPr>
              <w:t xml:space="preserve">Hypothesis and </w:t>
            </w:r>
            <w:r w:rsidR="006E0D5E" w:rsidRPr="0011588E">
              <w:rPr>
                <w:rFonts w:ascii="Times New Roman" w:hAnsi="Times New Roman" w:cs="Times New Roman"/>
              </w:rPr>
              <w:t>Parameters</w:t>
            </w:r>
          </w:p>
        </w:tc>
        <w:tc>
          <w:tcPr>
            <w:tcW w:w="2551" w:type="dxa"/>
            <w:tcBorders>
              <w:top w:val="single" w:sz="8" w:space="0" w:color="auto"/>
              <w:bottom w:val="single" w:sz="8" w:space="0" w:color="auto"/>
            </w:tcBorders>
            <w:vAlign w:val="center"/>
          </w:tcPr>
          <w:p w14:paraId="4AD88F09" w14:textId="77777777" w:rsidR="006E0D5E" w:rsidRPr="0011588E" w:rsidRDefault="006E0D5E" w:rsidP="00594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Configuration</w:t>
            </w:r>
          </w:p>
        </w:tc>
        <w:tc>
          <w:tcPr>
            <w:tcW w:w="4395" w:type="dxa"/>
            <w:tcBorders>
              <w:top w:val="single" w:sz="8" w:space="0" w:color="auto"/>
              <w:bottom w:val="single" w:sz="8" w:space="0" w:color="auto"/>
            </w:tcBorders>
            <w:vAlign w:val="center"/>
          </w:tcPr>
          <w:p w14:paraId="70F4334B" w14:textId="77777777" w:rsidR="006E0D5E" w:rsidRPr="0011588E" w:rsidRDefault="006E0D5E" w:rsidP="00594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Interpretation</w:t>
            </w:r>
          </w:p>
        </w:tc>
      </w:tr>
      <w:tr w:rsidR="00E347F1" w:rsidRPr="0011588E" w14:paraId="5181D8C2" w14:textId="77777777" w:rsidTr="00CD6D64">
        <w:trPr>
          <w:trHeight w:val="843"/>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tcBorders>
            <w:vAlign w:val="center"/>
          </w:tcPr>
          <w:p w14:paraId="10F5F1C5" w14:textId="6837E472" w:rsidR="006E0D5E" w:rsidRPr="0011588E" w:rsidRDefault="00E347F1" w:rsidP="00594DE4">
            <w:pPr>
              <w:jc w:val="center"/>
              <w:rPr>
                <w:rFonts w:ascii="Times New Roman" w:hAnsi="Times New Roman" w:cs="Times New Roman"/>
              </w:rPr>
            </w:pPr>
            <w:r>
              <w:rPr>
                <w:rFonts w:ascii="Times New Roman" w:hAnsi="Times New Roman" w:cs="Times New Roman"/>
              </w:rPr>
              <w:t xml:space="preserve">RQ: </w:t>
            </w:r>
            <w:r w:rsidR="006E0D5E" w:rsidRPr="0011588E">
              <w:rPr>
                <w:rFonts w:ascii="Times New Roman" w:hAnsi="Times New Roman" w:cs="Times New Roman"/>
              </w:rPr>
              <w:t>Motivation</w:t>
            </w:r>
          </w:p>
          <w:p w14:paraId="4648BD93" w14:textId="1C4CC7C4" w:rsidR="006E0D5E" w:rsidRPr="00E347F1" w:rsidRDefault="006E0D5E" w:rsidP="00E347F1">
            <w:pPr>
              <w:jc w:val="center"/>
              <w:rPr>
                <w:rFonts w:ascii="Times New Roman" w:hAnsi="Times New Roman" w:cs="Times New Roman"/>
                <w:b w:val="0"/>
              </w:rPr>
            </w:pPr>
            <w:r w:rsidRPr="00E347F1">
              <w:rPr>
                <w:rFonts w:ascii="Times New Roman" w:hAnsi="Times New Roman" w:cs="Times New Roman"/>
                <w:b w:val="0"/>
              </w:rPr>
              <w:t>(</w:t>
            </w:r>
            <w:r w:rsidR="00E347F1" w:rsidRPr="00E347F1">
              <w:rPr>
                <w:rFonts w:ascii="Times New Roman" w:hAnsi="Times New Roman" w:cs="Times New Roman"/>
                <w:b w:val="0"/>
              </w:rPr>
              <w:t>consistency vs. understanding</w:t>
            </w:r>
            <w:r w:rsidRPr="00E347F1">
              <w:rPr>
                <w:rFonts w:ascii="Times New Roman" w:hAnsi="Times New Roman" w:cs="Times New Roman"/>
                <w:b w:val="0"/>
              </w:rPr>
              <w:t>)</w:t>
            </w:r>
          </w:p>
        </w:tc>
        <w:tc>
          <w:tcPr>
            <w:tcW w:w="2551" w:type="dxa"/>
            <w:tcBorders>
              <w:top w:val="single" w:sz="8" w:space="0" w:color="auto"/>
            </w:tcBorders>
            <w:vAlign w:val="center"/>
          </w:tcPr>
          <w:p w14:paraId="6F9D9447"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11588E">
              <w:rPr>
                <w:noProof/>
                <w:lang w:val="en-GB" w:eastAsia="ko-KR"/>
              </w:rPr>
              <mc:AlternateContent>
                <mc:Choice Requires="wpg">
                  <w:drawing>
                    <wp:inline distT="0" distB="0" distL="0" distR="0" wp14:anchorId="5A46D14A" wp14:editId="71A0C51E">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20C4B942" w14:textId="77777777" w:rsidR="00D2259B" w:rsidRPr="009E312C" w:rsidRDefault="00D2259B" w:rsidP="006E0D5E">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5A46D14A"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">
                      <v:oval id="Oval 12"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rxTwAAA&#10;ANsAAAAPAAAAZHJzL2Rvd25yZXYueG1sRE9Na8JAEL0L/odlhF5Ed+uhSHQNIhZ6bSyU3qbZMRuS&#10;nQ3ZbZL217tCwds83ufs88m1YqA+1J41PK8VCOLSm5orDR+X19UWRIjIBlvPpOGXAuSH+WyPmfEj&#10;v9NQxEqkEA4ZarAxdpmUobTkMKx9R5y4q+8dxgT7SpoexxTuWrlR6kU6rDk1WOzoZKlsih+noVBN&#10;QXKJf18DKXv57s78KRutnxbTcQci0hQf4n/3m0nzN3D/JR0gD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arxTwAAAANsAAAAPAAAAAAAAAAAAAAAAAJcCAABkcnMvZG93bnJl&#10;di54bWxQSwUGAAAAAAQABAD1AAAAhAMAAAAA&#10;" fillcolor="white [3201]" strokecolor="black [3200]" strokeweight="1pt">
                        <v:stroke joinstyle="miter"/>
                        <v:textbox>
                          <w:txbxContent>
                            <w:p w14:paraId="20C4B942" w14:textId="77777777" w:rsidR="00D2259B" w:rsidRPr="009E312C" w:rsidRDefault="00D2259B" w:rsidP="006E0D5E">
                              <w:pPr>
                                <w:jc w:val="center"/>
                                <w:rPr>
                                  <w:rFonts w:ascii="Times New Roman" w:hAnsi="Times New Roman" w:cs="Times New Roman"/>
                                  <w:color w:val="FFFFFF" w:themeColor="background1"/>
                                  <w:sz w:val="10"/>
                                </w:rPr>
                              </w:pPr>
                            </w:p>
                          </w:txbxContent>
                        </v:textbox>
                      </v:oval>
                      <v:oval id="Oval 14"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YPewwAA&#10;ANsAAAAPAAAAZHJzL2Rvd25yZXYueG1sRE9La8JAEL4X/A/LCL01m0gJmmYjIpWGeqoK0tuQnebR&#10;7GzIbjX9912h4G0+vufk68n04kKjay0rSKIYBHFldcu1gtNx97QE4Tyyxt4yKfglB+ti9pBjpu2V&#10;P+hy8LUIIewyVNB4P2RSuqohgy6yA3Hgvuxo0Ac41lKPeA3hppeLOE6lwZZDQ4MDbRuqvg8/RkGX&#10;vH3uj+fXrl2W6fuixF26OiVKPc6nzQsIT5O/i//dpQ7zn+H2SzhAF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YPewwAAANsAAAAPAAAAAAAAAAAAAAAAAJcCAABkcnMvZG93&#10;bnJldi54bWxQSwUGAAAAAAQABAD1AAAAhwMAAAAA&#10;" fillcolor="#555 [2160]" strokecolor="black [3200]" strokeweight=".5pt">
                        <v:fill color2="#313131 [2608]" rotate="t" colors="0 #9b9b9b;.5 #8e8e8e;1 #797979" focus="100%" type="gradient">
                          <o:fill v:ext="view" type="gradientUnscaled"/>
                        </v:fill>
                        <v:stroke joinstyle="miter"/>
                      </v:oval>
                      <v:shapetype id="_x0000_t32" coordsize="21600,21600" o:spt="32" o:oned="t" path="m0,0l21600,21600e" filled="f">
                        <v:path arrowok="t" fillok="f" o:connecttype="none"/>
                        <o:lock v:ext="edit" shapetype="t"/>
                      </v:shapetype>
                      <v:shape id="Straight Arrow Connector 15"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zgUMAAAADbAAAADwAAAGRycy9kb3ducmV2LnhtbERPS4vCMBC+C/6HMMLeNFXYRaupqCD0&#10;Isv6Og/N2JY2k5JErf9+s7DgbT6+56zWvWnFg5yvLSuYThIQxIXVNZcKzqf9eA7CB2SNrWVS8CIP&#10;62w4WGGq7ZN/6HEMpYgh7FNUUIXQpVL6oiKDfmI74sjdrDMYInSl1A6fMdy0cpYkX9JgzbGhwo52&#10;FRXN8W4U7Lb54b7PZ9+X67QvL076RRO8Uh+jfrMEEagPb/G/O9dx/if8/RIPkNk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3s4FDAAAAA2wAAAA8AAAAAAAAAAAAAAAAA&#10;oQIAAGRycy9kb3ducmV2LnhtbFBLBQYAAAAABAAEAPkAAACOAwAAAAA=&#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0B4E6CDF"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AB34AE7" w14:textId="29734A0E"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 xml:space="preserve">A select B’s message (B’s message is selected by A) based on </w:t>
            </w:r>
            <w:r w:rsidR="00CD6D64">
              <w:rPr>
                <w:rFonts w:ascii="Times New Roman" w:hAnsi="Times New Roman" w:cs="Times New Roman"/>
              </w:rPr>
              <w:t>nodal attributes</w:t>
            </w:r>
          </w:p>
          <w:p w14:paraId="2B4D59FC"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47F1" w:rsidRPr="0011588E" w14:paraId="5EF42E32" w14:textId="77777777" w:rsidTr="00CD6D64">
        <w:trPr>
          <w:trHeight w:val="835"/>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898761B" w14:textId="0B1C68DA" w:rsidR="00E347F1" w:rsidRDefault="00E347F1" w:rsidP="00594DE4">
            <w:pPr>
              <w:jc w:val="center"/>
              <w:rPr>
                <w:rFonts w:ascii="Times New Roman" w:hAnsi="Times New Roman" w:cs="Times New Roman"/>
              </w:rPr>
            </w:pPr>
            <w:r>
              <w:rPr>
                <w:rFonts w:ascii="Times New Roman" w:hAnsi="Times New Roman" w:cs="Times New Roman"/>
              </w:rPr>
              <w:t>H1 &amp; H2:</w:t>
            </w:r>
          </w:p>
          <w:p w14:paraId="7D657DDD"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Homophily</w:t>
            </w:r>
          </w:p>
        </w:tc>
        <w:tc>
          <w:tcPr>
            <w:tcW w:w="2551" w:type="dxa"/>
            <w:vAlign w:val="center"/>
          </w:tcPr>
          <w:p w14:paraId="399A7D00"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noProof/>
                <w:lang w:val="en-GB" w:eastAsia="ko-KR"/>
              </w:rPr>
            </w:pPr>
            <w:r w:rsidRPr="0011588E">
              <w:rPr>
                <w:noProof/>
                <w:lang w:val="en-GB" w:eastAsia="ko-KR"/>
              </w:rPr>
              <mc:AlternateContent>
                <mc:Choice Requires="wpg">
                  <w:drawing>
                    <wp:inline distT="0" distB="0" distL="0" distR="0" wp14:anchorId="1A7E6714" wp14:editId="7E452B4D">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5275AD9"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">
                      <v:oval id="Oval 21"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r7xAAA&#10;ANsAAAAPAAAAZHJzL2Rvd25yZXYueG1sRI9Pi8IwFMTvwn6H8Bb2pml7KFqNIsuKZT35B8Tbo3m2&#10;1ealNFG7334jCB6HmfkNM1v0phF36lxtWUE8ikAQF1bXXCo47FfDMQjnkTU2lknBHzlYzD8GM8y0&#10;ffCW7jtfigBhl6GCyvs2k9IVFRl0I9sSB+9sO4M+yK6UusNHgJtGJlGUSoM1h4UKW/quqLjubkbB&#10;JV6fNvvjz6Ue5+lvkuMqnRxipb4+++UUhKfev8Ovdq4VJDE8v4QfIO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rq+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22"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HSMxQAA&#10;ANsAAAAPAAAAZHJzL2Rvd25yZXYueG1sRI/NasMwEITvhbyD2EBujWwfjOtGCSXE1KSnOoHS22Jt&#10;/VNrZSw1cd4+KhR6HGbmG2azm80gLjS5zrKCeB2BIK6t7rhRcD4VjxkI55E1DpZJwY0c7LaLhw3m&#10;2l75nS6Vb0SAsMtRQev9mEvp6pYMurUdiYP3ZSeDPsipkXrCa4CbQSZRlEqDHYeFFkfat1R/Vz9G&#10;QR+/fr6dPg59l5XpMSmxSJ/OsVKr5fzyDMLT7P/Df+1SK0gS+P0SfoD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odIz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Pj5sUAAADbAAAADwAAAGRycy9kb3ducmV2LnhtbESPQWvCQBSE74X+h+UVeilmo1hboxsR&#10;wepVrS29PbLPJCT7Ns2uGv31XUHocZiZb5jprDO1OFHrSssK+lEMgjizuuRcwedu2XsH4Tyyxtoy&#10;KbiQg1n6+DDFRNszb+i09bkIEHYJKii8bxIpXVaQQRfZhjh4B9sa9EG2udQtngPc1HIQxyNpsOSw&#10;UGBDi4Kyans0CkaLt4+v/Hu8uu5/3K8dvlJ1yF6Uen7q5hMQnjr/H76311rBYAi3L+EHy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8Pj5sUAAADbAAAADwAAAAAAAAAA&#10;AAAAAAChAgAAZHJzL2Rvd25yZXYueG1sUEsFBgAAAAAEAAQA+QAAAJMDAAAAAA==&#10;" strokecolor="black [3200]" strokeweight="1pt">
                        <v:stroke startarrow="block" endarrow="block" joinstyle="miter"/>
                      </v:shape>
                      <w10:anchorlock/>
                    </v:group>
                  </w:pict>
                </mc:Fallback>
              </mc:AlternateContent>
            </w:r>
          </w:p>
        </w:tc>
        <w:tc>
          <w:tcPr>
            <w:tcW w:w="4395" w:type="dxa"/>
            <w:vAlign w:val="center"/>
          </w:tcPr>
          <w:p w14:paraId="76BA2A42"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and B select each other’s message based on their shared characteristics</w:t>
            </w:r>
          </w:p>
        </w:tc>
      </w:tr>
      <w:tr w:rsidR="00E347F1" w:rsidRPr="0011588E" w14:paraId="02B0BB52" w14:textId="77777777" w:rsidTr="00CD6D64">
        <w:trPr>
          <w:trHeight w:val="8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89D16B2" w14:textId="5BEF2219" w:rsidR="006E0D5E" w:rsidRPr="0011588E" w:rsidRDefault="00E347F1" w:rsidP="00594DE4">
            <w:pPr>
              <w:jc w:val="center"/>
              <w:rPr>
                <w:rFonts w:ascii="Times New Roman" w:hAnsi="Times New Roman" w:cs="Times New Roman"/>
              </w:rPr>
            </w:pPr>
            <w:r>
              <w:rPr>
                <w:rFonts w:ascii="Times New Roman" w:hAnsi="Times New Roman" w:cs="Times New Roman"/>
              </w:rPr>
              <w:t xml:space="preserve">H3: </w:t>
            </w:r>
            <w:r w:rsidR="006E0D5E" w:rsidRPr="0011588E">
              <w:rPr>
                <w:rFonts w:ascii="Times New Roman" w:hAnsi="Times New Roman" w:cs="Times New Roman"/>
              </w:rPr>
              <w:t>Reciprocity</w:t>
            </w:r>
          </w:p>
        </w:tc>
        <w:tc>
          <w:tcPr>
            <w:tcW w:w="2551" w:type="dxa"/>
            <w:vAlign w:val="center"/>
          </w:tcPr>
          <w:p w14:paraId="1D7C7F09"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noProof/>
                <w:lang w:val="en-GB" w:eastAsia="ko-KR"/>
              </w:rPr>
              <mc:AlternateContent>
                <mc:Choice Requires="wpg">
                  <w:drawing>
                    <wp:inline distT="0" distB="0" distL="0" distR="0" wp14:anchorId="3E9B1C4A" wp14:editId="3FB70CCE">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9F285EB" id="Group 1" o:spid="_x0000_s1026" style="width:94.75pt;height:18.5pt;mso-position-horizontal-relative:char;mso-position-vertical-relative:line" coordsize="1203324,234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">
                      <v:oval id="Oval 26" o:spid="_x0000_s1027" style="position:absolute;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DtwgAA&#10;ANsAAAAPAAAAZHJzL2Rvd25yZXYueG1sRI/BasMwEETvhf6D2EIuoZGSQwiuFVNKA73GCYTcttbW&#10;MrZWxlJtt19fBQI9DjPzhsmL2XVipCE0njWsVwoEceVNw7WG8+nwvAMRIrLBzjNp+KEAxf7xIcfM&#10;+ImPNJaxFgnCIUMNNsY+kzJUlhyGle+Jk/flB4cxyaGWZsApwV0nN0ptpcOG04LFnt4sVW357TSU&#10;qi1JLvH3OpKyp8/+nS+y1XrxNL++gIg0x//wvf1hNGy2cPuSfo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9cO3CAAAA2wAAAA8AAAAAAAAAAAAAAAAAlwIAAGRycy9kb3du&#10;cmV2LnhtbFBLBQYAAAAABAAEAPUAAACGAwAAAAA=&#10;" fillcolor="white [3201]" strokecolor="black [3200]" strokeweight="1pt">
                        <v:stroke joinstyle="miter"/>
                      </v:oval>
                      <v:oval id="Oval 27" o:spid="_x0000_s1028" style="position:absolute;left:971668;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dV2wgAA&#10;ANsAAAAPAAAAZHJzL2Rvd25yZXYueG1sRI/BasMwEETvgf6D2EIuoZGSQ1PcyKaUBHKNEwi9ba2t&#10;ZWytjKU4br8+KhR6HGbmDbMtJteJkYbQeNawWioQxJU3Ddcazqf90wuIEJENdp5JwzcFKPKH2RYz&#10;4298pLGMtUgQDhlqsDH2mZShsuQwLH1PnLwvPziMSQ61NAPeEtx1cq3Us3TYcFqw2NO7paotr05D&#10;qdqS5AJ/PkZS9vTZ7/giW63nj9PbK4hIU/wP/7UPRsN6A79f0g+Q+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x1XbCAAAA2wAAAA8AAAAAAAAAAAAAAAAAlwIAAGRycy9kb3du&#10;cmV2LnhtbFBLBQYAAAAABAAEAPUAAACGAwAAAAA=&#10;" fillcolor="white [3201]" strokecolor="black [3200]" strokeweight="1pt">
                        <v:stroke joinstyle="miter"/>
                      </v:oval>
                      <v:shape id="Straight Arrow Connector 28" o:spid="_x0000_s1029" type="#_x0000_t32" style="position:absolute;left:231656;top:7543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eHU8EAAADbAAAADwAAAGRycy9kb3ducmV2LnhtbERPy2oCMRTdF/yHcIVuimYq1JHRKFIQ&#10;dFXqA11eJtfJ4ORmTOI4/ftmUejycN6LVW8b0ZEPtWMF7+MMBHHpdM2VguNhM5qBCBFZY+OYFPxQ&#10;gNVy8LLAQrsnf1O3j5VIIRwKVGBibAspQ2nIYhi7ljhxV+ctxgR9JbXHZwq3jZxk2VRarDk1GGzp&#10;01B52z+sApnv3KO7x4/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7p4dTwQAAANsAAAAPAAAAAAAAAAAAAAAA&#10;AKECAABkcnMvZG93bnJldi54bWxQSwUGAAAAAAQABAD5AAAAjwMAAAAA&#10;" strokecolor="black [3200]" strokeweight="1pt">
                        <v:stroke endarrow="block" joinstyle="miter"/>
                      </v:shape>
                      <v:shape id="Straight Arrow Connector 29" o:spid="_x0000_s1030" type="#_x0000_t32" style="position:absolute;left:236916;top:16477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WETMUAAADbAAAADwAAAGRycy9kb3ducmV2LnhtbESPQWvCQBCF7wX/wzKCt7oxYrDRVaRQ&#10;7KEWjBZ6nGbHJJidDbtbk/57t1Do8fHmfW/eejuYVtzI+caygtk0AUFcWt1wpeB8enlcgvABWWNr&#10;mRT8kIftZvSwxlzbno90K0IlIoR9jgrqELpcSl/WZNBPbUccvYt1BkOUrpLaYR/hppVpkmTSYMOx&#10;ocaOnmsqr8W3iW8U53SfLXq3P3x+zLPFTH+9vQelJuNhtwIRaAj/x3/pV60gfYLfLREAcn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VWETMUAAADbAAAADwAAAAAAAAAA&#10;AAAAAAChAgAAZHJzL2Rvd25yZXYueG1sUEsFBgAAAAAEAAQA+QAAAJMDAAAAAA==&#10;" strokecolor="black [3200]" strokeweight=".5pt">
                        <v:stroke dashstyle="3 1" startarrow="block" joinstyle="miter"/>
                      </v:shape>
                      <w10:anchorlock/>
                    </v:group>
                  </w:pict>
                </mc:Fallback>
              </mc:AlternateContent>
            </w:r>
          </w:p>
        </w:tc>
        <w:tc>
          <w:tcPr>
            <w:tcW w:w="4395" w:type="dxa"/>
            <w:vAlign w:val="center"/>
          </w:tcPr>
          <w:p w14:paraId="4C2243FA"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w:t>
            </w:r>
          </w:p>
          <w:p w14:paraId="5996A124"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when B also select A’s message</w:t>
            </w:r>
          </w:p>
        </w:tc>
      </w:tr>
      <w:tr w:rsidR="00E347F1" w:rsidRPr="0011588E" w14:paraId="4F51FB94" w14:textId="77777777" w:rsidTr="00CD6D64">
        <w:trPr>
          <w:trHeight w:val="1827"/>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10EF914" w14:textId="03B3AA98" w:rsidR="006E0D5E" w:rsidRPr="0011588E" w:rsidRDefault="00E347F1" w:rsidP="00594DE4">
            <w:pPr>
              <w:jc w:val="center"/>
              <w:rPr>
                <w:rFonts w:ascii="Times New Roman" w:hAnsi="Times New Roman" w:cs="Times New Roman"/>
              </w:rPr>
            </w:pPr>
            <w:r>
              <w:rPr>
                <w:rFonts w:ascii="Times New Roman" w:hAnsi="Times New Roman" w:cs="Times New Roman"/>
              </w:rPr>
              <w:t xml:space="preserve">H4: </w:t>
            </w:r>
            <w:r w:rsidR="006E0D5E" w:rsidRPr="0011588E">
              <w:rPr>
                <w:rFonts w:ascii="Times New Roman" w:hAnsi="Times New Roman" w:cs="Times New Roman"/>
              </w:rPr>
              <w:t>Multiple</w:t>
            </w:r>
          </w:p>
          <w:p w14:paraId="46764843"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path closure</w:t>
            </w:r>
          </w:p>
          <w:p w14:paraId="42BF1492"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(GWESP-OTP)</w:t>
            </w:r>
          </w:p>
        </w:tc>
        <w:tc>
          <w:tcPr>
            <w:tcW w:w="2551" w:type="dxa"/>
            <w:vAlign w:val="center"/>
          </w:tcPr>
          <w:p w14:paraId="378503E6"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1588E">
              <w:rPr>
                <w:rFonts w:ascii="Times New Roman" w:hAnsi="Times New Roman" w:cs="Times New Roman"/>
                <w:noProof/>
                <w:lang w:val="en-GB" w:eastAsia="ko-KR"/>
              </w:rPr>
              <mc:AlternateContent>
                <mc:Choice Requires="wpg">
                  <w:drawing>
                    <wp:inline distT="0" distB="0" distL="0" distR="0" wp14:anchorId="0D54D4E3" wp14:editId="0A77B87F">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F6FE40B" id="Group 1" o:spid="_x0000_s1026" style="width:84.65pt;height:83.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">
                      <v:oval id="Oval 45"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As6wgAA&#10;ANsAAAAPAAAAZHJzL2Rvd25yZXYueG1sRI9BawIxFITvBf9DeEIvRZMWK7IaRaSFXl0F8fbcPDfL&#10;bl6WTbpu++sbQehxmJlvmNVmcI3oqQuVZw2vUwWCuPCm4lLD8fA5WYAIEdlg45k0/FCAzXr0tMLM&#10;+Bvvqc9jKRKEQ4YabIxtJmUoLDkMU98SJ+/qO4cxya6UpsNbgrtGvik1lw4rTgsWW9pZKur822nI&#10;VZ2TfMHfc0/KHi7tB59krfXzeNguQUQa4n/40f4yGmbv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wCzrCAAAA2wAAAA8AAAAAAAAAAAAAAAAAlwIAAGRycy9kb3du&#10;cmV2LnhtbFBLBQYAAAAABAAEAPUAAACGAwAAAAA=&#10;" fillcolor="white [3201]" strokecolor="black [3200]" strokeweight="1pt">
                        <v:stroke joinstyle="miter"/>
                      </v:oval>
                      <v:oval id="Oval 46"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JcvxAAA&#10;ANsAAAAPAAAAZHJzL2Rvd25yZXYueG1sRI9Pi8IwFMTvwn6H8Ba8aVqR4lajLIticU/+gcXbo3m2&#10;1ealNFHrtzcLgsdhZn7DzBadqcWNWldZVhAPIxDEudUVFwoO+9VgAsJ5ZI21ZVLwIAeL+Udvhqm2&#10;d97SbecLESDsUlRQet+kUrq8JINuaBvi4J1sa9AH2RZSt3gPcFPLURQl0mDFYaHEhn5Kyi+7q1Fw&#10;jtfH3/3f8lxNsmQzynCVfB1ipfqf3fcUhKfOv8OvdqYVjB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8yXL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47"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jDWwgAA&#10;ANsAAAAPAAAAZHJzL2Rvd25yZXYueG1sRI9BawIxFITvBf9DeEIvRZMWqbIaRaSFXl0F8fbcPDfL&#10;bl6WTbpu++sbQehxmJlvmNVmcI3oqQuVZw2vUwWCuPCm4lLD8fA5WYAIEdlg45k0/FCAzXr0tMLM&#10;+Bvvqc9jKRKEQ4YabIxtJmUoLDkMU98SJ+/qO4cxya6UpsNbgrtGvin1Lh1WnBYstrSzVNT5t9OQ&#10;qzon+YK/556UPVzaDz7JWuvn8bBdgog0xP/wo/1lNMz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uMNbCAAAA2wAAAA8AAAAAAAAAAAAAAAAAlwIAAGRycy9kb3du&#10;cmV2LnhtbFBLBQYAAAAABAAEAPUAAACGAwAAAAA=&#10;" fillcolor="white [3201]" strokecolor="black [3200]" strokeweight="1pt">
                        <v:stroke joinstyle="miter"/>
                      </v:oval>
                      <v:shape id="Straight Arrow Connector 48"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MWwMEAAADbAAAADwAAAGRycy9kb3ducmV2LnhtbERPz2vCMBS+D/wfwhvstqYbY0g1yhDH&#10;diqsitTbs3m2dc1LSbK2++/NQfD48f1erifTiYGcby0reElSEMSV1S3XCva7z+c5CB+QNXaWScE/&#10;eVivZg9LzLQd+YeGItQihrDPUEETQp9J6auGDPrE9sSRO1tnMEToaqkdjjHcdPI1Td+lwZZjQ4M9&#10;bRqqfos/o2C0B50Ptd9u8kt5cruvvrR8VOrpcfpYgAg0hbv45v7WCt7i2Pgl/gC5u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4xbAwQAAANsAAAAPAAAAAAAAAAAAAAAA&#10;AKECAABkcnMvZG93bnJldi54bWxQSwUGAAAAAAQABAD5AAAAjw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44/8QAAADbAAAADwAAAGRycy9kb3ducmV2LnhtbESPQWsCMRSE70L/Q3gFb5qtSLFbo0hF&#10;6qEUm+5lb8/Nc7O4eVk2qW7/fVMQPA4z8w2zXA+uFRfqQ+NZwdM0A0FcedNwraD43k0WIEJENth6&#10;JgW/FGC9ehgtMTf+yl900bEWCcIhRwU2xi6XMlSWHIap74iTd/K9w5hkX0vT4zXBXStnWfYsHTac&#10;Fix29GapOusfp8A1Q2mPH5/b4mD0dq/L8l3HUqnx47B5BRFpiPfwrb03CuYv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Ljj/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uMh8EAAADbAAAADwAAAGRycy9kb3ducmV2LnhtbERPTWvCQBC9F/oflhG81Y0FpU1dxQZs&#10;BE9JCr0O2TEJZmdDdjUxv949CD0+3vdmN5pW3Kh3jWUFy0UEgri0uuFKwW9xePsA4TyyxtYyKbiT&#10;g9329WWDsbYDZ3TLfSVCCLsYFdTed7GUrqzJoFvYjjhwZ9sb9AH2ldQ9DiHctPI9itbSYMOhocaO&#10;kprKS341ClwaVYdLUuR/afJzPX1PupuyT6Xms3H/BcLT6P/FT/dRK1iF9eFL+AFy+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q4yHwQAAANsAAAAPAAAAAAAAAAAAAAAA&#10;AKECAABkcnMvZG93bnJldi54bWxQSwUGAAAAAAQABAD5AAAAjwMAAAAA&#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mG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Zh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53"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qJqxQAA&#10;ANsAAAAPAAAAZHJzL2Rvd25yZXYueG1sRI9Ba8JAFITvhf6H5RV6q5sohjR1FRHFYE9VofT2yD6T&#10;aPZtyG5N/PeuUOhxmJlvmNliMI24UudqywriUQSCuLC65lLB8bB5S0E4j6yxsUwKbuRgMX9+mmGm&#10;bc9fdN37UgQIuwwVVN63mZSuqMigG9mWOHgn2xn0QXal1B32AW4aOY6iRBqsOSxU2NKqouKy/zUK&#10;zvH25/PwvT7XaZ7sxjlukvdjrNTry7D8AOFp8P/hv3auFUwn8Pg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iomr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eKGMMAAADbAAAADwAAAGRycy9kb3ducmV2LnhtbESPQWvCQBSE70L/w/IK3nTToqVEVynS&#10;oidBLaK3Z/aZxGbfht01if/eFQoeh5n5hpnOO1OJhpwvLSt4GyYgiDOrS84V/O5+Bp8gfEDWWFkm&#10;BTfyMJ+99KaYatvyhpptyEWEsE9RQRFCnUrps4IM+qGtiaN3ts5giNLlUjtsI9xU8j1JPqTBkuNC&#10;gTUtCsr+tlejoLV7vW5y/71YXw4nt1vWB8tHpfqv3dcERKAuPMP/7ZVWMB7B40v8AXJ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3ihj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svg8QAAADbAAAADwAAAGRycy9kb3ducmV2LnhtbESPT2vCQBTE7wW/w/IEb3VjIaWkriLB&#10;oifBPxR7e80+k2j2bdhdk/jtu4VCj8PM/IaZLwfTiI6cry0rmE0TEMSF1TWXCk7Hj+c3ED4ga2ws&#10;k4IHeVguRk9zzLTteU/dIZQiQthnqKAKoc2k9EVFBv3UtsTRu1hnMETpSqkd9hFuGvmSJK/SYM1x&#10;ocKW8oqK2+FuFPT2U++60q/z3fX87Y6b9mz5S6nJeFi9gwg0hP/wX3urFaQp/H6JP0A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Oy+D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g6UMQAAADbAAAADwAAAGRycy9kb3ducmV2LnhtbESPQWvCQBSE7wX/w/KE3upGoVJS1yAG&#10;qYdS7NZLbs/sMxvMvg3Zrab/visUehxm5htmVYyuE1caQutZwXyWgSCuvWm5UXD82j29gAgR2WDn&#10;mRT8UIBiPXlYYW78jT/pqmMjEoRDjgpsjH0uZagtOQwz3xMn7+wHhzHJoZFmwFuCu04usmwpHbac&#10;Fiz2tLVUX/S3U+DasbKn94/yeDC63OuqetOxUupxOm5eQUQa43/4r703Cp6XcP+Sf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aDpQ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Sfy8QAAADbAAAADwAAAGRycy9kb3ducmV2LnhtbESPQWsCMRSE70L/Q3gFb5qtYC1bo0hF&#10;6qEUm+5lb8/Nc7O4eVk2qW7/fVMQPA4z8w2zXA+uFRfqQ+NZwdM0A0FcedNwraD43k1eQISIbLD1&#10;TAp+KcB69TBaYm78lb/oomMtEoRDjgpsjF0uZagsOQxT3xEn7+R7hzHJvpamx2uCu1bOsuxZOmw4&#10;LVjs6M1SddY/ToFrhtIePz63xcHo7V6X5buOpVLjx2HzCiLSEO/hW3tvFMwX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J/L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F366C0"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A has multiple intermediary actors that also leads to B</w:t>
            </w:r>
          </w:p>
          <w:p w14:paraId="08B97F36"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(implies status differentials)</w:t>
            </w:r>
          </w:p>
        </w:tc>
      </w:tr>
      <w:tr w:rsidR="00E347F1" w:rsidRPr="0011588E" w14:paraId="5955E464" w14:textId="77777777" w:rsidTr="00CD6D64">
        <w:trPr>
          <w:trHeight w:val="1868"/>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172D491D" w14:textId="1EA44098" w:rsidR="006E0D5E" w:rsidRPr="0011588E" w:rsidRDefault="00E347F1" w:rsidP="00594DE4">
            <w:pPr>
              <w:jc w:val="center"/>
              <w:rPr>
                <w:rFonts w:ascii="Times New Roman" w:hAnsi="Times New Roman" w:cs="Times New Roman"/>
              </w:rPr>
            </w:pPr>
            <w:r>
              <w:rPr>
                <w:rFonts w:ascii="Times New Roman" w:hAnsi="Times New Roman" w:cs="Times New Roman"/>
              </w:rPr>
              <w:t xml:space="preserve">H4: </w:t>
            </w:r>
            <w:r w:rsidR="006E0D5E" w:rsidRPr="0011588E">
              <w:rPr>
                <w:rFonts w:ascii="Times New Roman" w:hAnsi="Times New Roman" w:cs="Times New Roman"/>
              </w:rPr>
              <w:t>Multiple</w:t>
            </w:r>
          </w:p>
          <w:p w14:paraId="3F5AAA0A"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cyclic closure (GWESP-ITP)</w:t>
            </w:r>
          </w:p>
        </w:tc>
        <w:tc>
          <w:tcPr>
            <w:tcW w:w="2551" w:type="dxa"/>
            <w:vAlign w:val="center"/>
          </w:tcPr>
          <w:p w14:paraId="143A0692"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1588E">
              <w:rPr>
                <w:rFonts w:ascii="Times New Roman" w:hAnsi="Times New Roman" w:cs="Times New Roman"/>
                <w:noProof/>
                <w:lang w:val="en-GB" w:eastAsia="ko-KR"/>
              </w:rPr>
              <mc:AlternateContent>
                <mc:Choice Requires="wpg">
                  <w:drawing>
                    <wp:inline distT="0" distB="0" distL="0" distR="0" wp14:anchorId="2DEDA42C" wp14:editId="10C00321">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FF17195" id="Group 1" o:spid="_x0000_s1026" style="width:85.7pt;height:84.15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">
                      <v:oval id="Oval 59"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JfiwgAA&#10;ANsAAAAPAAAAZHJzL2Rvd25yZXYueG1sRI9BawIxFITvBf9DeEIvRZMWLLoaRaSFXl0F8fbcPDfL&#10;bl6WTbpu++sbQehxmJlvmNVmcI3oqQuVZw2vUwWCuPCm4lLD8fA5mYMIEdlg45k0/FCAzXr0tMLM&#10;+Bvvqc9jKRKEQ4YabIxtJmUoLDkMU98SJ+/qO4cxya6UpsNbgrtGvin1Lh1WnBYstrSzVNT5t9OQ&#10;qzon+YK/556UPVzaDz7JWuvn8bBdgog0xP/wo/1lNMwW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kl+LCAAAA2wAAAA8AAAAAAAAAAAAAAAAAlwIAAGRycy9kb3du&#10;cmV2LnhtbFBLBQYAAAAABAAEAPUAAACGAwAAAAA=&#10;" fillcolor="white [3201]" strokecolor="black [3200]" strokeweight="1pt">
                        <v:stroke joinstyle="miter"/>
                      </v:oval>
                      <v:oval id="Oval 60"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3PagwQAA&#10;ANsAAAAPAAAAZHJzL2Rvd25yZXYueG1sRE9Ni8IwEL0L/ocwwt40rYfiVtMioljW06og3oZmbKvN&#10;pDRZ7f57c1jY4+N9r/LBtOJJvWssK4hnEQji0uqGKwXn0266AOE8ssbWMin4JQd5Nh6tMNX2xd/0&#10;PPpKhBB2KSqove9SKV1Zk0E3sx1x4G62N+gD7Cupe3yFcNPKeRQl0mDDoaHGjjY1lY/jj1Fwj/fX&#10;w+myvTeLIvmaF7hLPs+xUh+TYb0E4Wnw/+I/d6EVJGF9+BJ+gM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z2oMEAAADbAAAADwAAAAAAAAAAAAAAAACXAgAAZHJzL2Rvd25y&#10;ZXYueG1sUEsFBgAAAAAEAAQA9QAAAIUDAAAAAA==&#10;" fillcolor="#555 [2160]" strokecolor="black [3200]" strokeweight=".5pt">
                        <v:fill color2="#313131 [2608]" rotate="t" colors="0 #9b9b9b;.5 #8e8e8e;1 #797979" focus="100%" type="gradient">
                          <o:fill v:ext="view" type="gradientUnscaled"/>
                        </v:fill>
                        <v:stroke joinstyle="miter"/>
                      </v:oval>
                      <v:oval id="Oval 61"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lFZwgAA&#10;ANsAAAAPAAAAZHJzL2Rvd25yZXYueG1sRI/BasMwEETvhfyD2EAvoZHcQwiOFVNKCr3GKZTcNtbW&#10;MrZWxlIcp19fFQo9DjPzhinK2fViojG0njVkawWCuPam5UbDx+ntaQsiRGSDvWfScKcA5X7xUGBu&#10;/I2PNFWxEQnCIUcNNsYhlzLUlhyGtR+Ik/flR4cxybGRZsRbgrtePiu1kQ5bTgsWB3q1VHfV1Wmo&#10;VFeRXOH3eSJlT5fhwJ+y0/pxOb/sQESa43/4r/1uNGwy+P2SfoD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UVnCAAAA2wAAAA8AAAAAAAAAAAAAAAAAlwIAAGRycy9kb3du&#10;cmV2LnhtbFBLBQYAAAAABAAEAPUAAACGAwAAAAA=&#10;" fillcolor="white [3201]" strokecolor="black [3200]" strokeweight="1pt">
                        <v:stroke joinstyle="miter"/>
                      </v:oval>
                      <v:shape id="Straight Arrow Connector 62"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gdScMAAADbAAAADwAAAGRycy9kb3ducmV2LnhtbESPT2sCMRTE7wW/Q3hCL0WzKvhnaxQt&#10;FHorXfX+3Dx3QzcvS5K6q5++KRQ8DjPzG2a97W0jruSDcaxgMs5AEJdOG64UHA/voyWIEJE1No5J&#10;wY0CbDeDpzXm2nX8RdciViJBOOSooI6xzaUMZU0Ww9i1xMm7OG8xJukrqT12CW4bOc2yubRoOC3U&#10;2NJbTeV38WMVvPDCzGYnT6vi87zfl64zh3un1POw372CiNTHR/i//aEVzKfw9yX9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oHUn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GzTsIAAADbAAAADwAAAGRycy9kb3ducmV2LnhtbESPUWvCQBCE3wv+h2MF3/RiLVKjp0hR&#10;kCJoVfB1yW2T0NxezK2a/vueIPRxmJlvmNmidZW6URNKzwaGgwQUceZtybmB03HdfwcVBNli5ZkM&#10;/FKAxbzzMsPU+jt/0e0guYoQDikaKETqVOuQFeQwDHxNHL1v3ziUKJtc2wbvEe4q/ZokY+2w5LhQ&#10;YE0fBWU/h6sz4Ibbk6a95eX6fFmF3dtkJ59iTK/bLqeghFr5Dz/bG2tgPILHl/gD9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KGzT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AOcMAAADbAAAADwAAAGRycy9kb3ducmV2LnhtbESPT4vCMBTE74LfITzBm6aKiFtNZS34&#10;B/ZkXfD6aN62pc1LaaJ2/fQbYcHjMDO/YTbb3jTiTp2rLCuYTSMQxLnVFRcKvi/7yQqE88gaG8uk&#10;4JccbJPhYIOxtg8+0z3zhQgQdjEqKL1vYyldXpJBN7UtcfB+bGfQB9kVUnf4CHDTyHkULaXBisNC&#10;iS2lJeV1djMK3DEq9nV6ya7H9HD72j11+zx/KDUe9Z9rEJ56/w7/t09awXIBr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8QDn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1U4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tVOM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66"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ectPxAAA&#10;ANsAAAAPAAAAZHJzL2Rvd25yZXYueG1sRI9Ba8JAFITvBf/D8gRvdRMPi42uIqI06KkqiLdH9plE&#10;s29Ddqvpv+8KhR6HmfmGmS9724gHdb52rCEdJyCIC2dqLjWcjtv3KQgfkA02jknDD3lYLgZvc8yM&#10;e/IXPQ6hFBHCPkMNVQhtJqUvKrLox64ljt7VdRZDlF0pTYfPCLeNnCSJkhZrjgsVtrSuqLgfvq2G&#10;W/p52R/Pm1s9zdVukuNWfZxSrUfDfjUDEagP/+G/dm40KAWvL/E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nLT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0cMAAADbAAAADwAAAGRycy9kb3ducmV2LnhtbESPQWsCMRSE7wX/Q3hCL0WzVVC7NYoK&#10;hd6kq95fN6+7wc3LkqTu6q9vhILHYWa+YZbr3jbiQj4YxwpexxkI4tJpw5WC4+FjtAARIrLGxjEp&#10;uFKA9WrwtMRcu46/6FLESiQIhxwV1DG2uZShrMliGLuWOHk/zluMSfpKao9dgttGTrJsJi0aTgs1&#10;trSrqTwXv1bBC8/NdHry9Fbsv7fb0nXmcOuUeh72m3cQkfr4CP+3P7WC2RzuX9IP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fvt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Aqo8AAAADbAAAADwAAAGRycy9kb3ducmV2LnhtbERPy2oCMRTdF/yHcAvdFM20go/RKFoo&#10;dCeOur9OrjOhk5shSZ3Rr28WgsvDeS/XvW3ElXwwjhV8jDIQxKXThisFx8P3cAYiRGSNjWNScKMA&#10;69XgZYm5dh3v6VrESqQQDjkqqGNscylDWZPFMHItceIuzluMCfpKao9dCreN/MyyibRoODXU2NJX&#10;TeVv8WcVvPPUjMcnT/Nid95uS9eZw71T6u213yxAROrjU/xw/2gFkzQ2fUk/QK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AKqP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mEpMIAAADbAAAADwAAAGRycy9kb3ducmV2LnhtbESPUWvCQBCE34X+h2MLvulFEanRU6Qo&#10;FBFsreDrkluTYG4vzW01/ntPEHwcZuYbZrZoXaUu1ITSs4FBPwFFnHlbcm7g8LvufYAKgmyx8kwG&#10;bhRgMX/rzDC1/so/dNlLriKEQ4oGCpE61TpkBTkMfV8TR+/kG4cSZZNr2+A1wl2lh0ky1g5LjgsF&#10;1vRZUHbe/zsDbrA9aPq2vFwf/1ZhN5rsZCPGdN/b5RSUUCuv8LP9ZQ2MJ/D4En+Ant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mEpM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q75MAAAADbAAAADwAAAGRycy9kb3ducmV2LnhtbERPTWvCQBC9F/wPywi96UYpaqOriFQo&#10;Iqip4HXITpPQ7GyanWr89+5B6PHxvherztXqSm2oPBsYDRNQxLm3FRcGzl/bwQxUEGSLtWcycKcA&#10;q2XvZYGp9Tc+0TWTQsUQDikaKEWaVOuQl+QwDH1DHLlv3zqUCNtC2xZvMdzVepwkE+2w4thQYkOb&#10;kvKf7M8ZcKP9WdPR8np7+f0Ih7f3g+zEmNd+t56DEurkX/x0f1oD07g+fok/QC8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2qu+T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111AC6B7"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B has multiple intermediary actors that also leads to A</w:t>
            </w:r>
          </w:p>
          <w:p w14:paraId="4B460C62" w14:textId="06A01A8D" w:rsidR="006E0D5E" w:rsidRPr="0011588E" w:rsidRDefault="006E0D5E" w:rsidP="00CD6D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(implies lack of status differential)</w:t>
            </w:r>
          </w:p>
        </w:tc>
      </w:tr>
      <w:tr w:rsidR="00E347F1" w:rsidRPr="0011588E" w14:paraId="3434BE1F" w14:textId="77777777" w:rsidTr="00CD6D64">
        <w:trPr>
          <w:trHeight w:val="1840"/>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F27B388" w14:textId="1E4EC39D" w:rsidR="006E0D5E" w:rsidRPr="0011588E" w:rsidRDefault="00E347F1" w:rsidP="00594DE4">
            <w:pPr>
              <w:jc w:val="center"/>
              <w:rPr>
                <w:rFonts w:ascii="Times New Roman" w:hAnsi="Times New Roman" w:cs="Times New Roman"/>
              </w:rPr>
            </w:pPr>
            <w:r>
              <w:rPr>
                <w:rFonts w:ascii="Times New Roman" w:hAnsi="Times New Roman" w:cs="Times New Roman"/>
              </w:rPr>
              <w:t xml:space="preserve">H5: </w:t>
            </w:r>
            <w:r w:rsidR="006E0D5E" w:rsidRPr="0011588E">
              <w:rPr>
                <w:rFonts w:ascii="Times New Roman" w:hAnsi="Times New Roman" w:cs="Times New Roman"/>
              </w:rPr>
              <w:t>Multiple</w:t>
            </w:r>
          </w:p>
          <w:p w14:paraId="411F5521"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activity closure (GWESP-OSP)</w:t>
            </w:r>
          </w:p>
        </w:tc>
        <w:tc>
          <w:tcPr>
            <w:tcW w:w="2551" w:type="dxa"/>
            <w:vAlign w:val="center"/>
          </w:tcPr>
          <w:p w14:paraId="6A119BF7"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1588E">
              <w:rPr>
                <w:rFonts w:ascii="Times New Roman" w:hAnsi="Times New Roman" w:cs="Times New Roman"/>
                <w:noProof/>
                <w:lang w:val="en-GB" w:eastAsia="ko-KR"/>
              </w:rPr>
              <mc:AlternateContent>
                <mc:Choice Requires="wpg">
                  <w:drawing>
                    <wp:inline distT="0" distB="0" distL="0" distR="0" wp14:anchorId="3144C5FB" wp14:editId="366C027B">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763E8E9" id="Group 1" o:spid="_x0000_s1026" style="width:82.3pt;height:80.8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">
                      <v:oval id="Oval 76"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l/wwgAA&#10;ANsAAAAPAAAAZHJzL2Rvd25yZXYueG1sRI9BawIxFITvQv9DeIIXqUl7sGU1ipQKvboWpLfXzXOz&#10;7OZl2cR19dcbQfA4zMw3zHI9uEb01IXKs4a3mQJBXHhTcanhd799/QQRIrLBxjNpuFCA9epltMTM&#10;+DPvqM9jKRKEQ4YabIxtJmUoLDkMM98SJ+/oO4cxya6UpsNzgrtGvis1lw4rTgsWW/qyVNT5yWnI&#10;VZ2TnOL1rydl9//tNx9krfVkPGwWICIN8Rl+tH+Mho853L+kHyB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OX/DCAAAA2wAAAA8AAAAAAAAAAAAAAAAAlwIAAGRycy9kb3du&#10;cmV2LnhtbFBLBQYAAAAABAAEAPUAAACGAwAAAAA=&#10;" fillcolor="white [3201]" strokecolor="black [3200]" strokeweight="1pt">
                        <v:stroke joinstyle="miter"/>
                      </v:oval>
                      <v:oval id="Oval 77"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PgJxQAA&#10;ANsAAAAPAAAAZHJzL2Rvd25yZXYueG1sRI9Ba8JAFITvQv/D8gq96SYeEpu6SikVgz1pAqW3R/Y1&#10;ic2+DdnVpP/eLQg9DjPzDbPeTqYTVxpca1lBvIhAEFdWt1wrKIvdfAXCeWSNnWVS8EsOtpuH2Roz&#10;bUc+0vXkaxEg7DJU0HjfZ1K6qiGDbmF74uB928GgD3KopR5wDHDTyWUUJdJgy2GhwZ7eGqp+Thej&#10;4Bzvvz6Kz/dzu8qTwzLHXfJcxko9PU6vLyA8Tf4/fG/nWkGawt+X8AP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s+An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8"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W4ZvwAA&#10;ANsAAAAPAAAAZHJzL2Rvd25yZXYueG1sRE/Pa8IwFL4L/g/hCbuIJtvBSTUWkQ12XR2It2fzbEqb&#10;l9Jkbbe/3hwGO358v/f55FoxUB9qzxqe1woEcelNzZWGr/P7agsiRGSDrWfS8EMB8sN8tsfM+JE/&#10;aShiJVIIhww12Bi7TMpQWnIY1r4jTtzd9w5jgn0lTY9jCnetfFFqIx3WnBosdnSyVDbFt9NQqKYg&#10;ucTf60DKnm/dG19ko/XTYjruQESa4r/4z/1hNLymselL+gHy8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dbhm/AAAA2wAAAA8AAAAAAAAAAAAAAAAAlwIAAGRycy9kb3ducmV2&#10;LnhtbFBLBQYAAAAABAAEAPUAAACDAwAAAAA=&#10;" fillcolor="white [3201]" strokecolor="black [3200]" strokeweight="1pt">
                        <v:stroke joinstyle="miter"/>
                      </v:oval>
                      <v:shape id="Straight Arrow Connector 81"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2AFx8QAAADbAAAADwAAAGRycy9kb3ducmV2LnhtbESPQWvCQBSE7wX/w/KE3uomPRSJWUVE&#10;sadAtUi8vWZfk2j2bdjdJum/7xYKPQ4z8w2TbybTiYGcby0rSBcJCOLK6pZrBe/nw9MShA/IGjvL&#10;pOCbPGzWs4ccM21HfqPhFGoRIewzVNCE0GdS+qohg35he+LofVpnMETpaqkdjhFuOvmcJC/SYMtx&#10;ocGedg1V99OXUTDaiy6G2u93xa38cOdjX1q+KvU4n7YrEIGm8B/+a79qBcsUfr/EHy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YAXH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wL8IAAADbAAAADwAAAGRycy9kb3ducmV2LnhtbESPUWvCQBCE3wX/w7FC3/SiiGjqKSIV&#10;pBTUKPR1yW2T0NxezG01/fdeoeDjMDPfMMt152p1ozZUng2MRwko4tzbigsDl/NuOAcVBNli7ZkM&#10;/FKA9arfW2Jq/Z1PdMukUBHCIUUDpUiTah3ykhyGkW+Io/flW4cSZVto2+I9wl2tJ0ky0w4rjgsl&#10;NrQtKf/OfpwBN/64aDpa3uw+r2/hMF0c5F2MeRl0m1dQQp08w//tvTUwn8Dfl/gD9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HwL8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k+t8MAAADbAAAADwAAAGRycy9kb3ducmV2LnhtbESPT4vCMBTE74LfITzBm6YqiFtNZS34&#10;B/ZkXfD6aN62pc1LaaJ2/fSbBcHjMDO/YTbb3jTiTp2rLCuYTSMQxLnVFRcKvi/7yQqE88gaG8uk&#10;4JccbJPhYIOxtg8+0z3zhQgQdjEqKL1vYyldXpJBN7UtcfB+bGfQB9kVUnf4CHDTyHkULaXBisNC&#10;iS2lJeV1djMK3DEq9nV6ya7H9HD72j11+zx/KDUe9Z9rEJ56/w6/2ietYLWA/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IZPrf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6xZZxAAA&#10;ANsAAAAPAAAAZHJzL2Rvd25yZXYueG1sRI9Ba8JAFITvBf/D8oTe6iYi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WWc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85"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p7PCxAAA&#10;ANsAAAAPAAAAZHJzL2Rvd25yZXYueG1sRI9Ba8JAFITvBf/D8oTe6iaC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zw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mds8QAAADbAAAADwAAAGRycy9kb3ducmV2LnhtbESPQWvCQBSE74X+h+UVequb9hBC6ioi&#10;lvYUaBSxt2f2mUSzb8PuNon/3i0UPA4z8w0zX06mEwM531pW8DpLQBBXVrdcK9htP14yED4ga+ws&#10;k4IreVguHh/mmGs78jcNZahFhLDPUUETQp9L6auGDPqZ7Ymjd7LOYIjS1VI7HCPcdPItSVJpsOW4&#10;0GBP64aqS/lrFIx2r4uh9pt1cT4c3fazP1j+Uer5aVq9gwg0hXv4v/2lFWQp/H2JP0A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iZ2z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U4KMQAAADbAAAADwAAAGRycy9kb3ducmV2LnhtbESPQWvCQBSE7wX/w/KE3upGD1ZSV5Gg&#10;1FOgKiW9vWafSTT7Nuxuk/TfdwuFHoeZ+YZZb0fTip6cbywrmM8SEMSl1Q1XCi7nw9MKhA/IGlvL&#10;pOCbPGw3k4c1ptoO/Eb9KVQiQtinqKAOoUul9GVNBv3MdsTRu1pnMETpKqkdDhFuWrlIkqU02HBc&#10;qLGjrKbyfvoyCgb7rvO+8vssvxWf7vzaFZY/lHqcjrsXEIHG8B/+ax+1gtUz/H6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xTgo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nHxcAAAADbAAAADwAAAGRycy9kb3ducmV2LnhtbERPTWvCQBC9F/wPywi91Y2lFE1dRaSC&#10;lEJqDPQ6ZMckmJ2N2dGk/757KPT4eN+rzehadac+NJ4NzGcJKOLS24YrA8Vp/7QAFQTZYuuZDPxQ&#10;gM168rDC1PqBj3TPpVIxhEOKBmqRLtU6lDU5DDPfEUfu7HuHEmFfadvjEMNdq5+T5FU7bDg21NjR&#10;rqbykt+cATf/LDR9Wd7uv6/vIXtZZvIhxjxOx+0bKKFR/sV/7oM1sIhj45f4A/T6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YJx8X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ViXsIAAADbAAAADwAAAGRycy9kb3ducmV2LnhtbESPX2vCQBDE3wW/w7GCb3pRpGjqKSIK&#10;Ugr+hb4uuW0SmtuLuVXTb98rCD4OM/MbZr5sXaXu1ITSs4HRMAFFnHlbcm7gct4OpqCCIFusPJOB&#10;XwqwXHQ7c0ytf/CR7ifJVYRwSNFAIVKnWoesIIdh6Gvi6H37xqFE2eTaNviIcFfpcZK8aYclx4UC&#10;a1oXlP2cbs6AG31eNB0sr7Zf103YT2Z7+RBj+r129Q5KqJVX+NneWQPTGfx/iT9A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ViX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40994FC9"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they have similar patterns of message selection patterns</w:t>
            </w:r>
          </w:p>
          <w:p w14:paraId="5496B1ED"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(implies similarity in latent attributes)</w:t>
            </w:r>
          </w:p>
        </w:tc>
      </w:tr>
      <w:tr w:rsidR="00E347F1" w:rsidRPr="0011588E" w14:paraId="334DC119" w14:textId="77777777" w:rsidTr="00CD6D64">
        <w:trPr>
          <w:trHeight w:val="193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666E69C0" w14:textId="4EB320F2" w:rsidR="006E0D5E" w:rsidRPr="0011588E" w:rsidRDefault="00E347F1" w:rsidP="00594DE4">
            <w:pPr>
              <w:jc w:val="center"/>
              <w:rPr>
                <w:rFonts w:ascii="Times New Roman" w:hAnsi="Times New Roman" w:cs="Times New Roman"/>
              </w:rPr>
            </w:pPr>
            <w:r>
              <w:rPr>
                <w:rFonts w:ascii="Times New Roman" w:hAnsi="Times New Roman" w:cs="Times New Roman"/>
              </w:rPr>
              <w:t xml:space="preserve">H5: </w:t>
            </w:r>
            <w:r w:rsidR="006E0D5E" w:rsidRPr="0011588E">
              <w:rPr>
                <w:rFonts w:ascii="Times New Roman" w:hAnsi="Times New Roman" w:cs="Times New Roman"/>
              </w:rPr>
              <w:t>Multiple</w:t>
            </w:r>
          </w:p>
          <w:p w14:paraId="34DBD752"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popularity closure (GWESP-ISP)</w:t>
            </w:r>
          </w:p>
        </w:tc>
        <w:tc>
          <w:tcPr>
            <w:tcW w:w="2551" w:type="dxa"/>
            <w:vAlign w:val="center"/>
          </w:tcPr>
          <w:p w14:paraId="70E04631"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noProof/>
                <w:lang w:val="en-GB" w:eastAsia="ko-KR"/>
              </w:rPr>
              <mc:AlternateContent>
                <mc:Choice Requires="wpg">
                  <w:drawing>
                    <wp:inline distT="0" distB="0" distL="0" distR="0" wp14:anchorId="68A7E96B" wp14:editId="0CB2ABAE">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2CDDBB4" id="Group 1" o:spid="_x0000_s1026" style="width:92.8pt;height:91.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">
                      <v:oval id="Oval 91"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yF+wgAA&#10;ANsAAAAPAAAAZHJzL2Rvd25yZXYueG1sRI9BawIxFITvQv9DeIIXqYkexK5GkdJCr10F6e1189ws&#10;u3lZNum6+usbQfA4zMw3zGY3uEb01IXKs4b5TIEgLrypuNRwPHy+rkCEiGyw8UwarhRgt30ZbTAz&#10;/sLf1OexFAnCIUMNNsY2kzIUlhyGmW+Jk3f2ncOYZFdK0+ElwV0jF0otpcOK04LFlt4tFXX+5zTk&#10;qs5JTvH205Oyh9/2g0+y1noyHvZrEJGG+Aw/2l9Gw9sc7l/SD5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rIX7CAAAA2wAAAA8AAAAAAAAAAAAAAAAAlwIAAGRycy9kb3du&#10;cmV2LnhtbFBLBQYAAAAABAAEAPUAAACGAwAAAAA=&#10;" fillcolor="white [3201]" strokecolor="black [3200]" strokeweight="1pt">
                        <v:stroke joinstyle="miter"/>
                      </v:oval>
                      <v:oval id="Oval 92"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l71rxAAA&#10;ANsAAAAPAAAAZHJzL2Rvd25yZXYueG1sRI9Pi8IwFMTvC36H8IS9rWl7KFqNIqJY3JN/QLw9mmdb&#10;bV5Kk9X67TfCwh6HmfkNM1v0phEP6lxtWUE8ikAQF1bXXCo4HTdfYxDOI2tsLJOCFzlYzAcfM8y0&#10;ffKeHgdfigBhl6GCyvs2k9IVFRl0I9sSB+9qO4M+yK6UusNngJtGJlGUSoM1h4UKW1pVVNwPP0bB&#10;Ld5evo/n9a0e5+kuyXGTTk6xUp/DfjkF4an3/+G/dq4VTBJ4fw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e9a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3"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RqSwgAA&#10;ANsAAAAPAAAAZHJzL2Rvd25yZXYueG1sRI9BawIxFITvBf9DeEIvRZNWKLoaRaSFXl0F8fbcPDfL&#10;bl6WTbpu++sbQehxmJlvmNVmcI3oqQuVZw2vUwWCuPCm4lLD8fA5mYMIEdlg45k0/FCAzXr0tMLM&#10;+Bvvqc9jKRKEQ4YabIxtJmUoLDkMU98SJ+/qO4cxya6UpsNbgrtGvin1Lh1WnBYstrSzVNT5t9OQ&#10;qzon+YK/556UPVzaDz7JWuvn8bBdgog0xP/wo/1lNCx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1GpLCAAAA2wAAAA8AAAAAAAAAAAAAAAAAlwIAAGRycy9kb3du&#10;cmV2LnhtbFBLBQYAAAAABAAEAPUAAACGAwAAAAA=&#10;" fillcolor="white [3201]" strokecolor="black [3200]" strokeweight="1pt">
                        <v:stroke joinstyle="miter"/>
                      </v:oval>
                      <v:shape id="Straight Arrow Connector 94"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hQgcMAAADbAAAADwAAAGRycy9kb3ducmV2LnhtbESPQWsCMRSE74X+h/AKXkrNqsXq1igq&#10;CN6Kq95fN6+7oZuXJYnu2l/fCIUeh5n5hlmsetuIK/lgHCsYDTMQxKXThisFp+PuZQYiRGSNjWNS&#10;cKMAq+XjwwJz7To+0LWIlUgQDjkqqGNscylDWZPFMHQtcfK+nLcYk/SV1B67BLeNHGfZVFo0nBZq&#10;bGlbU/ldXKyCZ34zk8nZ07z4+NxsSteZ40+n1OCpX7+DiNTH//Bfe68VzF/h/iX9ALn8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YUI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evcQAAADbAAAADwAAAGRycy9kb3ducmV2LnhtbESPQWsCMRSE70L/Q3gFb5qtYLFbo0hF&#10;6qEUm+5lb8/Nc7O4eVk2qW7/fVMQPA4z8w2zXA+uFRfqQ+NZwdM0A0FcedNwraD43k0WIEJENth6&#10;JgW/FGC9ehgtMTf+yl900bEWCcIhRwU2xi6XMlSWHIap74iTd/K9w5hkX0vT4zXBXStnWfYsHTac&#10;Fix29GapOusfp8A1Q2mPH5/b4mD0dq/L8l3HUqnx47B5BRFpiPfwrb03Cl7m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x69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cL8sMAAADbAAAADwAAAGRycy9kb3ducmV2LnhtbESPT4vCMBTE7wt+h/AEb2uqB9HaVLTg&#10;H9iT7cJeH82zLTYvpYla/fQbYWGPw8z8hkk2g2nFnXrXWFYwm0YgiEurG64UfBf7zyUI55E1tpZJ&#10;wZMcbNLRR4Kxtg8+0z33lQgQdjEqqL3vYildWZNBN7UdcfAutjfog+wrqXt8BLhp5TyKFtJgw2Gh&#10;xo6ymsprfjMK3DGq9tesyH+O2eH2tXvp7nVeKTUZD9s1CE+D/w//tU9awWoB7y/hB8j0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3C/L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B7zxAAA&#10;ANsAAAAPAAAAZHJzL2Rvd25yZXYueG1sRI9Bi8IwFITvgv8hPMGbpvVQtWsUkRWLnlYF2dujedvW&#10;bV5Kk9X6742w4HGYmW+YxaoztbhR6yrLCuJxBII4t7riQsH5tB3NQDiPrLG2TAoe5GC17PcWmGp7&#10;5y+6HX0hAoRdigpK75tUSpeXZNCNbUMcvB/bGvRBtoXULd4D3NRyEkWJNFhxWCixoU1J+e/xzyi4&#10;xrvvw+nyea1mWbKfZLhN5udYqeGgW3+A8NT5d/i/nWkF8ym8vo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uAe8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8"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4qBwAAA&#10;ANsAAAAPAAAAZHJzL2Rvd25yZXYueG1sRE/LisIwFN0P+A/hCu7GtC6KVqOIKFN05QPE3aW5ttXm&#10;pjQZrX9vFoLLw3nPFp2pxYNaV1lWEA8jEMS51RUXCk7Hze8YhPPIGmvLpOBFDhbz3s8MU22fvKfH&#10;wRcihLBLUUHpfZNK6fKSDLqhbYgDd7WtQR9gW0jd4jOEm1qOoiiRBisODSU2tCopvx/+jYJb/HfZ&#10;Hc/rWzXOku0ow00yOcVKDfrdcgrCU+e/4o870womYWz4En6An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f4qBwAAAANsAAAAPAAAAAAAAAAAAAAAAAJcCAABkcnMvZG93bnJl&#10;di54bWxQSwUGAAAAAAQABAD1AAAAhAMAAAAA&#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n/H8MAAADbAAAADwAAAGRycy9kb3ducmV2LnhtbESPQWsCMRSE74X+h/AKXopmVaju1iha&#10;KHiTru39dfO6G7p5WZLU3frrjSB4HGbmG2a1GWwrTuSDcaxgOslAEFdOG64VfB7fx0sQISJrbB2T&#10;gn8KsFk/Pqyw0K7nDzqVsRYJwqFABU2MXSFlqBqyGCauI07ej/MWY5K+ltpjn+C2lbMse5EWDaeF&#10;Bjt6a6j6Lf+sgmdemPn8y1NeHr53u8r15njulRo9DdtXEJGGeA/f2nutIM/h+iX9AL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Z/x/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hS88QAAADcAAAADwAAAGRycy9kb3ducmV2LnhtbESPQU/DMAyF70j8h8hIXNCWwiTGumUT&#10;Q0LiNtGNu9d4bbTGqZKwFn79fEDiZus9v/d5tRl9py4Ukwts4HFagCKug3XcGDjs3ycvoFJGttgF&#10;JgM/lGCzvr1ZYWnDwJ90qXKjJIRTiQbanPtS61S35DFNQ08s2ilEj1nW2GgbcZBw3+mnonjWHh1L&#10;Q4s9vbVUn6tvb+CB5242+4q0qHbH7bYOg9v/Dsbc342vS1CZxvxv/rv+sIJfCL48IxPo9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SFLz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xUJsIAAADcAAAADwAAAGRycy9kb3ducmV2LnhtbERPTWvCQBC9F/wPywje6iYeSkldRRpK&#10;PRRpVy+5TbNjNjQ7G7Krxn/vCkJv83ifs1yPrhNnGkLrWUE+z0AQ19603Cg47D+eX0GEiGyw80wK&#10;rhRgvZo8LbEw/sI/dNaxESmEQ4EKbIx9IWWoLTkMc98TJ+7oB4cxwaGRZsBLCnedXGTZi3TYcmqw&#10;2NO7pfpPn5wC146V/f3alYdvo8utrqpPHSulZtNx8wYi0hj/xQ/31qT5WQ73Z9IFc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mxUJs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7KUcIAAADcAAAADwAAAGRycy9kb3ducmV2LnhtbERPTWsCMRC9C/6HMAVvbrYeiqxGKYrU&#10;Qykavext3Ew3i5vJskl1/fdNoeBtHu9zluvBteJGfWg8K3jNchDElTcN1wrOp910DiJEZIOtZ1Lw&#10;oADr1Xi0xML4Ox/ppmMtUgiHAhXYGLtCylBZchgy3xEn7tv3DmOCfS1Nj/cU7lo5y/M36bDh1GCx&#10;o42l6qp/nALXDKW9fH5tzwejt3tdlh86lkpNXob3BYhIQ3yK/917k+bnM/h7Jl0gV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r7KUc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66F1CB19"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their messages are similarly selected by others</w:t>
            </w:r>
          </w:p>
          <w:p w14:paraId="65095D50"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(implies similarity in latent attributes)</w:t>
            </w:r>
          </w:p>
        </w:tc>
      </w:tr>
      <w:tr w:rsidR="00E347F1" w:rsidRPr="0011588E" w14:paraId="643EDA3A" w14:textId="77777777" w:rsidTr="00E347F1">
        <w:trPr>
          <w:trHeight w:val="1669"/>
        </w:trPr>
        <w:tc>
          <w:tcPr>
            <w:cnfStyle w:val="001000000000" w:firstRow="0" w:lastRow="0" w:firstColumn="1" w:lastColumn="0" w:oddVBand="0" w:evenVBand="0" w:oddHBand="0" w:evenHBand="0" w:firstRowFirstColumn="0" w:firstRowLastColumn="0" w:lastRowFirstColumn="0" w:lastRowLastColumn="0"/>
            <w:tcW w:w="2554" w:type="dxa"/>
            <w:tcBorders>
              <w:bottom w:val="single" w:sz="8" w:space="0" w:color="auto"/>
            </w:tcBorders>
            <w:vAlign w:val="center"/>
          </w:tcPr>
          <w:p w14:paraId="48F5994C" w14:textId="4903C59F" w:rsidR="006E0D5E" w:rsidRPr="0011588E" w:rsidRDefault="00E347F1" w:rsidP="00594DE4">
            <w:pPr>
              <w:jc w:val="center"/>
              <w:rPr>
                <w:rFonts w:ascii="Times New Roman" w:hAnsi="Times New Roman" w:cs="Times New Roman"/>
              </w:rPr>
            </w:pPr>
            <w:r>
              <w:rPr>
                <w:rFonts w:ascii="Times New Roman" w:hAnsi="Times New Roman" w:cs="Times New Roman"/>
              </w:rPr>
              <w:t xml:space="preserve">H6: </w:t>
            </w:r>
            <w:r w:rsidR="006E0D5E" w:rsidRPr="0011588E">
              <w:rPr>
                <w:rFonts w:ascii="Times New Roman" w:hAnsi="Times New Roman" w:cs="Times New Roman"/>
              </w:rPr>
              <w:t>Preferential attachment</w:t>
            </w:r>
          </w:p>
          <w:p w14:paraId="1106E1D0"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(GWD-in)</w:t>
            </w:r>
            <w:r w:rsidRPr="0011588E">
              <w:rPr>
                <w:rFonts w:ascii="Times New Roman" w:hAnsi="Times New Roman" w:cs="Times New Roman"/>
                <w:vertAlign w:val="superscript"/>
              </w:rPr>
              <w:t>*</w:t>
            </w:r>
          </w:p>
        </w:tc>
        <w:tc>
          <w:tcPr>
            <w:tcW w:w="2551" w:type="dxa"/>
            <w:tcBorders>
              <w:bottom w:val="single" w:sz="8" w:space="0" w:color="auto"/>
            </w:tcBorders>
            <w:vAlign w:val="center"/>
          </w:tcPr>
          <w:p w14:paraId="50119CF0"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noProof/>
                <w:lang w:val="en-GB" w:eastAsia="ko-KR"/>
              </w:rPr>
              <mc:AlternateContent>
                <mc:Choice Requires="wpg">
                  <w:drawing>
                    <wp:inline distT="0" distB="0" distL="0" distR="0" wp14:anchorId="3D70E4B7" wp14:editId="5D8347CA">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9E05685" id="Group 1" o:spid="_x0000_s1026" style="width:87pt;height:74.75pt;mso-position-horizontal-relative:char;mso-position-vertical-relative:line" coordsize="3553160,3053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">
                      <v:oval id="Oval 104" o:spid="_x0000_s1027" style="position:absolute;top:236745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g0DxAAA&#10;ANwAAAAPAAAAZHJzL2Rvd25yZXYueG1sRE9La8JAEL4L/odlhN50V2lDG11FfEALeqgtSG9DdkyC&#10;2dmYXWP677sFwdt8fM+ZLTpbiZYaXzrWMB4pEMSZMyXnGr6/tsNXED4gG6wck4Zf8rCY93szTI27&#10;8Se1h5CLGMI+RQ1FCHUqpc8KsuhHriaO3Mk1FkOETS5Ng7cYbis5USqRFkuODQXWtCooOx+uVsNP&#10;opbtJle75PKxq9dmfXx52x+1fhp0yymIQF14iO/udxPnq2f4fyZ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YNA8QAAADcAAAADwAAAAAAAAAAAAAAAACXAgAAZHJzL2Rv&#10;d25yZXYueG1sUEsFBgAAAAAEAAQA9QAAAIgDAAAAAA==&#10;" fillcolor="white [3201]" strokecolor="black [3200]" strokeweight="1pt">
                        <v:stroke endarrow="block" joinstyle="miter"/>
                      </v:oval>
                      <v:oval id="Oval 105" o:spid="_x0000_s1028" style="position:absolute;top:1598111;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nsxQAA&#10;ANwAAAAPAAAAZHJzL2Rvd25yZXYueG1sRI9BawIxEIXvQv9DmII3TVxQy9YoUmixFEVtKT1ON9Pd&#10;pZvJkkRd/70RBG8zvDfvezNbdLYRR/KhdqxhNFQgiAtnai41fH2+Dp5AhIhssHFMGs4UYDF/6M0w&#10;N+7EOzruYylSCIccNVQxtrmUoajIYhi6ljhpf85bjGn1pTQeTyncNjJTaiIt1pwIFbb0UlHxvz/Y&#10;xMWs8OOfab1Vq83vevf9Ft8/Mq37j93yGUSkLt7Nt+uVSfXVGK7PpAnk/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Nqez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60;top:127287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DbvxAAA&#10;ANwAAAAPAAAAZHJzL2Rvd25yZXYueG1sRE9La8JAEL4L/odlhN7qroUGG90E8QEW9FBbEG9DdpqE&#10;ZmfT7BrTf98tFLzNx/ecZT7YRvTU+dqxhtlUgSAunKm51PDxvnucg/AB2WDjmDT8kIc8G4+WmBp3&#10;4zfqT6EUMYR9ihqqENpUSl9UZNFPXUscuU/XWQwRdqU0Hd5iuG3kk1KJtFhzbKiwpXVFxdfpajVc&#10;ErXqt6U6JN+vh3ZjNufnl+NZ64fJsFqACDSEu/jfvTdxvkrg75l4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g278QAAADcAAAADwAAAAAAAAAAAAAAAACXAgAAZHJzL2Rv&#10;d25yZXYueG1sUEsFBgAAAAAEAAQA9QAAAIgDAAAAAA==&#10;" fillcolor="white [3201]" strokecolor="black [3200]" strokeweight="1pt">
                        <v:stroke endarrow="block" joinstyle="miter"/>
                      </v:oval>
                      <v:oval id="Oval 107" o:spid="_x0000_s1030" style="position:absolute;top:77881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05IAxgAA&#10;ANwAAAAPAAAAZHJzL2Rvd25yZXYueG1sRI/dagIxEIXvC75DGKF3NelCVVajFKHFIpX6g3g5bsbd&#10;xc1kSVLdvn1TEHo3wzlzvjPTeWcbcSUfascangcKBHHhTM2lhv3u7WkMIkRkg41j0vBDAeaz3sMU&#10;c+NuvKHrNpYihXDIUUMVY5tLGYqKLIaBa4mTdnbeYkyrL6XxeEvhtpGZUkNpseZEqLClRUXFZftt&#10;Exezwr8cR/WXWq5Pn5vDe/xYZVo/9rvXCYhIXfw336+XJtVXI/h7Jk0gZ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05IAxgAAANwAAAAPAAAAAAAAAAAAAAAAAJcCAABkcnMv&#10;ZG93bnJldi54bWxQSwUGAAAAAAQABAD1AAAAigMAAAAA&#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4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AZyxQAA&#10;ANwAAAAPAAAAZHJzL2Rvd25yZXYueG1sRI9NSwMxEIbvgv8hjODNJi5YZdu0FEGpSMVWKT1ON9Pd&#10;xc1kSWK7/fedg+Bthnk/npnOB9+pI8XUBrZwPzKgiKvgWq4tfH+93D2BShnZYReYLJwpwXx2fTXF&#10;0oUTr+m4ybWSEE4lWmhy7kutU9WQxzQKPbHcDiF6zLLGWruIJwn3nS6MGWuPLUtDgz09N1T9bH69&#10;9GJRxYfdY/tplh/71Xr7mt/eC2tvb4bFBFSmIf+L/9xLJ/hGaOUZmUDP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MBnL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00;top:1615775;width:2181560;height:10945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uGpsIAAADcAAAADwAAAGRycy9kb3ducmV2LnhtbERPTWsCMRC9F/wPYQq9abYeWl2NIoIg&#10;7WmtttdxM+6ubiYhSd3df98UCr3N433Oct2bVtzJh8aygudJBoK4tLrhSsHxYzeegQgRWWNrmRQM&#10;FGC9Gj0sMde244Luh1iJFMIhRwV1jC6XMpQ1GQwT64gTd7HeYEzQV1J77FK4aeU0y16kwYZTQ42O&#10;tjWVt8O3UdAN7+fPYlO44dW7t0aerl9Te1Xq6bHfLEBE6uO/+M+912l+NoffZ9IF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ZuGpsIAAADcAAAADwAAAAAAAAAAAAAA&#10;AAChAgAAZHJzL2Rvd25yZXYueG1sUEsFBgAAAAAEAAQA+QAAAJADAAAAAA==&#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00;top:1615775;width:2181560;height:3252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w8QAAADcAAAADwAAAGRycy9kb3ducmV2LnhtbESPQWvCQBCF7wX/wzJCb3VjD1KiqxRR&#10;7EmoFtHbNDtNUrOzYXdN4r93DoXeZnhv3vtmsRpcozoKsfZsYDrJQBEX3tZcGvg6bl/eQMWEbLHx&#10;TAbuFGG1HD0tMLe+50/qDqlUEsIxRwNVSm2udSwqchgnviUW7ccHh0nWUGobsJdw1+jXLJtphzVL&#10;Q4UtrSsqroebM9D7k913Zdys97/n73DctWfPF2Oex8P7HFSiIf2b/64/rOBPBV+ekQn0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cn/D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00;top:1121717;width:2181560;height:4940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XC+8IAAADcAAAADwAAAGRycy9kb3ducmV2LnhtbERPTWsCMRC9F/wPYYTeanZ7kLIaRRTR&#10;g0gbvext3Iybxc1k2aS6/femUOhtHu9z5svBteJOfWg8K8gnGQjiypuGawXn0/btA0SIyAZbz6Tg&#10;hwIsF6OXORbGP/iL7jrWIoVwKFCBjbErpAyVJYdh4jvixF197zAm2NfS9PhI4a6V71k2lQ4bTg0W&#10;O1pbqm762ylwzVDay+G4OX8avdnrstzpWCr1Oh5WMxCRhvgv/nPvTZqf5/D7TLp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7XC+8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45;top:342900;width:2167815;height:1272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dcjMIAAADcAAAADwAAAGRycy9kb3ducmV2LnhtbERPTWsCMRC9C/6HMII3N6sHka1RiiL1&#10;IEVTL3ubbqabpZvJskl1/fdNoeBtHu9z1tvBteJGfWg8K5hnOQjiypuGawXXj8NsBSJEZIOtZ1Lw&#10;oADbzXi0xsL4O1/opmMtUgiHAhXYGLtCylBZchgy3xEn7sv3DmOCfS1Nj/cU7lq5yPOldNhwarDY&#10;0c5S9a1/nALXDKX9PL3vr2ej90ddlm86lkpNJ8PrC4hIQ3yK/91Hk+bPF/D3TLp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2dcjM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7C9E6969" w14:textId="10660A4B" w:rsidR="006E0D5E" w:rsidRPr="0011588E" w:rsidRDefault="006E0D5E" w:rsidP="00797D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many others also selected B’s message</w:t>
            </w:r>
          </w:p>
        </w:tc>
      </w:tr>
    </w:tbl>
    <w:p w14:paraId="47DCD3F4" w14:textId="630A3A89" w:rsidR="006C462D" w:rsidRPr="0011588E" w:rsidRDefault="00FB072D" w:rsidP="001E72DD">
      <w:pPr>
        <w:rPr>
          <w:rFonts w:ascii="Times New Roman" w:hAnsi="Times New Roman" w:cs="Times New Roman"/>
        </w:rPr>
      </w:pPr>
      <w:r w:rsidRPr="0011588E">
        <w:rPr>
          <w:rFonts w:ascii="Times New Roman" w:hAnsi="Times New Roman" w:cs="Times New Roman"/>
        </w:rPr>
        <w:t xml:space="preserve">* Preferential attachment is measured using geometrically weighted in-degree distribution statistics, which measures </w:t>
      </w:r>
      <w:r w:rsidRPr="00FF2CBB">
        <w:rPr>
          <w:rFonts w:ascii="Times New Roman" w:hAnsi="Times New Roman" w:cs="Times New Roman"/>
          <w:i/>
        </w:rPr>
        <w:t>unevenness</w:t>
      </w:r>
      <w:r w:rsidRPr="0011588E">
        <w:rPr>
          <w:rFonts w:ascii="Times New Roman" w:hAnsi="Times New Roman" w:cs="Times New Roman"/>
        </w:rPr>
        <w:t xml:space="preserve"> of in-degree distribution. Therefore, </w:t>
      </w:r>
      <w:r w:rsidRPr="0011588E">
        <w:rPr>
          <w:rFonts w:ascii="Times New Roman" w:hAnsi="Times New Roman" w:cs="Times New Roman"/>
          <w:i/>
        </w:rPr>
        <w:t>negative</w:t>
      </w:r>
      <w:r w:rsidRPr="0011588E">
        <w:rPr>
          <w:rFonts w:ascii="Times New Roman" w:hAnsi="Times New Roman" w:cs="Times New Roman"/>
        </w:rPr>
        <w:t xml:space="preserve"> GWD-in statistic means </w:t>
      </w:r>
      <w:r w:rsidRPr="0011588E">
        <w:rPr>
          <w:rFonts w:ascii="Times New Roman" w:hAnsi="Times New Roman" w:cs="Times New Roman"/>
          <w:i/>
        </w:rPr>
        <w:t>positive</w:t>
      </w:r>
      <w:r w:rsidRPr="0011588E">
        <w:rPr>
          <w:rFonts w:ascii="Times New Roman" w:hAnsi="Times New Roman" w:cs="Times New Roman"/>
        </w:rPr>
        <w:t xml:space="preserve"> preferential attachment pattern (Levy et al., 2015). </w:t>
      </w:r>
    </w:p>
    <w:p w14:paraId="12887DAA" w14:textId="77777777" w:rsidR="00E317D7" w:rsidRPr="0011588E" w:rsidRDefault="00E317D7" w:rsidP="00C6379C">
      <w:pPr>
        <w:widowControl w:val="0"/>
        <w:suppressLineNumbers/>
        <w:suppressAutoHyphens/>
        <w:adjustRightInd w:val="0"/>
        <w:snapToGrid w:val="0"/>
        <w:spacing w:line="480" w:lineRule="auto"/>
        <w:contextualSpacing/>
        <w:rPr>
          <w:rFonts w:ascii="Times New Roman" w:hAnsi="Times New Roman" w:cs="Times New Roman"/>
        </w:rPr>
        <w:sectPr w:rsidR="00E317D7" w:rsidRPr="0011588E" w:rsidSect="004F0A23">
          <w:endnotePr>
            <w:numFmt w:val="decimal"/>
          </w:endnotePr>
          <w:pgSz w:w="11900" w:h="16840"/>
          <w:pgMar w:top="1440" w:right="1440" w:bottom="1440" w:left="1440" w:header="708" w:footer="708" w:gutter="0"/>
          <w:pgNumType w:start="1"/>
          <w:cols w:space="708"/>
          <w:docGrid w:linePitch="400"/>
        </w:sectPr>
      </w:pPr>
    </w:p>
    <w:tbl>
      <w:tblPr>
        <w:tblStyle w:val="TableGridLight"/>
        <w:tblpPr w:leftFromText="180" w:rightFromText="180" w:vertAnchor="text" w:horzAnchor="page" w:tblpX="1330" w:tblpY="345"/>
        <w:tblW w:w="14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2520"/>
        <w:gridCol w:w="2521"/>
        <w:gridCol w:w="2520"/>
        <w:gridCol w:w="2455"/>
        <w:gridCol w:w="66"/>
      </w:tblGrid>
      <w:tr w:rsidR="00E23385" w:rsidRPr="0011588E" w14:paraId="0A2D44BB" w14:textId="77777777" w:rsidTr="00E23385">
        <w:trPr>
          <w:trHeight w:val="335"/>
        </w:trPr>
        <w:tc>
          <w:tcPr>
            <w:tcW w:w="4541" w:type="dxa"/>
            <w:tcBorders>
              <w:top w:val="single" w:sz="12" w:space="0" w:color="auto"/>
              <w:bottom w:val="single" w:sz="12" w:space="0" w:color="auto"/>
            </w:tcBorders>
            <w:hideMark/>
          </w:tcPr>
          <w:p w14:paraId="1A385E3D" w14:textId="77777777" w:rsidR="00E23385" w:rsidRPr="0011588E" w:rsidRDefault="00E23385" w:rsidP="00E23385">
            <w:pPr>
              <w:rPr>
                <w:rFonts w:ascii="Times New Roman" w:hAnsi="Times New Roman" w:cs="Times New Roman"/>
                <w:sz w:val="20"/>
                <w:szCs w:val="20"/>
              </w:rPr>
            </w:pPr>
          </w:p>
        </w:tc>
        <w:tc>
          <w:tcPr>
            <w:tcW w:w="2520" w:type="dxa"/>
            <w:tcBorders>
              <w:top w:val="single" w:sz="12" w:space="0" w:color="auto"/>
              <w:bottom w:val="single" w:sz="12" w:space="0" w:color="auto"/>
            </w:tcBorders>
          </w:tcPr>
          <w:p w14:paraId="7F841A7B"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Final Model</w:t>
            </w:r>
          </w:p>
        </w:tc>
        <w:tc>
          <w:tcPr>
            <w:tcW w:w="2521" w:type="dxa"/>
            <w:tcBorders>
              <w:top w:val="single" w:sz="12" w:space="0" w:color="auto"/>
              <w:bottom w:val="single" w:sz="12" w:space="0" w:color="auto"/>
            </w:tcBorders>
            <w:hideMark/>
          </w:tcPr>
          <w:p w14:paraId="09F8D61A"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 xml:space="preserve">Interaction I </w:t>
            </w:r>
          </w:p>
        </w:tc>
        <w:tc>
          <w:tcPr>
            <w:tcW w:w="2520" w:type="dxa"/>
            <w:tcBorders>
              <w:top w:val="single" w:sz="12" w:space="0" w:color="auto"/>
              <w:bottom w:val="single" w:sz="12" w:space="0" w:color="auto"/>
            </w:tcBorders>
            <w:hideMark/>
          </w:tcPr>
          <w:p w14:paraId="2A3A48D6"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 xml:space="preserve">Interaction II </w:t>
            </w:r>
          </w:p>
        </w:tc>
        <w:tc>
          <w:tcPr>
            <w:tcW w:w="2521" w:type="dxa"/>
            <w:gridSpan w:val="2"/>
            <w:tcBorders>
              <w:top w:val="single" w:sz="12" w:space="0" w:color="auto"/>
              <w:bottom w:val="single" w:sz="12" w:space="0" w:color="auto"/>
            </w:tcBorders>
            <w:hideMark/>
          </w:tcPr>
          <w:p w14:paraId="190905B9"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 xml:space="preserve">Interaction III </w:t>
            </w:r>
          </w:p>
        </w:tc>
      </w:tr>
      <w:tr w:rsidR="00E23385" w:rsidRPr="0011588E" w14:paraId="1DE5CCDB" w14:textId="77777777" w:rsidTr="00E23385">
        <w:trPr>
          <w:trHeight w:val="52"/>
        </w:trPr>
        <w:tc>
          <w:tcPr>
            <w:tcW w:w="4541" w:type="dxa"/>
            <w:tcBorders>
              <w:top w:val="single" w:sz="12" w:space="0" w:color="auto"/>
            </w:tcBorders>
            <w:hideMark/>
          </w:tcPr>
          <w:p w14:paraId="05B26818" w14:textId="77777777" w:rsidR="00E23385" w:rsidRPr="0011588E" w:rsidRDefault="00E23385" w:rsidP="00E23385">
            <w:pPr>
              <w:rPr>
                <w:rFonts w:ascii="Times New Roman" w:eastAsia="Times New Roman" w:hAnsi="Times New Roman" w:cs="Times New Roman"/>
              </w:rPr>
            </w:pPr>
            <w:r w:rsidRPr="0011588E">
              <w:rPr>
                <w:rFonts w:ascii="Times New Roman" w:eastAsia="Times New Roman" w:hAnsi="Times New Roman" w:cs="Times New Roman"/>
              </w:rPr>
              <w:t>Edges (Intercept)</w:t>
            </w:r>
          </w:p>
        </w:tc>
        <w:tc>
          <w:tcPr>
            <w:tcW w:w="2520" w:type="dxa"/>
            <w:tcBorders>
              <w:top w:val="single" w:sz="12" w:space="0" w:color="auto"/>
            </w:tcBorders>
            <w:vAlign w:val="center"/>
          </w:tcPr>
          <w:p w14:paraId="28501000"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-1.890</w:t>
            </w:r>
            <w:r w:rsidRPr="0011588E">
              <w:rPr>
                <w:rFonts w:ascii="Times New Roman" w:eastAsia="Times New Roman" w:hAnsi="Times New Roman" w:cs="Times New Roman"/>
              </w:rPr>
              <w:t xml:space="preserve"> [-2.932; -1.392]</w:t>
            </w:r>
            <w:r w:rsidRPr="0011588E">
              <w:rPr>
                <w:rFonts w:ascii="Times New Roman" w:eastAsia="Times New Roman" w:hAnsi="Times New Roman" w:cs="Times New Roman"/>
                <w:vertAlign w:val="superscript"/>
              </w:rPr>
              <w:t>*</w:t>
            </w:r>
          </w:p>
        </w:tc>
        <w:tc>
          <w:tcPr>
            <w:tcW w:w="2521" w:type="dxa"/>
            <w:tcBorders>
              <w:top w:val="single" w:sz="12" w:space="0" w:color="auto"/>
            </w:tcBorders>
            <w:vAlign w:val="center"/>
            <w:hideMark/>
          </w:tcPr>
          <w:p w14:paraId="22829B15"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-1.819</w:t>
            </w:r>
            <w:r w:rsidRPr="0011588E">
              <w:rPr>
                <w:rFonts w:ascii="Times New Roman" w:eastAsia="Times New Roman" w:hAnsi="Times New Roman" w:cs="Times New Roman"/>
              </w:rPr>
              <w:t xml:space="preserve"> [-2.732; -.304]</w:t>
            </w:r>
            <w:r w:rsidRPr="0011588E">
              <w:rPr>
                <w:rFonts w:ascii="Times New Roman" w:eastAsia="Times New Roman" w:hAnsi="Times New Roman" w:cs="Times New Roman"/>
                <w:vertAlign w:val="superscript"/>
              </w:rPr>
              <w:t>*</w:t>
            </w:r>
          </w:p>
        </w:tc>
        <w:tc>
          <w:tcPr>
            <w:tcW w:w="2520" w:type="dxa"/>
            <w:tcBorders>
              <w:top w:val="single" w:sz="12" w:space="0" w:color="auto"/>
            </w:tcBorders>
            <w:vAlign w:val="center"/>
            <w:hideMark/>
          </w:tcPr>
          <w:p w14:paraId="07842842"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-1.823</w:t>
            </w:r>
            <w:r w:rsidRPr="0011588E">
              <w:rPr>
                <w:rFonts w:ascii="Times New Roman" w:eastAsia="Times New Roman" w:hAnsi="Times New Roman" w:cs="Times New Roman"/>
              </w:rPr>
              <w:t xml:space="preserve"> [-2.807; -1.169]</w:t>
            </w:r>
            <w:r w:rsidRPr="0011588E">
              <w:rPr>
                <w:rFonts w:ascii="Times New Roman" w:eastAsia="Times New Roman" w:hAnsi="Times New Roman" w:cs="Times New Roman"/>
                <w:vertAlign w:val="superscript"/>
              </w:rPr>
              <w:t>*</w:t>
            </w:r>
          </w:p>
        </w:tc>
        <w:tc>
          <w:tcPr>
            <w:tcW w:w="2521" w:type="dxa"/>
            <w:gridSpan w:val="2"/>
            <w:tcBorders>
              <w:top w:val="single" w:sz="12" w:space="0" w:color="auto"/>
            </w:tcBorders>
            <w:vAlign w:val="center"/>
            <w:hideMark/>
          </w:tcPr>
          <w:p w14:paraId="74092538"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-1.936</w:t>
            </w:r>
            <w:r w:rsidRPr="0011588E">
              <w:rPr>
                <w:rFonts w:ascii="Times New Roman" w:eastAsia="Times New Roman" w:hAnsi="Times New Roman" w:cs="Times New Roman"/>
              </w:rPr>
              <w:t xml:space="preserve"> [-2.937; -1.098]</w:t>
            </w:r>
            <w:r w:rsidRPr="0011588E">
              <w:rPr>
                <w:rFonts w:ascii="Times New Roman" w:eastAsia="Times New Roman" w:hAnsi="Times New Roman" w:cs="Times New Roman"/>
                <w:vertAlign w:val="superscript"/>
              </w:rPr>
              <w:t>*</w:t>
            </w:r>
          </w:p>
        </w:tc>
      </w:tr>
      <w:tr w:rsidR="00E23385" w:rsidRPr="0011588E" w14:paraId="5981D3E8" w14:textId="77777777" w:rsidTr="00E23385">
        <w:trPr>
          <w:trHeight w:val="284"/>
        </w:trPr>
        <w:tc>
          <w:tcPr>
            <w:tcW w:w="4541" w:type="dxa"/>
          </w:tcPr>
          <w:p w14:paraId="13F0BC9C" w14:textId="77777777" w:rsidR="00E23385" w:rsidRPr="0011588E" w:rsidRDefault="00E23385" w:rsidP="00E23385">
            <w:pPr>
              <w:rPr>
                <w:rFonts w:ascii="Times New Roman" w:eastAsia="Times New Roman" w:hAnsi="Times New Roman" w:cs="Times New Roman"/>
                <w:b/>
                <w:i/>
                <w:u w:val="single"/>
              </w:rPr>
            </w:pPr>
            <w:r w:rsidRPr="0011588E">
              <w:rPr>
                <w:rFonts w:ascii="Times New Roman" w:eastAsia="Times New Roman" w:hAnsi="Times New Roman" w:cs="Times New Roman"/>
                <w:b/>
                <w:i/>
                <w:u w:val="single"/>
              </w:rPr>
              <w:t>Motivation and homophily</w:t>
            </w:r>
          </w:p>
        </w:tc>
        <w:tc>
          <w:tcPr>
            <w:tcW w:w="2520" w:type="dxa"/>
            <w:vAlign w:val="center"/>
          </w:tcPr>
          <w:p w14:paraId="1580785A" w14:textId="77777777" w:rsidR="00E23385" w:rsidRPr="0011588E" w:rsidRDefault="00E23385" w:rsidP="00E23385">
            <w:pPr>
              <w:jc w:val="center"/>
              <w:rPr>
                <w:rFonts w:ascii="Times New Roman" w:eastAsia="Times New Roman" w:hAnsi="Times New Roman" w:cs="Times New Roman"/>
              </w:rPr>
            </w:pPr>
          </w:p>
        </w:tc>
        <w:tc>
          <w:tcPr>
            <w:tcW w:w="2521" w:type="dxa"/>
          </w:tcPr>
          <w:p w14:paraId="7C95D9B3" w14:textId="77777777" w:rsidR="00E23385" w:rsidRPr="0011588E" w:rsidRDefault="00E23385" w:rsidP="00E23385">
            <w:pPr>
              <w:jc w:val="center"/>
              <w:rPr>
                <w:rFonts w:ascii="Times New Roman" w:eastAsia="Times New Roman" w:hAnsi="Times New Roman" w:cs="Times New Roman"/>
              </w:rPr>
            </w:pPr>
          </w:p>
        </w:tc>
        <w:tc>
          <w:tcPr>
            <w:tcW w:w="2520" w:type="dxa"/>
          </w:tcPr>
          <w:p w14:paraId="1BCDB366" w14:textId="77777777" w:rsidR="00E23385" w:rsidRPr="0011588E" w:rsidRDefault="00E23385" w:rsidP="00E23385">
            <w:pPr>
              <w:jc w:val="center"/>
              <w:rPr>
                <w:rFonts w:ascii="Times New Roman" w:eastAsia="Times New Roman" w:hAnsi="Times New Roman" w:cs="Times New Roman"/>
              </w:rPr>
            </w:pPr>
          </w:p>
        </w:tc>
        <w:tc>
          <w:tcPr>
            <w:tcW w:w="2521" w:type="dxa"/>
            <w:gridSpan w:val="2"/>
          </w:tcPr>
          <w:p w14:paraId="3D67FDD6" w14:textId="77777777" w:rsidR="00E23385" w:rsidRPr="0011588E" w:rsidRDefault="00E23385" w:rsidP="00E23385">
            <w:pPr>
              <w:jc w:val="center"/>
              <w:rPr>
                <w:rFonts w:ascii="Times New Roman" w:eastAsia="Times New Roman" w:hAnsi="Times New Roman" w:cs="Times New Roman"/>
              </w:rPr>
            </w:pPr>
          </w:p>
        </w:tc>
      </w:tr>
      <w:tr w:rsidR="00E23385" w:rsidRPr="0011588E" w14:paraId="3FE81968" w14:textId="77777777" w:rsidTr="00E23385">
        <w:trPr>
          <w:trHeight w:val="284"/>
        </w:trPr>
        <w:tc>
          <w:tcPr>
            <w:tcW w:w="4541" w:type="dxa"/>
          </w:tcPr>
          <w:p w14:paraId="64AB4AF6" w14:textId="07CCE472"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Consistency motivation (in-ties) (</w:t>
            </w:r>
            <w:r w:rsidR="00C357E4">
              <w:rPr>
                <w:rFonts w:ascii="Times New Roman" w:eastAsia="Times New Roman" w:hAnsi="Times New Roman" w:cs="Times New Roman"/>
              </w:rPr>
              <w:t>RQ</w:t>
            </w:r>
            <w:r w:rsidRPr="0011588E">
              <w:rPr>
                <w:rFonts w:ascii="Times New Roman" w:eastAsia="Times New Roman" w:hAnsi="Times New Roman" w:cs="Times New Roman"/>
              </w:rPr>
              <w:t>)</w:t>
            </w:r>
          </w:p>
        </w:tc>
        <w:tc>
          <w:tcPr>
            <w:tcW w:w="2520" w:type="dxa"/>
            <w:vAlign w:val="center"/>
          </w:tcPr>
          <w:p w14:paraId="1A67BDD9"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.034</w:t>
            </w:r>
            <w:r w:rsidRPr="0011588E">
              <w:rPr>
                <w:rFonts w:ascii="Times New Roman" w:eastAsia="Times New Roman" w:hAnsi="Times New Roman" w:cs="Times New Roman"/>
              </w:rPr>
              <w:t xml:space="preserve"> [.009; .113]</w:t>
            </w:r>
            <w:r w:rsidRPr="0011588E">
              <w:rPr>
                <w:rFonts w:ascii="Times New Roman" w:eastAsia="Times New Roman" w:hAnsi="Times New Roman" w:cs="Times New Roman"/>
                <w:vertAlign w:val="superscript"/>
              </w:rPr>
              <w:t>*</w:t>
            </w:r>
          </w:p>
        </w:tc>
        <w:tc>
          <w:tcPr>
            <w:tcW w:w="2521" w:type="dxa"/>
            <w:vAlign w:val="center"/>
          </w:tcPr>
          <w:p w14:paraId="18EAF8B0"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.037 [-.004; .113]</w:t>
            </w:r>
          </w:p>
        </w:tc>
        <w:tc>
          <w:tcPr>
            <w:tcW w:w="2520" w:type="dxa"/>
            <w:vAlign w:val="center"/>
          </w:tcPr>
          <w:p w14:paraId="09533D06"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.037</w:t>
            </w:r>
            <w:r w:rsidRPr="0011588E">
              <w:rPr>
                <w:rFonts w:ascii="Times New Roman" w:eastAsia="Times New Roman" w:hAnsi="Times New Roman" w:cs="Times New Roman"/>
              </w:rPr>
              <w:t xml:space="preserve"> [.010; .113]</w:t>
            </w:r>
            <w:r w:rsidRPr="0011588E">
              <w:rPr>
                <w:rFonts w:ascii="Times New Roman" w:eastAsia="Times New Roman" w:hAnsi="Times New Roman" w:cs="Times New Roman"/>
                <w:vertAlign w:val="superscript"/>
              </w:rPr>
              <w:t>*</w:t>
            </w:r>
          </w:p>
        </w:tc>
        <w:tc>
          <w:tcPr>
            <w:tcW w:w="2521" w:type="dxa"/>
            <w:gridSpan w:val="2"/>
            <w:vAlign w:val="center"/>
          </w:tcPr>
          <w:p w14:paraId="5958D4C9"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.037</w:t>
            </w:r>
            <w:r w:rsidRPr="0011588E">
              <w:rPr>
                <w:rFonts w:ascii="Times New Roman" w:eastAsia="Times New Roman" w:hAnsi="Times New Roman" w:cs="Times New Roman"/>
              </w:rPr>
              <w:t xml:space="preserve"> [.010; .113]</w:t>
            </w:r>
            <w:r w:rsidRPr="0011588E">
              <w:rPr>
                <w:rFonts w:ascii="Times New Roman" w:eastAsia="Times New Roman" w:hAnsi="Times New Roman" w:cs="Times New Roman"/>
                <w:vertAlign w:val="superscript"/>
              </w:rPr>
              <w:t>*</w:t>
            </w:r>
          </w:p>
        </w:tc>
      </w:tr>
      <w:tr w:rsidR="00E23385" w:rsidRPr="0011588E" w14:paraId="431B7494" w14:textId="77777777" w:rsidTr="00E23385">
        <w:trPr>
          <w:trHeight w:val="284"/>
        </w:trPr>
        <w:tc>
          <w:tcPr>
            <w:tcW w:w="4541" w:type="dxa"/>
          </w:tcPr>
          <w:p w14:paraId="46238452" w14:textId="5A64A56E"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Consistency motivation (out-ties) (</w:t>
            </w:r>
            <w:r w:rsidR="00C357E4">
              <w:rPr>
                <w:rFonts w:ascii="Times New Roman" w:eastAsia="Times New Roman" w:hAnsi="Times New Roman" w:cs="Times New Roman"/>
              </w:rPr>
              <w:t>RQ</w:t>
            </w:r>
            <w:r w:rsidRPr="0011588E">
              <w:rPr>
                <w:rFonts w:ascii="Times New Roman" w:eastAsia="Times New Roman" w:hAnsi="Times New Roman" w:cs="Times New Roman"/>
              </w:rPr>
              <w:t>)</w:t>
            </w:r>
          </w:p>
        </w:tc>
        <w:tc>
          <w:tcPr>
            <w:tcW w:w="2520" w:type="dxa"/>
            <w:vAlign w:val="center"/>
          </w:tcPr>
          <w:p w14:paraId="5B9819F3"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.025 [-.044; .077]</w:t>
            </w:r>
          </w:p>
        </w:tc>
        <w:tc>
          <w:tcPr>
            <w:tcW w:w="2521" w:type="dxa"/>
            <w:vAlign w:val="center"/>
          </w:tcPr>
          <w:p w14:paraId="75286926"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.019 [-.112; .071]</w:t>
            </w:r>
          </w:p>
        </w:tc>
        <w:tc>
          <w:tcPr>
            <w:tcW w:w="2520" w:type="dxa"/>
            <w:vAlign w:val="center"/>
          </w:tcPr>
          <w:p w14:paraId="2A56C9E5"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.019 [-.112; .071]</w:t>
            </w:r>
          </w:p>
        </w:tc>
        <w:tc>
          <w:tcPr>
            <w:tcW w:w="2521" w:type="dxa"/>
            <w:gridSpan w:val="2"/>
            <w:vAlign w:val="center"/>
          </w:tcPr>
          <w:p w14:paraId="5E8C3007"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.019 [-.043; .071]</w:t>
            </w:r>
          </w:p>
        </w:tc>
      </w:tr>
      <w:tr w:rsidR="00E23385" w:rsidRPr="0011588E" w14:paraId="2A4855CE" w14:textId="77777777" w:rsidTr="00E23385">
        <w:trPr>
          <w:trHeight w:val="284"/>
        </w:trPr>
        <w:tc>
          <w:tcPr>
            <w:tcW w:w="4541" w:type="dxa"/>
          </w:tcPr>
          <w:p w14:paraId="0F542B29" w14:textId="622B59C1"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Understanding motivation (in-ties) (</w:t>
            </w:r>
            <w:r w:rsidR="00C357E4">
              <w:rPr>
                <w:rFonts w:ascii="Times New Roman" w:eastAsia="Times New Roman" w:hAnsi="Times New Roman" w:cs="Times New Roman"/>
              </w:rPr>
              <w:t>RQ</w:t>
            </w:r>
            <w:r w:rsidRPr="0011588E">
              <w:rPr>
                <w:rFonts w:ascii="Times New Roman" w:eastAsia="Times New Roman" w:hAnsi="Times New Roman" w:cs="Times New Roman"/>
              </w:rPr>
              <w:t>)</w:t>
            </w:r>
          </w:p>
        </w:tc>
        <w:tc>
          <w:tcPr>
            <w:tcW w:w="2520" w:type="dxa"/>
            <w:vAlign w:val="center"/>
          </w:tcPr>
          <w:p w14:paraId="2B086BC2"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-.052 [-.080; .022]</w:t>
            </w:r>
          </w:p>
        </w:tc>
        <w:tc>
          <w:tcPr>
            <w:tcW w:w="2521" w:type="dxa"/>
            <w:vAlign w:val="center"/>
          </w:tcPr>
          <w:p w14:paraId="7D1ABD3A"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-.049 [-.103; .022]</w:t>
            </w:r>
          </w:p>
        </w:tc>
        <w:tc>
          <w:tcPr>
            <w:tcW w:w="2520" w:type="dxa"/>
            <w:vAlign w:val="center"/>
          </w:tcPr>
          <w:p w14:paraId="05DA4C6A"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-.049 [-.103; .022]</w:t>
            </w:r>
          </w:p>
        </w:tc>
        <w:tc>
          <w:tcPr>
            <w:tcW w:w="2521" w:type="dxa"/>
            <w:gridSpan w:val="2"/>
            <w:vAlign w:val="center"/>
          </w:tcPr>
          <w:p w14:paraId="22B2392E"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-.049 [-.078; .022]</w:t>
            </w:r>
          </w:p>
        </w:tc>
      </w:tr>
      <w:tr w:rsidR="00E23385" w:rsidRPr="0011588E" w14:paraId="1E252D89" w14:textId="77777777" w:rsidTr="00E23385">
        <w:trPr>
          <w:trHeight w:val="284"/>
        </w:trPr>
        <w:tc>
          <w:tcPr>
            <w:tcW w:w="4541" w:type="dxa"/>
          </w:tcPr>
          <w:p w14:paraId="34108D3D" w14:textId="341F376D"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Understanding motivation (out-ties) (</w:t>
            </w:r>
            <w:r w:rsidR="00C357E4">
              <w:rPr>
                <w:rFonts w:ascii="Times New Roman" w:eastAsia="Times New Roman" w:hAnsi="Times New Roman" w:cs="Times New Roman"/>
              </w:rPr>
              <w:t>RQ</w:t>
            </w:r>
            <w:r w:rsidRPr="0011588E">
              <w:rPr>
                <w:rFonts w:ascii="Times New Roman" w:eastAsia="Times New Roman" w:hAnsi="Times New Roman" w:cs="Times New Roman"/>
              </w:rPr>
              <w:t>)</w:t>
            </w:r>
          </w:p>
        </w:tc>
        <w:tc>
          <w:tcPr>
            <w:tcW w:w="2520" w:type="dxa"/>
            <w:vAlign w:val="center"/>
          </w:tcPr>
          <w:p w14:paraId="7A0728FC"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.028</w:t>
            </w:r>
            <w:r w:rsidRPr="0011588E">
              <w:rPr>
                <w:rFonts w:ascii="Times New Roman" w:eastAsia="Times New Roman" w:hAnsi="Times New Roman" w:cs="Times New Roman"/>
              </w:rPr>
              <w:t xml:space="preserve"> [.005; .076]</w:t>
            </w:r>
            <w:r w:rsidRPr="0011588E">
              <w:rPr>
                <w:rFonts w:ascii="Times New Roman" w:eastAsia="Times New Roman" w:hAnsi="Times New Roman" w:cs="Times New Roman"/>
                <w:vertAlign w:val="superscript"/>
              </w:rPr>
              <w:t>*</w:t>
            </w:r>
          </w:p>
        </w:tc>
        <w:tc>
          <w:tcPr>
            <w:tcW w:w="2521" w:type="dxa"/>
            <w:vAlign w:val="center"/>
          </w:tcPr>
          <w:p w14:paraId="7FBC44DA"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.036</w:t>
            </w:r>
            <w:r w:rsidRPr="0011588E">
              <w:rPr>
                <w:rFonts w:ascii="Times New Roman" w:eastAsia="Times New Roman" w:hAnsi="Times New Roman" w:cs="Times New Roman"/>
              </w:rPr>
              <w:t xml:space="preserve"> [.012; .075]</w:t>
            </w:r>
            <w:r w:rsidRPr="0011588E">
              <w:rPr>
                <w:rFonts w:ascii="Times New Roman" w:eastAsia="Times New Roman" w:hAnsi="Times New Roman" w:cs="Times New Roman"/>
                <w:vertAlign w:val="superscript"/>
              </w:rPr>
              <w:t>*</w:t>
            </w:r>
          </w:p>
        </w:tc>
        <w:tc>
          <w:tcPr>
            <w:tcW w:w="2520" w:type="dxa"/>
            <w:vAlign w:val="center"/>
          </w:tcPr>
          <w:p w14:paraId="74AA6264"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[.011; .087]</w:t>
            </w:r>
            <w:r w:rsidRPr="0011588E">
              <w:rPr>
                <w:rFonts w:ascii="Times New Roman" w:eastAsia="Times New Roman" w:hAnsi="Times New Roman" w:cs="Times New Roman"/>
                <w:vertAlign w:val="superscript"/>
              </w:rPr>
              <w:t>*</w:t>
            </w:r>
          </w:p>
        </w:tc>
        <w:tc>
          <w:tcPr>
            <w:tcW w:w="2521" w:type="dxa"/>
            <w:gridSpan w:val="2"/>
            <w:vAlign w:val="center"/>
          </w:tcPr>
          <w:p w14:paraId="478D98A1"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[.011; .075]</w:t>
            </w:r>
            <w:r w:rsidRPr="0011588E">
              <w:rPr>
                <w:rFonts w:ascii="Times New Roman" w:eastAsia="Times New Roman" w:hAnsi="Times New Roman" w:cs="Times New Roman"/>
                <w:vertAlign w:val="superscript"/>
              </w:rPr>
              <w:t>*</w:t>
            </w:r>
          </w:p>
        </w:tc>
      </w:tr>
      <w:tr w:rsidR="00E23385" w:rsidRPr="0011588E" w14:paraId="26CD2891" w14:textId="77777777" w:rsidTr="00E23385">
        <w:trPr>
          <w:trHeight w:val="284"/>
        </w:trPr>
        <w:tc>
          <w:tcPr>
            <w:tcW w:w="4541" w:type="dxa"/>
          </w:tcPr>
          <w:p w14:paraId="13509A78" w14:textId="77777777" w:rsidR="00E23385" w:rsidRPr="0011588E" w:rsidRDefault="00E23385" w:rsidP="00E23385">
            <w:pPr>
              <w:rPr>
                <w:rFonts w:ascii="Times New Roman" w:eastAsia="Times New Roman" w:hAnsi="Times New Roman" w:cs="Times New Roman"/>
              </w:rPr>
            </w:pPr>
            <w:r w:rsidRPr="0011588E">
              <w:rPr>
                <w:rFonts w:ascii="Times New Roman" w:eastAsia="Times New Roman" w:hAnsi="Times New Roman" w:cs="Times New Roman"/>
              </w:rPr>
              <w:t xml:space="preserve">  Hedonic motivation (in-ties)</w:t>
            </w:r>
          </w:p>
        </w:tc>
        <w:tc>
          <w:tcPr>
            <w:tcW w:w="2520" w:type="dxa"/>
            <w:vAlign w:val="center"/>
          </w:tcPr>
          <w:p w14:paraId="16429BD4"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-.012 [-.029; .001]</w:t>
            </w:r>
          </w:p>
        </w:tc>
        <w:tc>
          <w:tcPr>
            <w:tcW w:w="2521" w:type="dxa"/>
            <w:vAlign w:val="center"/>
          </w:tcPr>
          <w:p w14:paraId="1460CA44"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-.012 [-.038; .001]</w:t>
            </w:r>
          </w:p>
        </w:tc>
        <w:tc>
          <w:tcPr>
            <w:tcW w:w="2520" w:type="dxa"/>
            <w:vAlign w:val="center"/>
          </w:tcPr>
          <w:p w14:paraId="603C59A9"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-.013 [-.032; .001]</w:t>
            </w:r>
          </w:p>
        </w:tc>
        <w:tc>
          <w:tcPr>
            <w:tcW w:w="2521" w:type="dxa"/>
            <w:gridSpan w:val="2"/>
            <w:vAlign w:val="center"/>
          </w:tcPr>
          <w:p w14:paraId="064882C3"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-.013 [-.038; .001]</w:t>
            </w:r>
          </w:p>
        </w:tc>
      </w:tr>
      <w:tr w:rsidR="00E23385" w:rsidRPr="0011588E" w14:paraId="05811ACB" w14:textId="77777777" w:rsidTr="00E23385">
        <w:trPr>
          <w:trHeight w:val="284"/>
        </w:trPr>
        <w:tc>
          <w:tcPr>
            <w:tcW w:w="4541" w:type="dxa"/>
          </w:tcPr>
          <w:p w14:paraId="2799FF38" w14:textId="2C9E232C"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Hedonic motivation (out-ties) </w:t>
            </w:r>
          </w:p>
        </w:tc>
        <w:tc>
          <w:tcPr>
            <w:tcW w:w="2520" w:type="dxa"/>
            <w:vAlign w:val="center"/>
          </w:tcPr>
          <w:p w14:paraId="59E0D831"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.102</w:t>
            </w:r>
            <w:r w:rsidRPr="0011588E">
              <w:rPr>
                <w:rFonts w:ascii="Times New Roman" w:eastAsia="Times New Roman" w:hAnsi="Times New Roman" w:cs="Times New Roman"/>
              </w:rPr>
              <w:t xml:space="preserve"> [.087; .133]</w:t>
            </w:r>
            <w:r w:rsidRPr="0011588E">
              <w:rPr>
                <w:rFonts w:ascii="Times New Roman" w:eastAsia="Times New Roman" w:hAnsi="Times New Roman" w:cs="Times New Roman"/>
                <w:vertAlign w:val="superscript"/>
              </w:rPr>
              <w:t>*</w:t>
            </w:r>
          </w:p>
        </w:tc>
        <w:tc>
          <w:tcPr>
            <w:tcW w:w="2521" w:type="dxa"/>
            <w:vAlign w:val="center"/>
          </w:tcPr>
          <w:p w14:paraId="21D2A944"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.102</w:t>
            </w:r>
            <w:r w:rsidRPr="0011588E">
              <w:rPr>
                <w:rFonts w:ascii="Times New Roman" w:eastAsia="Times New Roman" w:hAnsi="Times New Roman" w:cs="Times New Roman"/>
              </w:rPr>
              <w:t xml:space="preserve"> [.094; .130]</w:t>
            </w:r>
            <w:r w:rsidRPr="0011588E">
              <w:rPr>
                <w:rFonts w:ascii="Times New Roman" w:eastAsia="Times New Roman" w:hAnsi="Times New Roman" w:cs="Times New Roman"/>
                <w:vertAlign w:val="superscript"/>
              </w:rPr>
              <w:t>*</w:t>
            </w:r>
          </w:p>
        </w:tc>
        <w:tc>
          <w:tcPr>
            <w:tcW w:w="2520" w:type="dxa"/>
            <w:vAlign w:val="center"/>
          </w:tcPr>
          <w:p w14:paraId="29B46AE6"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.102</w:t>
            </w:r>
            <w:r w:rsidRPr="0011588E">
              <w:rPr>
                <w:rFonts w:ascii="Times New Roman" w:eastAsia="Times New Roman" w:hAnsi="Times New Roman" w:cs="Times New Roman"/>
              </w:rPr>
              <w:t xml:space="preserve"> [.096; .130]</w:t>
            </w:r>
            <w:r w:rsidRPr="0011588E">
              <w:rPr>
                <w:rFonts w:ascii="Times New Roman" w:eastAsia="Times New Roman" w:hAnsi="Times New Roman" w:cs="Times New Roman"/>
                <w:vertAlign w:val="superscript"/>
              </w:rPr>
              <w:t>*</w:t>
            </w:r>
          </w:p>
        </w:tc>
        <w:tc>
          <w:tcPr>
            <w:tcW w:w="2521" w:type="dxa"/>
            <w:gridSpan w:val="2"/>
            <w:vAlign w:val="center"/>
          </w:tcPr>
          <w:p w14:paraId="0975C131"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.102</w:t>
            </w:r>
            <w:r w:rsidRPr="0011588E">
              <w:rPr>
                <w:rFonts w:ascii="Times New Roman" w:eastAsia="Times New Roman" w:hAnsi="Times New Roman" w:cs="Times New Roman"/>
              </w:rPr>
              <w:t xml:space="preserve"> [.094; .105]</w:t>
            </w:r>
            <w:r w:rsidRPr="0011588E">
              <w:rPr>
                <w:rFonts w:ascii="Times New Roman" w:eastAsia="Times New Roman" w:hAnsi="Times New Roman" w:cs="Times New Roman"/>
                <w:vertAlign w:val="superscript"/>
              </w:rPr>
              <w:t>*</w:t>
            </w:r>
          </w:p>
        </w:tc>
      </w:tr>
      <w:tr w:rsidR="00E23385" w:rsidRPr="0011588E" w14:paraId="1C758B61" w14:textId="77777777" w:rsidTr="00E23385">
        <w:trPr>
          <w:trHeight w:val="284"/>
        </w:trPr>
        <w:tc>
          <w:tcPr>
            <w:tcW w:w="4541" w:type="dxa"/>
          </w:tcPr>
          <w:p w14:paraId="44ED94BE" w14:textId="49B808E7"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Same candidate preference (</w:t>
            </w:r>
            <w:r w:rsidR="00C357E4">
              <w:rPr>
                <w:rFonts w:ascii="Times New Roman" w:eastAsia="Times New Roman" w:hAnsi="Times New Roman" w:cs="Times New Roman"/>
              </w:rPr>
              <w:t>H1</w:t>
            </w:r>
            <w:r w:rsidRPr="0011588E">
              <w:rPr>
                <w:rFonts w:ascii="Times New Roman" w:eastAsia="Times New Roman" w:hAnsi="Times New Roman" w:cs="Times New Roman"/>
              </w:rPr>
              <w:t>)</w:t>
            </w:r>
          </w:p>
        </w:tc>
        <w:tc>
          <w:tcPr>
            <w:tcW w:w="2520" w:type="dxa"/>
            <w:vAlign w:val="center"/>
          </w:tcPr>
          <w:p w14:paraId="6970234C"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-.032 [-.070; .047]</w:t>
            </w:r>
          </w:p>
        </w:tc>
        <w:tc>
          <w:tcPr>
            <w:tcW w:w="2521" w:type="dxa"/>
            <w:vAlign w:val="center"/>
          </w:tcPr>
          <w:p w14:paraId="0E07187E"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-.135</w:t>
            </w:r>
            <w:r w:rsidRPr="0011588E">
              <w:rPr>
                <w:rFonts w:ascii="Times New Roman" w:eastAsia="Times New Roman" w:hAnsi="Times New Roman" w:cs="Times New Roman"/>
              </w:rPr>
              <w:t xml:space="preserve"> [-.211; -.111]</w:t>
            </w:r>
            <w:r w:rsidRPr="0011588E">
              <w:rPr>
                <w:rFonts w:ascii="Times New Roman" w:eastAsia="Times New Roman" w:hAnsi="Times New Roman" w:cs="Times New Roman"/>
                <w:vertAlign w:val="superscript"/>
              </w:rPr>
              <w:t>*</w:t>
            </w:r>
          </w:p>
        </w:tc>
        <w:tc>
          <w:tcPr>
            <w:tcW w:w="2520" w:type="dxa"/>
            <w:vAlign w:val="center"/>
          </w:tcPr>
          <w:p w14:paraId="4143533E"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-.033 [-.079; .047]</w:t>
            </w:r>
          </w:p>
        </w:tc>
        <w:tc>
          <w:tcPr>
            <w:tcW w:w="2521" w:type="dxa"/>
            <w:gridSpan w:val="2"/>
            <w:vAlign w:val="center"/>
          </w:tcPr>
          <w:p w14:paraId="4EDD5793"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-.032 [-.079; .047]</w:t>
            </w:r>
          </w:p>
        </w:tc>
      </w:tr>
      <w:tr w:rsidR="00E23385" w:rsidRPr="0011588E" w14:paraId="7AD4297F" w14:textId="77777777" w:rsidTr="00E23385">
        <w:trPr>
          <w:trHeight w:val="284"/>
        </w:trPr>
        <w:tc>
          <w:tcPr>
            <w:tcW w:w="4541" w:type="dxa"/>
          </w:tcPr>
          <w:p w14:paraId="6470CE12" w14:textId="343A6F6B"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Similar policy preference (</w:t>
            </w:r>
            <w:r w:rsidR="00C357E4">
              <w:rPr>
                <w:rFonts w:ascii="Times New Roman" w:eastAsia="Times New Roman" w:hAnsi="Times New Roman" w:cs="Times New Roman"/>
              </w:rPr>
              <w:t>H1</w:t>
            </w:r>
            <w:r w:rsidRPr="0011588E">
              <w:rPr>
                <w:rFonts w:ascii="Times New Roman" w:eastAsia="Times New Roman" w:hAnsi="Times New Roman" w:cs="Times New Roman"/>
              </w:rPr>
              <w:t>)</w:t>
            </w:r>
          </w:p>
        </w:tc>
        <w:tc>
          <w:tcPr>
            <w:tcW w:w="2520" w:type="dxa"/>
            <w:vAlign w:val="center"/>
          </w:tcPr>
          <w:p w14:paraId="569E6D77"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-.108 [-.212; .006]</w:t>
            </w:r>
          </w:p>
        </w:tc>
        <w:tc>
          <w:tcPr>
            <w:tcW w:w="2521" w:type="dxa"/>
            <w:vAlign w:val="center"/>
          </w:tcPr>
          <w:p w14:paraId="16DA61C6"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-.091 [-.225; .042]</w:t>
            </w:r>
          </w:p>
        </w:tc>
        <w:tc>
          <w:tcPr>
            <w:tcW w:w="2520" w:type="dxa"/>
            <w:vAlign w:val="center"/>
          </w:tcPr>
          <w:p w14:paraId="52E59FDA"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-.090 [-.230; .042]</w:t>
            </w:r>
          </w:p>
        </w:tc>
        <w:tc>
          <w:tcPr>
            <w:tcW w:w="2521" w:type="dxa"/>
            <w:gridSpan w:val="2"/>
            <w:vAlign w:val="center"/>
          </w:tcPr>
          <w:p w14:paraId="4E324D81"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.094 [-.764; .272]</w:t>
            </w:r>
          </w:p>
        </w:tc>
      </w:tr>
      <w:tr w:rsidR="00E23385" w:rsidRPr="0011588E" w14:paraId="3287BB37" w14:textId="77777777" w:rsidTr="00E23385">
        <w:trPr>
          <w:trHeight w:val="284"/>
        </w:trPr>
        <w:tc>
          <w:tcPr>
            <w:tcW w:w="4541" w:type="dxa"/>
          </w:tcPr>
          <w:p w14:paraId="3848F2F6" w14:textId="40D12C1F"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Similar evaluative criteria (</w:t>
            </w:r>
            <w:r w:rsidR="00C357E4">
              <w:rPr>
                <w:rFonts w:ascii="Times New Roman" w:eastAsia="Times New Roman" w:hAnsi="Times New Roman" w:cs="Times New Roman"/>
              </w:rPr>
              <w:t>H2</w:t>
            </w:r>
            <w:r w:rsidRPr="0011588E">
              <w:rPr>
                <w:rFonts w:ascii="Times New Roman" w:eastAsia="Times New Roman" w:hAnsi="Times New Roman" w:cs="Times New Roman"/>
              </w:rPr>
              <w:t>)</w:t>
            </w:r>
          </w:p>
        </w:tc>
        <w:tc>
          <w:tcPr>
            <w:tcW w:w="2520" w:type="dxa"/>
            <w:vAlign w:val="center"/>
          </w:tcPr>
          <w:p w14:paraId="619D8ABA"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.407</w:t>
            </w:r>
            <w:r w:rsidRPr="0011588E">
              <w:rPr>
                <w:rFonts w:ascii="Times New Roman" w:eastAsia="Times New Roman" w:hAnsi="Times New Roman" w:cs="Times New Roman"/>
              </w:rPr>
              <w:t xml:space="preserve"> [.399; .415]</w:t>
            </w:r>
            <w:r w:rsidRPr="0011588E">
              <w:rPr>
                <w:rFonts w:ascii="Times New Roman" w:eastAsia="Times New Roman" w:hAnsi="Times New Roman" w:cs="Times New Roman"/>
                <w:vertAlign w:val="superscript"/>
              </w:rPr>
              <w:t>*</w:t>
            </w:r>
          </w:p>
        </w:tc>
        <w:tc>
          <w:tcPr>
            <w:tcW w:w="2521" w:type="dxa"/>
            <w:vAlign w:val="center"/>
          </w:tcPr>
          <w:p w14:paraId="73DFE6B8"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.385</w:t>
            </w:r>
            <w:r w:rsidRPr="0011588E">
              <w:rPr>
                <w:rFonts w:ascii="Times New Roman" w:eastAsia="Times New Roman" w:hAnsi="Times New Roman" w:cs="Times New Roman"/>
              </w:rPr>
              <w:t xml:space="preserve"> [.260; .404]</w:t>
            </w:r>
            <w:r w:rsidRPr="0011588E">
              <w:rPr>
                <w:rFonts w:ascii="Times New Roman" w:eastAsia="Times New Roman" w:hAnsi="Times New Roman" w:cs="Times New Roman"/>
                <w:vertAlign w:val="superscript"/>
              </w:rPr>
              <w:t>*</w:t>
            </w:r>
          </w:p>
        </w:tc>
        <w:tc>
          <w:tcPr>
            <w:tcW w:w="2520" w:type="dxa"/>
            <w:vAlign w:val="center"/>
          </w:tcPr>
          <w:p w14:paraId="6FA32949"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.295 [-.359; .639]</w:t>
            </w:r>
          </w:p>
        </w:tc>
        <w:tc>
          <w:tcPr>
            <w:tcW w:w="2521" w:type="dxa"/>
            <w:gridSpan w:val="2"/>
            <w:vAlign w:val="center"/>
          </w:tcPr>
          <w:p w14:paraId="6173CCE1"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.389</w:t>
            </w:r>
            <w:r w:rsidRPr="0011588E">
              <w:rPr>
                <w:rFonts w:ascii="Times New Roman" w:eastAsia="Times New Roman" w:hAnsi="Times New Roman" w:cs="Times New Roman"/>
              </w:rPr>
              <w:t xml:space="preserve"> [.255; .405]</w:t>
            </w:r>
            <w:r w:rsidRPr="0011588E">
              <w:rPr>
                <w:rFonts w:ascii="Times New Roman" w:eastAsia="Times New Roman" w:hAnsi="Times New Roman" w:cs="Times New Roman"/>
                <w:vertAlign w:val="superscript"/>
              </w:rPr>
              <w:t>*</w:t>
            </w:r>
          </w:p>
        </w:tc>
      </w:tr>
      <w:tr w:rsidR="00E23385" w:rsidRPr="0011588E" w14:paraId="534CAB97" w14:textId="77777777" w:rsidTr="00E23385">
        <w:trPr>
          <w:trHeight w:val="284"/>
        </w:trPr>
        <w:tc>
          <w:tcPr>
            <w:tcW w:w="4541" w:type="dxa"/>
          </w:tcPr>
          <w:p w14:paraId="1C2600E7" w14:textId="2C5424C5" w:rsidR="00E23385" w:rsidRPr="0011588E" w:rsidRDefault="00E23385" w:rsidP="00E23385">
            <w:pPr>
              <w:rPr>
                <w:rFonts w:ascii="Times New Roman" w:eastAsia="Times New Roman" w:hAnsi="Times New Roman" w:cs="Times New Roman"/>
                <w:b/>
                <w:i/>
                <w:u w:val="single"/>
              </w:rPr>
            </w:pPr>
            <w:r w:rsidRPr="0011588E">
              <w:rPr>
                <w:rFonts w:ascii="Times New Roman" w:eastAsia="Times New Roman" w:hAnsi="Times New Roman" w:cs="Times New Roman"/>
                <w:b/>
                <w:i/>
                <w:u w:val="single"/>
              </w:rPr>
              <w:t>Interaction (H</w:t>
            </w:r>
            <w:r w:rsidR="00C357E4">
              <w:rPr>
                <w:rFonts w:ascii="Times New Roman" w:eastAsia="Times New Roman" w:hAnsi="Times New Roman" w:cs="Times New Roman"/>
                <w:b/>
                <w:i/>
                <w:u w:val="single"/>
              </w:rPr>
              <w:t>7</w:t>
            </w:r>
            <w:r w:rsidRPr="0011588E">
              <w:rPr>
                <w:rFonts w:ascii="Times New Roman" w:eastAsia="Times New Roman" w:hAnsi="Times New Roman" w:cs="Times New Roman"/>
                <w:b/>
                <w:i/>
                <w:u w:val="single"/>
              </w:rPr>
              <w:t>)</w:t>
            </w:r>
          </w:p>
        </w:tc>
        <w:tc>
          <w:tcPr>
            <w:tcW w:w="2520" w:type="dxa"/>
          </w:tcPr>
          <w:p w14:paraId="78FD622D" w14:textId="77777777" w:rsidR="00E23385" w:rsidRPr="0011588E" w:rsidRDefault="00E23385" w:rsidP="00E23385">
            <w:pPr>
              <w:jc w:val="center"/>
              <w:rPr>
                <w:rFonts w:ascii="Times New Roman" w:eastAsia="Times New Roman" w:hAnsi="Times New Roman" w:cs="Times New Roman"/>
              </w:rPr>
            </w:pPr>
          </w:p>
        </w:tc>
        <w:tc>
          <w:tcPr>
            <w:tcW w:w="2521" w:type="dxa"/>
          </w:tcPr>
          <w:p w14:paraId="2BAC4465" w14:textId="77777777" w:rsidR="00E23385" w:rsidRPr="0011588E" w:rsidRDefault="00E23385" w:rsidP="00E23385">
            <w:pPr>
              <w:jc w:val="center"/>
              <w:rPr>
                <w:rFonts w:ascii="Times New Roman" w:eastAsia="Times New Roman" w:hAnsi="Times New Roman" w:cs="Times New Roman"/>
              </w:rPr>
            </w:pPr>
          </w:p>
        </w:tc>
        <w:tc>
          <w:tcPr>
            <w:tcW w:w="2520" w:type="dxa"/>
          </w:tcPr>
          <w:p w14:paraId="0AC8ADD6" w14:textId="77777777" w:rsidR="00E23385" w:rsidRPr="0011588E" w:rsidRDefault="00E23385" w:rsidP="00E23385">
            <w:pPr>
              <w:jc w:val="center"/>
              <w:rPr>
                <w:rFonts w:ascii="Times New Roman" w:eastAsia="Times New Roman" w:hAnsi="Times New Roman" w:cs="Times New Roman"/>
              </w:rPr>
            </w:pPr>
          </w:p>
        </w:tc>
        <w:tc>
          <w:tcPr>
            <w:tcW w:w="2521" w:type="dxa"/>
            <w:gridSpan w:val="2"/>
          </w:tcPr>
          <w:p w14:paraId="4FC1A7BC" w14:textId="77777777" w:rsidR="00E23385" w:rsidRPr="0011588E" w:rsidRDefault="00E23385" w:rsidP="00E23385">
            <w:pPr>
              <w:jc w:val="center"/>
              <w:rPr>
                <w:rFonts w:ascii="Times New Roman" w:eastAsia="Times New Roman" w:hAnsi="Times New Roman" w:cs="Times New Roman"/>
              </w:rPr>
            </w:pPr>
          </w:p>
        </w:tc>
      </w:tr>
      <w:tr w:rsidR="00E23385" w:rsidRPr="0011588E" w14:paraId="756C393B" w14:textId="77777777" w:rsidTr="00E23385">
        <w:trPr>
          <w:trHeight w:val="272"/>
        </w:trPr>
        <w:tc>
          <w:tcPr>
            <w:tcW w:w="4541" w:type="dxa"/>
          </w:tcPr>
          <w:p w14:paraId="3F5FA6F5" w14:textId="77777777" w:rsidR="00E23385" w:rsidRPr="0011588E" w:rsidRDefault="00E23385" w:rsidP="00E23385">
            <w:pPr>
              <w:rPr>
                <w:rFonts w:ascii="Times New Roman" w:eastAsia="Times New Roman" w:hAnsi="Times New Roman" w:cs="Times New Roman"/>
              </w:rPr>
            </w:pPr>
            <w:r w:rsidRPr="0011588E">
              <w:rPr>
                <w:rFonts w:ascii="Times New Roman" w:eastAsia="Times New Roman" w:hAnsi="Times New Roman" w:cs="Times New Roman"/>
              </w:rPr>
              <w:t xml:space="preserve">  Time trends (linear)</w:t>
            </w:r>
          </w:p>
        </w:tc>
        <w:tc>
          <w:tcPr>
            <w:tcW w:w="2520" w:type="dxa"/>
          </w:tcPr>
          <w:p w14:paraId="5394DC72" w14:textId="77777777" w:rsidR="00E23385" w:rsidRPr="0011588E" w:rsidRDefault="00E23385" w:rsidP="00E23385">
            <w:pPr>
              <w:jc w:val="center"/>
              <w:rPr>
                <w:rFonts w:ascii="Times New Roman" w:eastAsia="Times New Roman" w:hAnsi="Times New Roman" w:cs="Times New Roman"/>
              </w:rPr>
            </w:pPr>
          </w:p>
        </w:tc>
        <w:tc>
          <w:tcPr>
            <w:tcW w:w="2521" w:type="dxa"/>
            <w:vAlign w:val="center"/>
          </w:tcPr>
          <w:p w14:paraId="10D9DA48"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.079 [-.059; .262]</w:t>
            </w:r>
          </w:p>
        </w:tc>
        <w:tc>
          <w:tcPr>
            <w:tcW w:w="2520" w:type="dxa"/>
            <w:vAlign w:val="center"/>
          </w:tcPr>
          <w:p w14:paraId="1097BFF8"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.083</w:t>
            </w:r>
            <w:r w:rsidRPr="0011588E">
              <w:rPr>
                <w:rFonts w:ascii="Times New Roman" w:eastAsia="Times New Roman" w:hAnsi="Times New Roman" w:cs="Times New Roman"/>
              </w:rPr>
              <w:t xml:space="preserve"> [.021; .171]</w:t>
            </w:r>
            <w:r w:rsidRPr="0011588E">
              <w:rPr>
                <w:rFonts w:ascii="Times New Roman" w:eastAsia="Times New Roman" w:hAnsi="Times New Roman" w:cs="Times New Roman"/>
                <w:vertAlign w:val="superscript"/>
              </w:rPr>
              <w:t>*</w:t>
            </w:r>
          </w:p>
        </w:tc>
        <w:tc>
          <w:tcPr>
            <w:tcW w:w="2521" w:type="dxa"/>
            <w:gridSpan w:val="2"/>
            <w:vAlign w:val="center"/>
          </w:tcPr>
          <w:p w14:paraId="28AC4F55"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.144</w:t>
            </w:r>
            <w:r w:rsidRPr="0011588E">
              <w:rPr>
                <w:rFonts w:ascii="Times New Roman" w:eastAsia="Times New Roman" w:hAnsi="Times New Roman" w:cs="Times New Roman"/>
              </w:rPr>
              <w:t xml:space="preserve"> [.063; .235]</w:t>
            </w:r>
            <w:r w:rsidRPr="0011588E">
              <w:rPr>
                <w:rFonts w:ascii="Times New Roman" w:eastAsia="Times New Roman" w:hAnsi="Times New Roman" w:cs="Times New Roman"/>
                <w:vertAlign w:val="superscript"/>
              </w:rPr>
              <w:t>*</w:t>
            </w:r>
          </w:p>
        </w:tc>
      </w:tr>
      <w:tr w:rsidR="00E23385" w:rsidRPr="0011588E" w14:paraId="535047F9" w14:textId="77777777" w:rsidTr="00E23385">
        <w:trPr>
          <w:trHeight w:val="52"/>
        </w:trPr>
        <w:tc>
          <w:tcPr>
            <w:tcW w:w="4541" w:type="dxa"/>
          </w:tcPr>
          <w:p w14:paraId="53DC85F7" w14:textId="77777777" w:rsidR="00E23385" w:rsidRPr="0011588E" w:rsidRDefault="00E23385" w:rsidP="00E23385">
            <w:pPr>
              <w:rPr>
                <w:rFonts w:ascii="Times New Roman" w:eastAsia="Times New Roman" w:hAnsi="Times New Roman" w:cs="Times New Roman"/>
              </w:rPr>
            </w:pPr>
            <w:r w:rsidRPr="0011588E">
              <w:rPr>
                <w:rFonts w:ascii="Times New Roman" w:eastAsia="Times New Roman" w:hAnsi="Times New Roman" w:cs="Times New Roman"/>
              </w:rPr>
              <w:t xml:space="preserve">    x Same candidate preference </w:t>
            </w:r>
          </w:p>
        </w:tc>
        <w:tc>
          <w:tcPr>
            <w:tcW w:w="2520" w:type="dxa"/>
          </w:tcPr>
          <w:p w14:paraId="4E0C468C" w14:textId="77777777" w:rsidR="00E23385" w:rsidRPr="0011588E" w:rsidRDefault="00E23385" w:rsidP="00E23385">
            <w:pPr>
              <w:jc w:val="center"/>
              <w:rPr>
                <w:rFonts w:ascii="Times New Roman" w:eastAsia="Times New Roman" w:hAnsi="Times New Roman" w:cs="Times New Roman"/>
                <w:b/>
                <w:bCs/>
              </w:rPr>
            </w:pPr>
          </w:p>
        </w:tc>
        <w:tc>
          <w:tcPr>
            <w:tcW w:w="2521" w:type="dxa"/>
            <w:vAlign w:val="center"/>
          </w:tcPr>
          <w:p w14:paraId="47FB3F54"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.051</w:t>
            </w:r>
            <w:r w:rsidRPr="0011588E">
              <w:rPr>
                <w:rFonts w:ascii="Times New Roman" w:eastAsia="Times New Roman" w:hAnsi="Times New Roman" w:cs="Times New Roman"/>
              </w:rPr>
              <w:t xml:space="preserve"> [.038; .071]</w:t>
            </w:r>
            <w:r w:rsidRPr="0011588E">
              <w:rPr>
                <w:rFonts w:ascii="Times New Roman" w:eastAsia="Times New Roman" w:hAnsi="Times New Roman" w:cs="Times New Roman"/>
                <w:vertAlign w:val="superscript"/>
              </w:rPr>
              <w:t>*</w:t>
            </w:r>
          </w:p>
        </w:tc>
        <w:tc>
          <w:tcPr>
            <w:tcW w:w="2520" w:type="dxa"/>
            <w:vAlign w:val="center"/>
          </w:tcPr>
          <w:p w14:paraId="0CB94486" w14:textId="77777777" w:rsidR="00E23385" w:rsidRPr="0011588E" w:rsidRDefault="00E23385" w:rsidP="00E23385">
            <w:pPr>
              <w:jc w:val="center"/>
              <w:rPr>
                <w:rFonts w:ascii="Times New Roman" w:eastAsia="Times New Roman" w:hAnsi="Times New Roman" w:cs="Times New Roman"/>
              </w:rPr>
            </w:pPr>
          </w:p>
        </w:tc>
        <w:tc>
          <w:tcPr>
            <w:tcW w:w="2521" w:type="dxa"/>
            <w:gridSpan w:val="2"/>
            <w:vAlign w:val="center"/>
          </w:tcPr>
          <w:p w14:paraId="3A867556" w14:textId="77777777" w:rsidR="00E23385" w:rsidRPr="0011588E" w:rsidRDefault="00E23385" w:rsidP="00E23385">
            <w:pPr>
              <w:jc w:val="center"/>
              <w:rPr>
                <w:rFonts w:ascii="Times New Roman" w:eastAsia="Times New Roman" w:hAnsi="Times New Roman" w:cs="Times New Roman"/>
                <w:sz w:val="20"/>
                <w:szCs w:val="20"/>
              </w:rPr>
            </w:pPr>
          </w:p>
        </w:tc>
      </w:tr>
      <w:tr w:rsidR="00E23385" w:rsidRPr="0011588E" w14:paraId="74B653AF" w14:textId="77777777" w:rsidTr="00E23385">
        <w:trPr>
          <w:trHeight w:val="284"/>
        </w:trPr>
        <w:tc>
          <w:tcPr>
            <w:tcW w:w="4541" w:type="dxa"/>
          </w:tcPr>
          <w:p w14:paraId="49E5EC3B" w14:textId="77777777" w:rsidR="00E23385" w:rsidRPr="0011588E" w:rsidRDefault="00E23385" w:rsidP="00E23385">
            <w:pPr>
              <w:rPr>
                <w:rFonts w:ascii="Times New Roman" w:eastAsia="Times New Roman" w:hAnsi="Times New Roman" w:cs="Times New Roman"/>
              </w:rPr>
            </w:pPr>
            <w:r w:rsidRPr="0011588E">
              <w:rPr>
                <w:rFonts w:ascii="Times New Roman" w:eastAsia="Times New Roman" w:hAnsi="Times New Roman" w:cs="Times New Roman"/>
              </w:rPr>
              <w:t xml:space="preserve">    x Similar evaluative criteria </w:t>
            </w:r>
          </w:p>
        </w:tc>
        <w:tc>
          <w:tcPr>
            <w:tcW w:w="2520" w:type="dxa"/>
          </w:tcPr>
          <w:p w14:paraId="14A465EF" w14:textId="77777777" w:rsidR="00E23385" w:rsidRPr="0011588E" w:rsidRDefault="00E23385" w:rsidP="00E23385">
            <w:pPr>
              <w:jc w:val="center"/>
              <w:rPr>
                <w:rFonts w:ascii="Times New Roman" w:eastAsia="Times New Roman" w:hAnsi="Times New Roman" w:cs="Times New Roman"/>
              </w:rPr>
            </w:pPr>
          </w:p>
        </w:tc>
        <w:tc>
          <w:tcPr>
            <w:tcW w:w="2521" w:type="dxa"/>
            <w:vAlign w:val="center"/>
          </w:tcPr>
          <w:p w14:paraId="01E734C8" w14:textId="77777777" w:rsidR="00E23385" w:rsidRPr="0011588E" w:rsidRDefault="00E23385" w:rsidP="00E23385">
            <w:pPr>
              <w:jc w:val="center"/>
              <w:rPr>
                <w:rFonts w:ascii="Times New Roman" w:eastAsia="Times New Roman" w:hAnsi="Times New Roman" w:cs="Times New Roman"/>
              </w:rPr>
            </w:pPr>
          </w:p>
        </w:tc>
        <w:tc>
          <w:tcPr>
            <w:tcW w:w="2520" w:type="dxa"/>
            <w:vAlign w:val="center"/>
          </w:tcPr>
          <w:p w14:paraId="1DE07D8D"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.046 [-.176; .242]</w:t>
            </w:r>
          </w:p>
        </w:tc>
        <w:tc>
          <w:tcPr>
            <w:tcW w:w="2521" w:type="dxa"/>
            <w:gridSpan w:val="2"/>
            <w:vAlign w:val="center"/>
          </w:tcPr>
          <w:p w14:paraId="483D5A19" w14:textId="77777777" w:rsidR="00E23385" w:rsidRPr="0011588E" w:rsidRDefault="00E23385" w:rsidP="00E23385">
            <w:pPr>
              <w:jc w:val="center"/>
              <w:rPr>
                <w:rFonts w:ascii="Times New Roman" w:eastAsia="Times New Roman" w:hAnsi="Times New Roman" w:cs="Times New Roman"/>
              </w:rPr>
            </w:pPr>
          </w:p>
        </w:tc>
      </w:tr>
      <w:tr w:rsidR="00E23385" w:rsidRPr="0011588E" w14:paraId="4EC59683" w14:textId="77777777" w:rsidTr="00E23385">
        <w:trPr>
          <w:trHeight w:val="52"/>
        </w:trPr>
        <w:tc>
          <w:tcPr>
            <w:tcW w:w="4541" w:type="dxa"/>
          </w:tcPr>
          <w:p w14:paraId="11B56247" w14:textId="77777777" w:rsidR="00E23385" w:rsidRPr="0011588E" w:rsidRDefault="00E23385" w:rsidP="00E23385">
            <w:pPr>
              <w:rPr>
                <w:rFonts w:ascii="Times New Roman" w:eastAsia="Times New Roman" w:hAnsi="Times New Roman" w:cs="Times New Roman"/>
              </w:rPr>
            </w:pPr>
            <w:r w:rsidRPr="0011588E">
              <w:rPr>
                <w:rFonts w:ascii="Times New Roman" w:eastAsia="Times New Roman" w:hAnsi="Times New Roman" w:cs="Times New Roman"/>
              </w:rPr>
              <w:t xml:space="preserve">    x Similar policy preference</w:t>
            </w:r>
          </w:p>
        </w:tc>
        <w:tc>
          <w:tcPr>
            <w:tcW w:w="2520" w:type="dxa"/>
          </w:tcPr>
          <w:p w14:paraId="76880173" w14:textId="77777777" w:rsidR="00E23385" w:rsidRPr="0011588E" w:rsidRDefault="00E23385" w:rsidP="00E23385">
            <w:pPr>
              <w:jc w:val="center"/>
              <w:rPr>
                <w:rFonts w:ascii="Times New Roman" w:eastAsia="Times New Roman" w:hAnsi="Times New Roman" w:cs="Times New Roman"/>
              </w:rPr>
            </w:pPr>
          </w:p>
        </w:tc>
        <w:tc>
          <w:tcPr>
            <w:tcW w:w="2521" w:type="dxa"/>
            <w:vAlign w:val="center"/>
          </w:tcPr>
          <w:p w14:paraId="5AAC99CD" w14:textId="77777777" w:rsidR="00E23385" w:rsidRPr="0011588E" w:rsidRDefault="00E23385" w:rsidP="00E23385">
            <w:pPr>
              <w:jc w:val="center"/>
              <w:rPr>
                <w:rFonts w:ascii="Times New Roman" w:eastAsia="Times New Roman" w:hAnsi="Times New Roman" w:cs="Times New Roman"/>
              </w:rPr>
            </w:pPr>
          </w:p>
        </w:tc>
        <w:tc>
          <w:tcPr>
            <w:tcW w:w="2520" w:type="dxa"/>
            <w:vAlign w:val="center"/>
          </w:tcPr>
          <w:p w14:paraId="2A954596" w14:textId="77777777" w:rsidR="00E23385" w:rsidRPr="0011588E" w:rsidRDefault="00E23385" w:rsidP="00E23385">
            <w:pPr>
              <w:jc w:val="center"/>
              <w:rPr>
                <w:rFonts w:ascii="Times New Roman" w:eastAsia="Times New Roman" w:hAnsi="Times New Roman" w:cs="Times New Roman"/>
                <w:sz w:val="20"/>
                <w:szCs w:val="20"/>
              </w:rPr>
            </w:pPr>
          </w:p>
        </w:tc>
        <w:tc>
          <w:tcPr>
            <w:tcW w:w="2521" w:type="dxa"/>
            <w:gridSpan w:val="2"/>
            <w:vAlign w:val="center"/>
          </w:tcPr>
          <w:p w14:paraId="3B9B457D"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-.095 [-.253; .214]</w:t>
            </w:r>
          </w:p>
        </w:tc>
      </w:tr>
      <w:tr w:rsidR="00E23385" w:rsidRPr="0011588E" w14:paraId="38FB77FE" w14:textId="77777777" w:rsidTr="00E23385">
        <w:trPr>
          <w:trHeight w:val="52"/>
        </w:trPr>
        <w:tc>
          <w:tcPr>
            <w:tcW w:w="4541" w:type="dxa"/>
          </w:tcPr>
          <w:p w14:paraId="0D2C1215" w14:textId="77777777" w:rsidR="00E23385" w:rsidRPr="0011588E" w:rsidRDefault="00E23385" w:rsidP="00E23385">
            <w:pPr>
              <w:rPr>
                <w:rFonts w:ascii="Times New Roman" w:eastAsia="Times New Roman" w:hAnsi="Times New Roman" w:cs="Times New Roman"/>
                <w:b/>
                <w:i/>
                <w:u w:val="single"/>
              </w:rPr>
            </w:pPr>
            <w:r w:rsidRPr="0011588E">
              <w:rPr>
                <w:rFonts w:ascii="Times New Roman" w:eastAsia="Times New Roman" w:hAnsi="Times New Roman" w:cs="Times New Roman"/>
                <w:b/>
                <w:i/>
                <w:u w:val="single"/>
              </w:rPr>
              <w:t>Endogenous structural effects</w:t>
            </w:r>
          </w:p>
        </w:tc>
        <w:tc>
          <w:tcPr>
            <w:tcW w:w="2520" w:type="dxa"/>
          </w:tcPr>
          <w:p w14:paraId="6EBE7815" w14:textId="77777777" w:rsidR="00E23385" w:rsidRPr="0011588E" w:rsidRDefault="00E23385" w:rsidP="00E23385">
            <w:pPr>
              <w:jc w:val="center"/>
              <w:rPr>
                <w:rFonts w:ascii="Times New Roman" w:eastAsia="Times New Roman" w:hAnsi="Times New Roman" w:cs="Times New Roman"/>
              </w:rPr>
            </w:pPr>
          </w:p>
        </w:tc>
        <w:tc>
          <w:tcPr>
            <w:tcW w:w="2521" w:type="dxa"/>
          </w:tcPr>
          <w:p w14:paraId="1C11B046" w14:textId="77777777" w:rsidR="00E23385" w:rsidRPr="0011588E" w:rsidRDefault="00E23385" w:rsidP="00E23385">
            <w:pPr>
              <w:jc w:val="center"/>
              <w:rPr>
                <w:rFonts w:ascii="Times New Roman" w:eastAsia="Times New Roman" w:hAnsi="Times New Roman" w:cs="Times New Roman"/>
              </w:rPr>
            </w:pPr>
          </w:p>
        </w:tc>
        <w:tc>
          <w:tcPr>
            <w:tcW w:w="2520" w:type="dxa"/>
          </w:tcPr>
          <w:p w14:paraId="6DA41D9B" w14:textId="77777777" w:rsidR="00E23385" w:rsidRPr="0011588E" w:rsidRDefault="00E23385" w:rsidP="00E23385">
            <w:pPr>
              <w:jc w:val="center"/>
              <w:rPr>
                <w:rFonts w:ascii="Times New Roman" w:eastAsia="Times New Roman" w:hAnsi="Times New Roman" w:cs="Times New Roman"/>
                <w:sz w:val="20"/>
                <w:szCs w:val="20"/>
              </w:rPr>
            </w:pPr>
          </w:p>
        </w:tc>
        <w:tc>
          <w:tcPr>
            <w:tcW w:w="2521" w:type="dxa"/>
            <w:gridSpan w:val="2"/>
          </w:tcPr>
          <w:p w14:paraId="4C10BBA5" w14:textId="77777777" w:rsidR="00E23385" w:rsidRPr="0011588E" w:rsidRDefault="00E23385" w:rsidP="00E23385">
            <w:pPr>
              <w:jc w:val="center"/>
              <w:rPr>
                <w:rFonts w:ascii="Times New Roman" w:eastAsia="Times New Roman" w:hAnsi="Times New Roman" w:cs="Times New Roman"/>
              </w:rPr>
            </w:pPr>
          </w:p>
        </w:tc>
      </w:tr>
      <w:tr w:rsidR="00E23385" w:rsidRPr="0011588E" w14:paraId="2CE13789" w14:textId="77777777" w:rsidTr="00E23385">
        <w:trPr>
          <w:trHeight w:val="284"/>
        </w:trPr>
        <w:tc>
          <w:tcPr>
            <w:tcW w:w="4541" w:type="dxa"/>
          </w:tcPr>
          <w:p w14:paraId="223716F4" w14:textId="77777777" w:rsidR="00E23385" w:rsidRPr="0011588E" w:rsidRDefault="00E23385" w:rsidP="00E23385">
            <w:pPr>
              <w:rPr>
                <w:rFonts w:ascii="Times New Roman" w:eastAsia="Times New Roman" w:hAnsi="Times New Roman" w:cs="Times New Roman"/>
              </w:rPr>
            </w:pPr>
            <w:r w:rsidRPr="0011588E">
              <w:rPr>
                <w:rFonts w:ascii="Times New Roman" w:eastAsia="Times New Roman" w:hAnsi="Times New Roman" w:cs="Times New Roman"/>
              </w:rPr>
              <w:t xml:space="preserve">  Isolates</w:t>
            </w:r>
          </w:p>
        </w:tc>
        <w:tc>
          <w:tcPr>
            <w:tcW w:w="2520" w:type="dxa"/>
            <w:vAlign w:val="center"/>
          </w:tcPr>
          <w:p w14:paraId="367853A7"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1.003</w:t>
            </w:r>
            <w:r w:rsidRPr="0011588E">
              <w:rPr>
                <w:rFonts w:ascii="Times New Roman" w:eastAsia="Times New Roman" w:hAnsi="Times New Roman" w:cs="Times New Roman"/>
              </w:rPr>
              <w:t xml:space="preserve"> [.793; 1.264]</w:t>
            </w:r>
            <w:r w:rsidRPr="0011588E">
              <w:rPr>
                <w:rFonts w:ascii="Times New Roman" w:eastAsia="Times New Roman" w:hAnsi="Times New Roman" w:cs="Times New Roman"/>
                <w:vertAlign w:val="superscript"/>
              </w:rPr>
              <w:t>*</w:t>
            </w:r>
          </w:p>
        </w:tc>
        <w:tc>
          <w:tcPr>
            <w:tcW w:w="2521" w:type="dxa"/>
            <w:vAlign w:val="center"/>
          </w:tcPr>
          <w:p w14:paraId="412DEC4F"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1.005</w:t>
            </w:r>
            <w:r w:rsidRPr="0011588E">
              <w:rPr>
                <w:rFonts w:ascii="Times New Roman" w:eastAsia="Times New Roman" w:hAnsi="Times New Roman" w:cs="Times New Roman"/>
              </w:rPr>
              <w:t xml:space="preserve"> [.793; 1.152]</w:t>
            </w:r>
            <w:r w:rsidRPr="0011588E">
              <w:rPr>
                <w:rFonts w:ascii="Times New Roman" w:eastAsia="Times New Roman" w:hAnsi="Times New Roman" w:cs="Times New Roman"/>
                <w:vertAlign w:val="superscript"/>
              </w:rPr>
              <w:t>*</w:t>
            </w:r>
          </w:p>
        </w:tc>
        <w:tc>
          <w:tcPr>
            <w:tcW w:w="2520" w:type="dxa"/>
            <w:vAlign w:val="center"/>
          </w:tcPr>
          <w:p w14:paraId="19CF66D9"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1.005</w:t>
            </w:r>
            <w:r w:rsidRPr="0011588E">
              <w:rPr>
                <w:rFonts w:ascii="Times New Roman" w:eastAsia="Times New Roman" w:hAnsi="Times New Roman" w:cs="Times New Roman"/>
              </w:rPr>
              <w:t xml:space="preserve"> [.895; 1.264]</w:t>
            </w:r>
            <w:r w:rsidRPr="0011588E">
              <w:rPr>
                <w:rFonts w:ascii="Times New Roman" w:eastAsia="Times New Roman" w:hAnsi="Times New Roman" w:cs="Times New Roman"/>
                <w:vertAlign w:val="superscript"/>
              </w:rPr>
              <w:t>*</w:t>
            </w:r>
          </w:p>
        </w:tc>
        <w:tc>
          <w:tcPr>
            <w:tcW w:w="2521" w:type="dxa"/>
            <w:gridSpan w:val="2"/>
            <w:vAlign w:val="center"/>
          </w:tcPr>
          <w:p w14:paraId="44A945A2"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1.003</w:t>
            </w:r>
            <w:r w:rsidRPr="0011588E">
              <w:rPr>
                <w:rFonts w:ascii="Times New Roman" w:eastAsia="Times New Roman" w:hAnsi="Times New Roman" w:cs="Times New Roman"/>
              </w:rPr>
              <w:t xml:space="preserve"> [.793; 1.264]</w:t>
            </w:r>
            <w:r w:rsidRPr="0011588E">
              <w:rPr>
                <w:rFonts w:ascii="Times New Roman" w:eastAsia="Times New Roman" w:hAnsi="Times New Roman" w:cs="Times New Roman"/>
                <w:vertAlign w:val="superscript"/>
              </w:rPr>
              <w:t>*</w:t>
            </w:r>
          </w:p>
        </w:tc>
      </w:tr>
      <w:tr w:rsidR="00E23385" w:rsidRPr="0011588E" w14:paraId="4005125C" w14:textId="77777777" w:rsidTr="00E23385">
        <w:trPr>
          <w:trHeight w:val="284"/>
        </w:trPr>
        <w:tc>
          <w:tcPr>
            <w:tcW w:w="4541" w:type="dxa"/>
          </w:tcPr>
          <w:p w14:paraId="571C5AE2" w14:textId="33135E34"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Reciprocity (</w:t>
            </w:r>
            <w:r w:rsidR="00C357E4">
              <w:rPr>
                <w:rFonts w:ascii="Times New Roman" w:eastAsia="Times New Roman" w:hAnsi="Times New Roman" w:cs="Times New Roman"/>
              </w:rPr>
              <w:t>H3</w:t>
            </w:r>
            <w:r w:rsidRPr="0011588E">
              <w:rPr>
                <w:rFonts w:ascii="Times New Roman" w:eastAsia="Times New Roman" w:hAnsi="Times New Roman" w:cs="Times New Roman"/>
              </w:rPr>
              <w:t>)</w:t>
            </w:r>
          </w:p>
        </w:tc>
        <w:tc>
          <w:tcPr>
            <w:tcW w:w="2520" w:type="dxa"/>
            <w:vAlign w:val="center"/>
          </w:tcPr>
          <w:p w14:paraId="75D78151"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.768</w:t>
            </w:r>
            <w:r w:rsidRPr="0011588E">
              <w:rPr>
                <w:rFonts w:ascii="Times New Roman" w:eastAsia="Times New Roman" w:hAnsi="Times New Roman" w:cs="Times New Roman"/>
              </w:rPr>
              <w:t xml:space="preserve"> [.560; 1.068]</w:t>
            </w:r>
            <w:r w:rsidRPr="0011588E">
              <w:rPr>
                <w:rFonts w:ascii="Times New Roman" w:eastAsia="Times New Roman" w:hAnsi="Times New Roman" w:cs="Times New Roman"/>
                <w:vertAlign w:val="superscript"/>
              </w:rPr>
              <w:t>*</w:t>
            </w:r>
          </w:p>
        </w:tc>
        <w:tc>
          <w:tcPr>
            <w:tcW w:w="2521" w:type="dxa"/>
            <w:vAlign w:val="center"/>
          </w:tcPr>
          <w:p w14:paraId="6788EBDF"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.768</w:t>
            </w:r>
            <w:r w:rsidRPr="0011588E">
              <w:rPr>
                <w:rFonts w:ascii="Times New Roman" w:eastAsia="Times New Roman" w:hAnsi="Times New Roman" w:cs="Times New Roman"/>
              </w:rPr>
              <w:t xml:space="preserve"> [.559; 1.068]</w:t>
            </w:r>
            <w:r w:rsidRPr="0011588E">
              <w:rPr>
                <w:rFonts w:ascii="Times New Roman" w:eastAsia="Times New Roman" w:hAnsi="Times New Roman" w:cs="Times New Roman"/>
                <w:vertAlign w:val="superscript"/>
              </w:rPr>
              <w:t>*</w:t>
            </w:r>
          </w:p>
        </w:tc>
        <w:tc>
          <w:tcPr>
            <w:tcW w:w="2520" w:type="dxa"/>
            <w:vAlign w:val="center"/>
          </w:tcPr>
          <w:p w14:paraId="0ACDB623"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.768</w:t>
            </w:r>
            <w:r w:rsidRPr="0011588E">
              <w:rPr>
                <w:rFonts w:ascii="Times New Roman" w:eastAsia="Times New Roman" w:hAnsi="Times New Roman" w:cs="Times New Roman"/>
              </w:rPr>
              <w:t xml:space="preserve"> [.507; 1.068]</w:t>
            </w:r>
            <w:r w:rsidRPr="0011588E">
              <w:rPr>
                <w:rFonts w:ascii="Times New Roman" w:eastAsia="Times New Roman" w:hAnsi="Times New Roman" w:cs="Times New Roman"/>
                <w:vertAlign w:val="superscript"/>
              </w:rPr>
              <w:t>*</w:t>
            </w:r>
          </w:p>
        </w:tc>
        <w:tc>
          <w:tcPr>
            <w:tcW w:w="2521" w:type="dxa"/>
            <w:gridSpan w:val="2"/>
            <w:vAlign w:val="center"/>
          </w:tcPr>
          <w:p w14:paraId="10D11451"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.768</w:t>
            </w:r>
            <w:r w:rsidRPr="0011588E">
              <w:rPr>
                <w:rFonts w:ascii="Times New Roman" w:eastAsia="Times New Roman" w:hAnsi="Times New Roman" w:cs="Times New Roman"/>
              </w:rPr>
              <w:t xml:space="preserve"> [.560; 1.068]</w:t>
            </w:r>
            <w:r w:rsidRPr="0011588E">
              <w:rPr>
                <w:rFonts w:ascii="Times New Roman" w:eastAsia="Times New Roman" w:hAnsi="Times New Roman" w:cs="Times New Roman"/>
                <w:vertAlign w:val="superscript"/>
              </w:rPr>
              <w:t>*</w:t>
            </w:r>
          </w:p>
        </w:tc>
      </w:tr>
      <w:tr w:rsidR="00E23385" w:rsidRPr="0011588E" w14:paraId="50F3C732" w14:textId="77777777" w:rsidTr="00E23385">
        <w:trPr>
          <w:trHeight w:val="284"/>
        </w:trPr>
        <w:tc>
          <w:tcPr>
            <w:tcW w:w="4541" w:type="dxa"/>
          </w:tcPr>
          <w:p w14:paraId="1D9E3056" w14:textId="0911B30E"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Multiple path closure (</w:t>
            </w:r>
            <w:r w:rsidR="00C357E4">
              <w:rPr>
                <w:rFonts w:ascii="Times New Roman" w:eastAsia="Times New Roman" w:hAnsi="Times New Roman" w:cs="Times New Roman"/>
              </w:rPr>
              <w:t>H4</w:t>
            </w:r>
            <w:r w:rsidRPr="0011588E">
              <w:rPr>
                <w:rFonts w:ascii="Times New Roman" w:eastAsia="Times New Roman" w:hAnsi="Times New Roman" w:cs="Times New Roman"/>
              </w:rPr>
              <w:t>)</w:t>
            </w:r>
          </w:p>
        </w:tc>
        <w:tc>
          <w:tcPr>
            <w:tcW w:w="2520" w:type="dxa"/>
            <w:vAlign w:val="center"/>
          </w:tcPr>
          <w:p w14:paraId="58B10FB5"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.057 [-.053; .094]</w:t>
            </w:r>
          </w:p>
        </w:tc>
        <w:tc>
          <w:tcPr>
            <w:tcW w:w="2521" w:type="dxa"/>
            <w:vAlign w:val="center"/>
          </w:tcPr>
          <w:p w14:paraId="1BB48300"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.057 [-.053; .125]</w:t>
            </w:r>
          </w:p>
        </w:tc>
        <w:tc>
          <w:tcPr>
            <w:tcW w:w="2520" w:type="dxa"/>
            <w:vAlign w:val="center"/>
          </w:tcPr>
          <w:p w14:paraId="77124E38"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.057</w:t>
            </w:r>
            <w:r w:rsidRPr="0011588E">
              <w:rPr>
                <w:rFonts w:ascii="Times New Roman" w:eastAsia="Times New Roman" w:hAnsi="Times New Roman" w:cs="Times New Roman"/>
              </w:rPr>
              <w:t xml:space="preserve"> [.025; .125]</w:t>
            </w:r>
            <w:r w:rsidRPr="0011588E">
              <w:rPr>
                <w:rFonts w:ascii="Times New Roman" w:eastAsia="Times New Roman" w:hAnsi="Times New Roman" w:cs="Times New Roman"/>
                <w:vertAlign w:val="superscript"/>
              </w:rPr>
              <w:t>*</w:t>
            </w:r>
          </w:p>
        </w:tc>
        <w:tc>
          <w:tcPr>
            <w:tcW w:w="2521" w:type="dxa"/>
            <w:gridSpan w:val="2"/>
            <w:vAlign w:val="center"/>
          </w:tcPr>
          <w:p w14:paraId="144FB587"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.057 [-.053; .094]</w:t>
            </w:r>
          </w:p>
        </w:tc>
      </w:tr>
      <w:tr w:rsidR="00E23385" w:rsidRPr="0011588E" w14:paraId="2BF16D0B" w14:textId="77777777" w:rsidTr="00E23385">
        <w:trPr>
          <w:trHeight w:val="284"/>
        </w:trPr>
        <w:tc>
          <w:tcPr>
            <w:tcW w:w="4541" w:type="dxa"/>
          </w:tcPr>
          <w:p w14:paraId="332DAA1F" w14:textId="070EE27A"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Multiple cyclic closure (</w:t>
            </w:r>
            <w:r w:rsidR="00C357E4">
              <w:rPr>
                <w:rFonts w:ascii="Times New Roman" w:eastAsia="Times New Roman" w:hAnsi="Times New Roman" w:cs="Times New Roman"/>
              </w:rPr>
              <w:t>H4</w:t>
            </w:r>
            <w:r w:rsidRPr="0011588E">
              <w:rPr>
                <w:rFonts w:ascii="Times New Roman" w:eastAsia="Times New Roman" w:hAnsi="Times New Roman" w:cs="Times New Roman"/>
              </w:rPr>
              <w:t>)</w:t>
            </w:r>
          </w:p>
        </w:tc>
        <w:tc>
          <w:tcPr>
            <w:tcW w:w="2520" w:type="dxa"/>
            <w:vAlign w:val="center"/>
          </w:tcPr>
          <w:p w14:paraId="79E442BF"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-.066</w:t>
            </w:r>
            <w:r w:rsidRPr="0011588E">
              <w:rPr>
                <w:rFonts w:ascii="Times New Roman" w:eastAsia="Times New Roman" w:hAnsi="Times New Roman" w:cs="Times New Roman"/>
              </w:rPr>
              <w:t xml:space="preserve"> [-.076; -.061]</w:t>
            </w:r>
            <w:r w:rsidRPr="0011588E">
              <w:rPr>
                <w:rFonts w:ascii="Times New Roman" w:eastAsia="Times New Roman" w:hAnsi="Times New Roman" w:cs="Times New Roman"/>
                <w:vertAlign w:val="superscript"/>
              </w:rPr>
              <w:t>*</w:t>
            </w:r>
          </w:p>
        </w:tc>
        <w:tc>
          <w:tcPr>
            <w:tcW w:w="2521" w:type="dxa"/>
            <w:vAlign w:val="center"/>
          </w:tcPr>
          <w:p w14:paraId="44E19146"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-.066</w:t>
            </w:r>
            <w:r w:rsidRPr="0011588E">
              <w:rPr>
                <w:rFonts w:ascii="Times New Roman" w:eastAsia="Times New Roman" w:hAnsi="Times New Roman" w:cs="Times New Roman"/>
              </w:rPr>
              <w:t xml:space="preserve"> [-.076; -.061]</w:t>
            </w:r>
            <w:r w:rsidRPr="0011588E">
              <w:rPr>
                <w:rFonts w:ascii="Times New Roman" w:eastAsia="Times New Roman" w:hAnsi="Times New Roman" w:cs="Times New Roman"/>
                <w:vertAlign w:val="superscript"/>
              </w:rPr>
              <w:t>*</w:t>
            </w:r>
          </w:p>
        </w:tc>
        <w:tc>
          <w:tcPr>
            <w:tcW w:w="2520" w:type="dxa"/>
            <w:vAlign w:val="center"/>
          </w:tcPr>
          <w:p w14:paraId="1C8EF5E3"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-.066</w:t>
            </w:r>
            <w:r w:rsidRPr="0011588E">
              <w:rPr>
                <w:rFonts w:ascii="Times New Roman" w:eastAsia="Times New Roman" w:hAnsi="Times New Roman" w:cs="Times New Roman"/>
              </w:rPr>
              <w:t xml:space="preserve"> [-.080; -.061]</w:t>
            </w:r>
            <w:r w:rsidRPr="0011588E">
              <w:rPr>
                <w:rFonts w:ascii="Times New Roman" w:eastAsia="Times New Roman" w:hAnsi="Times New Roman" w:cs="Times New Roman"/>
                <w:vertAlign w:val="superscript"/>
              </w:rPr>
              <w:t>*</w:t>
            </w:r>
          </w:p>
        </w:tc>
        <w:tc>
          <w:tcPr>
            <w:tcW w:w="2521" w:type="dxa"/>
            <w:gridSpan w:val="2"/>
            <w:vAlign w:val="center"/>
          </w:tcPr>
          <w:p w14:paraId="337BB592"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-.066</w:t>
            </w:r>
            <w:r w:rsidRPr="0011588E">
              <w:rPr>
                <w:rFonts w:ascii="Times New Roman" w:eastAsia="Times New Roman" w:hAnsi="Times New Roman" w:cs="Times New Roman"/>
              </w:rPr>
              <w:t xml:space="preserve"> [-.076; -.061]</w:t>
            </w:r>
            <w:r w:rsidRPr="0011588E">
              <w:rPr>
                <w:rFonts w:ascii="Times New Roman" w:eastAsia="Times New Roman" w:hAnsi="Times New Roman" w:cs="Times New Roman"/>
                <w:vertAlign w:val="superscript"/>
              </w:rPr>
              <w:t>*</w:t>
            </w:r>
          </w:p>
        </w:tc>
      </w:tr>
      <w:tr w:rsidR="00E23385" w:rsidRPr="0011588E" w14:paraId="20EA3282" w14:textId="77777777" w:rsidTr="00E23385">
        <w:trPr>
          <w:trHeight w:val="284"/>
        </w:trPr>
        <w:tc>
          <w:tcPr>
            <w:tcW w:w="4541" w:type="dxa"/>
          </w:tcPr>
          <w:p w14:paraId="67F11204" w14:textId="6113133F"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Multiple activity closure (</w:t>
            </w:r>
            <w:r w:rsidR="00C357E4">
              <w:rPr>
                <w:rFonts w:ascii="Times New Roman" w:eastAsia="Times New Roman" w:hAnsi="Times New Roman" w:cs="Times New Roman"/>
              </w:rPr>
              <w:t>H5</w:t>
            </w:r>
            <w:r w:rsidRPr="0011588E">
              <w:rPr>
                <w:rFonts w:ascii="Times New Roman" w:eastAsia="Times New Roman" w:hAnsi="Times New Roman" w:cs="Times New Roman"/>
              </w:rPr>
              <w:t>)</w:t>
            </w:r>
          </w:p>
        </w:tc>
        <w:tc>
          <w:tcPr>
            <w:tcW w:w="2520" w:type="dxa"/>
            <w:vAlign w:val="center"/>
          </w:tcPr>
          <w:p w14:paraId="264D072F"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[.033; .043]</w:t>
            </w:r>
            <w:r w:rsidRPr="0011588E">
              <w:rPr>
                <w:rFonts w:ascii="Times New Roman" w:eastAsia="Times New Roman" w:hAnsi="Times New Roman" w:cs="Times New Roman"/>
                <w:vertAlign w:val="superscript"/>
              </w:rPr>
              <w:t>*</w:t>
            </w:r>
          </w:p>
        </w:tc>
        <w:tc>
          <w:tcPr>
            <w:tcW w:w="2521" w:type="dxa"/>
            <w:vAlign w:val="center"/>
          </w:tcPr>
          <w:p w14:paraId="741966D8"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[.033; .041]</w:t>
            </w:r>
            <w:r w:rsidRPr="0011588E">
              <w:rPr>
                <w:rFonts w:ascii="Times New Roman" w:eastAsia="Times New Roman" w:hAnsi="Times New Roman" w:cs="Times New Roman"/>
                <w:vertAlign w:val="superscript"/>
              </w:rPr>
              <w:t>*</w:t>
            </w:r>
          </w:p>
        </w:tc>
        <w:tc>
          <w:tcPr>
            <w:tcW w:w="2520" w:type="dxa"/>
            <w:vAlign w:val="center"/>
          </w:tcPr>
          <w:p w14:paraId="0D8B6555"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[.033; .043]</w:t>
            </w:r>
            <w:r w:rsidRPr="0011588E">
              <w:rPr>
                <w:rFonts w:ascii="Times New Roman" w:eastAsia="Times New Roman" w:hAnsi="Times New Roman" w:cs="Times New Roman"/>
                <w:vertAlign w:val="superscript"/>
              </w:rPr>
              <w:t>*</w:t>
            </w:r>
          </w:p>
        </w:tc>
        <w:tc>
          <w:tcPr>
            <w:tcW w:w="2521" w:type="dxa"/>
            <w:gridSpan w:val="2"/>
            <w:vAlign w:val="center"/>
          </w:tcPr>
          <w:p w14:paraId="37BB20E8"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[.033; .043]</w:t>
            </w:r>
            <w:r w:rsidRPr="0011588E">
              <w:rPr>
                <w:rFonts w:ascii="Times New Roman" w:eastAsia="Times New Roman" w:hAnsi="Times New Roman" w:cs="Times New Roman"/>
                <w:vertAlign w:val="superscript"/>
              </w:rPr>
              <w:t>*</w:t>
            </w:r>
          </w:p>
        </w:tc>
      </w:tr>
      <w:tr w:rsidR="00E23385" w:rsidRPr="0011588E" w14:paraId="29B6F169" w14:textId="77777777" w:rsidTr="00E23385">
        <w:trPr>
          <w:trHeight w:val="284"/>
        </w:trPr>
        <w:tc>
          <w:tcPr>
            <w:tcW w:w="4541" w:type="dxa"/>
          </w:tcPr>
          <w:p w14:paraId="53A070FA" w14:textId="33D6492E"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Multiple popularity closure (</w:t>
            </w:r>
            <w:r w:rsidR="00C357E4">
              <w:rPr>
                <w:rFonts w:ascii="Times New Roman" w:eastAsia="Times New Roman" w:hAnsi="Times New Roman" w:cs="Times New Roman"/>
              </w:rPr>
              <w:t>H5</w:t>
            </w:r>
            <w:r w:rsidRPr="0011588E">
              <w:rPr>
                <w:rFonts w:ascii="Times New Roman" w:eastAsia="Times New Roman" w:hAnsi="Times New Roman" w:cs="Times New Roman"/>
              </w:rPr>
              <w:t>)</w:t>
            </w:r>
          </w:p>
        </w:tc>
        <w:tc>
          <w:tcPr>
            <w:tcW w:w="2520" w:type="dxa"/>
            <w:vAlign w:val="center"/>
          </w:tcPr>
          <w:p w14:paraId="4D1B1929"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.113</w:t>
            </w:r>
            <w:r w:rsidRPr="0011588E">
              <w:rPr>
                <w:rFonts w:ascii="Times New Roman" w:eastAsia="Times New Roman" w:hAnsi="Times New Roman" w:cs="Times New Roman"/>
              </w:rPr>
              <w:t xml:space="preserve"> [.083; .232]</w:t>
            </w:r>
            <w:r w:rsidRPr="0011588E">
              <w:rPr>
                <w:rFonts w:ascii="Times New Roman" w:eastAsia="Times New Roman" w:hAnsi="Times New Roman" w:cs="Times New Roman"/>
                <w:vertAlign w:val="superscript"/>
              </w:rPr>
              <w:t>*</w:t>
            </w:r>
          </w:p>
        </w:tc>
        <w:tc>
          <w:tcPr>
            <w:tcW w:w="2521" w:type="dxa"/>
            <w:vAlign w:val="center"/>
          </w:tcPr>
          <w:p w14:paraId="23A11AC7"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.113</w:t>
            </w:r>
            <w:r w:rsidRPr="0011588E">
              <w:rPr>
                <w:rFonts w:ascii="Times New Roman" w:eastAsia="Times New Roman" w:hAnsi="Times New Roman" w:cs="Times New Roman"/>
              </w:rPr>
              <w:t xml:space="preserve"> [.083; .232]</w:t>
            </w:r>
            <w:r w:rsidRPr="0011588E">
              <w:rPr>
                <w:rFonts w:ascii="Times New Roman" w:eastAsia="Times New Roman" w:hAnsi="Times New Roman" w:cs="Times New Roman"/>
                <w:vertAlign w:val="superscript"/>
              </w:rPr>
              <w:t>*</w:t>
            </w:r>
          </w:p>
        </w:tc>
        <w:tc>
          <w:tcPr>
            <w:tcW w:w="2520" w:type="dxa"/>
            <w:vAlign w:val="center"/>
          </w:tcPr>
          <w:p w14:paraId="768D18CF"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.113</w:t>
            </w:r>
            <w:r w:rsidRPr="0011588E">
              <w:rPr>
                <w:rFonts w:ascii="Times New Roman" w:eastAsia="Times New Roman" w:hAnsi="Times New Roman" w:cs="Times New Roman"/>
              </w:rPr>
              <w:t xml:space="preserve"> [.098; .232]</w:t>
            </w:r>
            <w:r w:rsidRPr="0011588E">
              <w:rPr>
                <w:rFonts w:ascii="Times New Roman" w:eastAsia="Times New Roman" w:hAnsi="Times New Roman" w:cs="Times New Roman"/>
                <w:vertAlign w:val="superscript"/>
              </w:rPr>
              <w:t>*</w:t>
            </w:r>
          </w:p>
        </w:tc>
        <w:tc>
          <w:tcPr>
            <w:tcW w:w="2521" w:type="dxa"/>
            <w:gridSpan w:val="2"/>
            <w:vAlign w:val="center"/>
          </w:tcPr>
          <w:p w14:paraId="1DFDB935"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.113</w:t>
            </w:r>
            <w:r w:rsidRPr="0011588E">
              <w:rPr>
                <w:rFonts w:ascii="Times New Roman" w:eastAsia="Times New Roman" w:hAnsi="Times New Roman" w:cs="Times New Roman"/>
              </w:rPr>
              <w:t xml:space="preserve"> [.083; .232]</w:t>
            </w:r>
            <w:r w:rsidRPr="0011588E">
              <w:rPr>
                <w:rFonts w:ascii="Times New Roman" w:eastAsia="Times New Roman" w:hAnsi="Times New Roman" w:cs="Times New Roman"/>
                <w:vertAlign w:val="superscript"/>
              </w:rPr>
              <w:t>*</w:t>
            </w:r>
          </w:p>
        </w:tc>
      </w:tr>
      <w:tr w:rsidR="00E23385" w:rsidRPr="0011588E" w14:paraId="5F5A6C50" w14:textId="77777777" w:rsidTr="00E23385">
        <w:trPr>
          <w:trHeight w:val="284"/>
        </w:trPr>
        <w:tc>
          <w:tcPr>
            <w:tcW w:w="4541" w:type="dxa"/>
          </w:tcPr>
          <w:p w14:paraId="6A5803BC" w14:textId="77777777" w:rsidR="00E23385" w:rsidRPr="0011588E" w:rsidRDefault="00E23385" w:rsidP="00E23385">
            <w:pPr>
              <w:rPr>
                <w:rFonts w:ascii="Times New Roman" w:eastAsia="Times New Roman" w:hAnsi="Times New Roman" w:cs="Times New Roman"/>
              </w:rPr>
            </w:pPr>
            <w:r w:rsidRPr="0011588E">
              <w:rPr>
                <w:rFonts w:ascii="Times New Roman" w:eastAsia="Times New Roman" w:hAnsi="Times New Roman" w:cs="Times New Roman"/>
              </w:rPr>
              <w:t xml:space="preserve">  Multiple two-paths</w:t>
            </w:r>
          </w:p>
        </w:tc>
        <w:tc>
          <w:tcPr>
            <w:tcW w:w="2520" w:type="dxa"/>
            <w:vAlign w:val="center"/>
          </w:tcPr>
          <w:p w14:paraId="4D944526"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.003 [-.007; .007]</w:t>
            </w:r>
          </w:p>
        </w:tc>
        <w:tc>
          <w:tcPr>
            <w:tcW w:w="2521" w:type="dxa"/>
            <w:vAlign w:val="center"/>
          </w:tcPr>
          <w:p w14:paraId="4C2D9454"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.003 [-.007; .007]</w:t>
            </w:r>
          </w:p>
        </w:tc>
        <w:tc>
          <w:tcPr>
            <w:tcW w:w="2520" w:type="dxa"/>
            <w:vAlign w:val="center"/>
          </w:tcPr>
          <w:p w14:paraId="0BA025F9"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.003 [-.007; .009]</w:t>
            </w:r>
          </w:p>
        </w:tc>
        <w:tc>
          <w:tcPr>
            <w:tcW w:w="2521" w:type="dxa"/>
            <w:gridSpan w:val="2"/>
            <w:vAlign w:val="center"/>
          </w:tcPr>
          <w:p w14:paraId="19DD7190"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rPr>
              <w:t>.003 [-.007; .007]</w:t>
            </w:r>
          </w:p>
        </w:tc>
      </w:tr>
      <w:tr w:rsidR="00E23385" w:rsidRPr="0011588E" w14:paraId="5CEF2078" w14:textId="77777777" w:rsidTr="00E23385">
        <w:trPr>
          <w:trHeight w:val="52"/>
        </w:trPr>
        <w:tc>
          <w:tcPr>
            <w:tcW w:w="4541" w:type="dxa"/>
          </w:tcPr>
          <w:p w14:paraId="2AFA3273" w14:textId="77777777" w:rsidR="00E23385" w:rsidRPr="0011588E" w:rsidRDefault="00E23385" w:rsidP="00E23385">
            <w:pPr>
              <w:rPr>
                <w:rFonts w:ascii="Times New Roman" w:eastAsia="Times New Roman" w:hAnsi="Times New Roman" w:cs="Times New Roman"/>
              </w:rPr>
            </w:pPr>
            <w:r w:rsidRPr="0011588E">
              <w:rPr>
                <w:rFonts w:ascii="Times New Roman" w:eastAsia="Times New Roman" w:hAnsi="Times New Roman" w:cs="Times New Roman"/>
              </w:rPr>
              <w:t xml:space="preserve">  Activity spread</w:t>
            </w:r>
          </w:p>
        </w:tc>
        <w:tc>
          <w:tcPr>
            <w:tcW w:w="2520" w:type="dxa"/>
            <w:vAlign w:val="center"/>
          </w:tcPr>
          <w:p w14:paraId="5B6E2324"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-4.395</w:t>
            </w:r>
            <w:r w:rsidRPr="0011588E">
              <w:rPr>
                <w:rFonts w:ascii="Times New Roman" w:eastAsia="Times New Roman" w:hAnsi="Times New Roman" w:cs="Times New Roman"/>
              </w:rPr>
              <w:t xml:space="preserve"> [-4.557; -4.153]</w:t>
            </w:r>
            <w:r w:rsidRPr="0011588E">
              <w:rPr>
                <w:rFonts w:ascii="Times New Roman" w:eastAsia="Times New Roman" w:hAnsi="Times New Roman" w:cs="Times New Roman"/>
                <w:vertAlign w:val="superscript"/>
              </w:rPr>
              <w:t>*</w:t>
            </w:r>
          </w:p>
        </w:tc>
        <w:tc>
          <w:tcPr>
            <w:tcW w:w="2521" w:type="dxa"/>
            <w:vAlign w:val="center"/>
          </w:tcPr>
          <w:p w14:paraId="2B471337"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-4.392</w:t>
            </w:r>
            <w:r w:rsidRPr="0011588E">
              <w:rPr>
                <w:rFonts w:ascii="Times New Roman" w:eastAsia="Times New Roman" w:hAnsi="Times New Roman" w:cs="Times New Roman"/>
              </w:rPr>
              <w:t xml:space="preserve"> [-4.557; -4.152]</w:t>
            </w:r>
            <w:r w:rsidRPr="0011588E">
              <w:rPr>
                <w:rFonts w:ascii="Times New Roman" w:eastAsia="Times New Roman" w:hAnsi="Times New Roman" w:cs="Times New Roman"/>
                <w:vertAlign w:val="superscript"/>
              </w:rPr>
              <w:t>*</w:t>
            </w:r>
          </w:p>
        </w:tc>
        <w:tc>
          <w:tcPr>
            <w:tcW w:w="2520" w:type="dxa"/>
            <w:vAlign w:val="center"/>
          </w:tcPr>
          <w:p w14:paraId="60B8F77A"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-4.392</w:t>
            </w:r>
            <w:r w:rsidRPr="0011588E">
              <w:rPr>
                <w:rFonts w:ascii="Times New Roman" w:eastAsia="Times New Roman" w:hAnsi="Times New Roman" w:cs="Times New Roman"/>
              </w:rPr>
              <w:t xml:space="preserve"> [-4.557; -3.994]</w:t>
            </w:r>
            <w:r w:rsidRPr="0011588E">
              <w:rPr>
                <w:rFonts w:ascii="Times New Roman" w:eastAsia="Times New Roman" w:hAnsi="Times New Roman" w:cs="Times New Roman"/>
                <w:vertAlign w:val="superscript"/>
              </w:rPr>
              <w:t>*</w:t>
            </w:r>
          </w:p>
        </w:tc>
        <w:tc>
          <w:tcPr>
            <w:tcW w:w="2521" w:type="dxa"/>
            <w:gridSpan w:val="2"/>
            <w:vAlign w:val="center"/>
          </w:tcPr>
          <w:p w14:paraId="32FADCA3"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-4.395</w:t>
            </w:r>
            <w:r w:rsidRPr="0011588E">
              <w:rPr>
                <w:rFonts w:ascii="Times New Roman" w:eastAsia="Times New Roman" w:hAnsi="Times New Roman" w:cs="Times New Roman"/>
              </w:rPr>
              <w:t xml:space="preserve"> [-4.557; -4.153]</w:t>
            </w:r>
            <w:r w:rsidRPr="0011588E">
              <w:rPr>
                <w:rFonts w:ascii="Times New Roman" w:eastAsia="Times New Roman" w:hAnsi="Times New Roman" w:cs="Times New Roman"/>
                <w:vertAlign w:val="superscript"/>
              </w:rPr>
              <w:t>*</w:t>
            </w:r>
          </w:p>
        </w:tc>
      </w:tr>
      <w:tr w:rsidR="00E23385" w:rsidRPr="0011588E" w14:paraId="0AD63E50" w14:textId="77777777" w:rsidTr="00E23385">
        <w:trPr>
          <w:trHeight w:val="52"/>
        </w:trPr>
        <w:tc>
          <w:tcPr>
            <w:tcW w:w="4541" w:type="dxa"/>
            <w:tcBorders>
              <w:bottom w:val="single" w:sz="12" w:space="0" w:color="auto"/>
            </w:tcBorders>
          </w:tcPr>
          <w:p w14:paraId="5CBD91D4" w14:textId="3EC235C3" w:rsidR="00E23385" w:rsidRPr="0011588E" w:rsidRDefault="00E23385" w:rsidP="00C357E4">
            <w:pPr>
              <w:rPr>
                <w:rFonts w:ascii="Times New Roman" w:eastAsia="Times New Roman" w:hAnsi="Times New Roman" w:cs="Times New Roman"/>
              </w:rPr>
            </w:pPr>
            <w:r w:rsidRPr="0011588E">
              <w:rPr>
                <w:rFonts w:ascii="Times New Roman" w:eastAsia="Times New Roman" w:hAnsi="Times New Roman" w:cs="Times New Roman"/>
              </w:rPr>
              <w:t xml:space="preserve">  Popularity spread (</w:t>
            </w:r>
            <w:r w:rsidR="00C357E4">
              <w:rPr>
                <w:rFonts w:ascii="Times New Roman" w:eastAsia="Times New Roman" w:hAnsi="Times New Roman" w:cs="Times New Roman"/>
              </w:rPr>
              <w:t>H6</w:t>
            </w:r>
            <w:r w:rsidRPr="0011588E">
              <w:rPr>
                <w:rFonts w:ascii="Times New Roman" w:eastAsia="Times New Roman" w:hAnsi="Times New Roman" w:cs="Times New Roman"/>
              </w:rPr>
              <w:t>)</w:t>
            </w:r>
          </w:p>
        </w:tc>
        <w:tc>
          <w:tcPr>
            <w:tcW w:w="2520" w:type="dxa"/>
            <w:tcBorders>
              <w:bottom w:val="single" w:sz="12" w:space="0" w:color="auto"/>
            </w:tcBorders>
            <w:vAlign w:val="center"/>
          </w:tcPr>
          <w:p w14:paraId="6F9063FB" w14:textId="77777777" w:rsidR="00E23385" w:rsidRPr="0011588E" w:rsidRDefault="00E23385" w:rsidP="00E23385">
            <w:pPr>
              <w:jc w:val="center"/>
              <w:rPr>
                <w:rFonts w:ascii="Times New Roman" w:eastAsia="Times New Roman" w:hAnsi="Times New Roman" w:cs="Times New Roman"/>
                <w:b/>
                <w:bCs/>
              </w:rPr>
            </w:pPr>
            <w:r w:rsidRPr="0011588E">
              <w:rPr>
                <w:rFonts w:ascii="Times New Roman" w:eastAsia="Times New Roman" w:hAnsi="Times New Roman" w:cs="Times New Roman"/>
                <w:b/>
                <w:bCs/>
              </w:rPr>
              <w:t>-4.123</w:t>
            </w:r>
            <w:r w:rsidRPr="0011588E">
              <w:rPr>
                <w:rFonts w:ascii="Times New Roman" w:eastAsia="Times New Roman" w:hAnsi="Times New Roman" w:cs="Times New Roman"/>
              </w:rPr>
              <w:t xml:space="preserve"> [-5.342; -3.541]</w:t>
            </w:r>
            <w:r w:rsidRPr="0011588E">
              <w:rPr>
                <w:rFonts w:ascii="Times New Roman" w:eastAsia="Times New Roman" w:hAnsi="Times New Roman" w:cs="Times New Roman"/>
                <w:vertAlign w:val="superscript"/>
              </w:rPr>
              <w:t>*</w:t>
            </w:r>
          </w:p>
        </w:tc>
        <w:tc>
          <w:tcPr>
            <w:tcW w:w="2521" w:type="dxa"/>
            <w:tcBorders>
              <w:bottom w:val="single" w:sz="12" w:space="0" w:color="auto"/>
            </w:tcBorders>
            <w:vAlign w:val="center"/>
          </w:tcPr>
          <w:p w14:paraId="11587897"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-4.120</w:t>
            </w:r>
            <w:r w:rsidRPr="0011588E">
              <w:rPr>
                <w:rFonts w:ascii="Times New Roman" w:eastAsia="Times New Roman" w:hAnsi="Times New Roman" w:cs="Times New Roman"/>
              </w:rPr>
              <w:t xml:space="preserve"> [-5.342; -3.537]</w:t>
            </w:r>
            <w:r w:rsidRPr="0011588E">
              <w:rPr>
                <w:rFonts w:ascii="Times New Roman" w:eastAsia="Times New Roman" w:hAnsi="Times New Roman" w:cs="Times New Roman"/>
                <w:vertAlign w:val="superscript"/>
              </w:rPr>
              <w:t>*</w:t>
            </w:r>
          </w:p>
        </w:tc>
        <w:tc>
          <w:tcPr>
            <w:tcW w:w="2520" w:type="dxa"/>
            <w:tcBorders>
              <w:bottom w:val="single" w:sz="12" w:space="0" w:color="auto"/>
            </w:tcBorders>
            <w:vAlign w:val="center"/>
          </w:tcPr>
          <w:p w14:paraId="0A16FB9F"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-4.121</w:t>
            </w:r>
            <w:r w:rsidRPr="0011588E">
              <w:rPr>
                <w:rFonts w:ascii="Times New Roman" w:eastAsia="Times New Roman" w:hAnsi="Times New Roman" w:cs="Times New Roman"/>
              </w:rPr>
              <w:t xml:space="preserve"> [-4.810; -3.259]</w:t>
            </w:r>
            <w:r w:rsidRPr="0011588E">
              <w:rPr>
                <w:rFonts w:ascii="Times New Roman" w:eastAsia="Times New Roman" w:hAnsi="Times New Roman" w:cs="Times New Roman"/>
                <w:vertAlign w:val="superscript"/>
              </w:rPr>
              <w:t>*</w:t>
            </w:r>
          </w:p>
        </w:tc>
        <w:tc>
          <w:tcPr>
            <w:tcW w:w="2521" w:type="dxa"/>
            <w:gridSpan w:val="2"/>
            <w:tcBorders>
              <w:bottom w:val="single" w:sz="12" w:space="0" w:color="auto"/>
            </w:tcBorders>
            <w:vAlign w:val="center"/>
          </w:tcPr>
          <w:p w14:paraId="2EBFB02B" w14:textId="77777777" w:rsidR="00E23385" w:rsidRPr="0011588E" w:rsidRDefault="00E23385" w:rsidP="00E23385">
            <w:pPr>
              <w:jc w:val="center"/>
              <w:rPr>
                <w:rFonts w:ascii="Times New Roman" w:eastAsia="Times New Roman" w:hAnsi="Times New Roman" w:cs="Times New Roman"/>
              </w:rPr>
            </w:pPr>
            <w:r w:rsidRPr="0011588E">
              <w:rPr>
                <w:rFonts w:ascii="Times New Roman" w:eastAsia="Times New Roman" w:hAnsi="Times New Roman" w:cs="Times New Roman"/>
                <w:b/>
                <w:bCs/>
              </w:rPr>
              <w:t>-4.123</w:t>
            </w:r>
            <w:r w:rsidRPr="0011588E">
              <w:rPr>
                <w:rFonts w:ascii="Times New Roman" w:eastAsia="Times New Roman" w:hAnsi="Times New Roman" w:cs="Times New Roman"/>
              </w:rPr>
              <w:t xml:space="preserve"> [-5.342; -3.541]</w:t>
            </w:r>
            <w:r w:rsidRPr="0011588E">
              <w:rPr>
                <w:rFonts w:ascii="Times New Roman" w:eastAsia="Times New Roman" w:hAnsi="Times New Roman" w:cs="Times New Roman"/>
                <w:vertAlign w:val="superscript"/>
              </w:rPr>
              <w:t>*</w:t>
            </w:r>
          </w:p>
        </w:tc>
      </w:tr>
      <w:tr w:rsidR="00E23385" w:rsidRPr="0011588E" w14:paraId="0B6D125F" w14:textId="77777777" w:rsidTr="00E23385">
        <w:trPr>
          <w:gridAfter w:val="1"/>
          <w:wAfter w:w="66" w:type="dxa"/>
          <w:trHeight w:val="284"/>
        </w:trPr>
        <w:tc>
          <w:tcPr>
            <w:tcW w:w="14557" w:type="dxa"/>
            <w:gridSpan w:val="5"/>
            <w:tcBorders>
              <w:top w:val="single" w:sz="12" w:space="0" w:color="auto"/>
            </w:tcBorders>
          </w:tcPr>
          <w:p w14:paraId="58212AA0" w14:textId="3938530C" w:rsidR="00E23385" w:rsidRPr="0011588E" w:rsidRDefault="00E23385" w:rsidP="00E23385">
            <w:pPr>
              <w:rPr>
                <w:rFonts w:ascii="Times New Roman" w:eastAsia="Times New Roman" w:hAnsi="Times New Roman" w:cs="Times New Roman"/>
              </w:rPr>
            </w:pPr>
            <w:r w:rsidRPr="0011588E">
              <w:rPr>
                <w:rFonts w:ascii="Times New Roman" w:eastAsia="Times New Roman" w:hAnsi="Times New Roman" w:cs="Times New Roman"/>
              </w:rPr>
              <w:t>* = zero outside the 95% bias-corrected and accelerated confidence interval using 1000 replications</w:t>
            </w:r>
            <w:r w:rsidR="000E78FF">
              <w:rPr>
                <w:rFonts w:ascii="Times New Roman" w:eastAsia="Times New Roman" w:hAnsi="Times New Roman" w:cs="Times New Roman"/>
              </w:rPr>
              <w:t xml:space="preserve">, </w:t>
            </w:r>
            <w:r w:rsidR="000E78FF" w:rsidRPr="0011588E">
              <w:rPr>
                <w:rFonts w:ascii="Times New Roman" w:hAnsi="Times New Roman" w:cs="Times New Roman"/>
              </w:rPr>
              <w:t>with significant results being bolded</w:t>
            </w:r>
            <w:r w:rsidRPr="0011588E">
              <w:rPr>
                <w:rFonts w:ascii="Times New Roman" w:eastAsia="Times New Roman" w:hAnsi="Times New Roman" w:cs="Times New Roman"/>
              </w:rPr>
              <w:t>. All models control for age, gender (including homophily), education, regional origins (including homophily), offline talk frequency, media use frequency, and candidate preference.</w:t>
            </w:r>
          </w:p>
        </w:tc>
      </w:tr>
    </w:tbl>
    <w:p w14:paraId="7F4CBB9C" w14:textId="7C4FD70D" w:rsidR="00E23385" w:rsidRDefault="00E317D7" w:rsidP="005F4FB8">
      <w:pPr>
        <w:widowControl w:val="0"/>
        <w:suppressLineNumbers/>
        <w:suppressAutoHyphens/>
        <w:adjustRightInd w:val="0"/>
        <w:snapToGrid w:val="0"/>
        <w:spacing w:line="480" w:lineRule="auto"/>
        <w:contextualSpacing/>
        <w:rPr>
          <w:rFonts w:ascii="Times New Roman" w:hAnsi="Times New Roman" w:cs="Times New Roman"/>
        </w:rPr>
        <w:sectPr w:rsidR="00E23385" w:rsidSect="00311395">
          <w:endnotePr>
            <w:numFmt w:val="decimal"/>
          </w:endnotePr>
          <w:pgSz w:w="16840" w:h="11900" w:orient="landscape"/>
          <w:pgMar w:top="1440" w:right="1440" w:bottom="1440" w:left="1440" w:header="708" w:footer="708" w:gutter="0"/>
          <w:cols w:space="708"/>
          <w:docGrid w:linePitch="400"/>
        </w:sectPr>
      </w:pPr>
      <w:r w:rsidRPr="0011588E">
        <w:rPr>
          <w:rFonts w:ascii="Times New Roman" w:hAnsi="Times New Roman" w:cs="Times New Roman"/>
        </w:rPr>
        <w:t xml:space="preserve">Table 2. Bootstrapped TERGM estimates (95% </w:t>
      </w:r>
      <w:r w:rsidR="00890C0B" w:rsidRPr="0011588E">
        <w:rPr>
          <w:rFonts w:ascii="Times New Roman" w:eastAsia="Times New Roman" w:hAnsi="Times New Roman" w:cs="Times New Roman"/>
        </w:rPr>
        <w:t>BCa</w:t>
      </w:r>
      <w:r w:rsidR="00F53A30" w:rsidRPr="0011588E">
        <w:rPr>
          <w:rFonts w:ascii="Times New Roman" w:eastAsia="Times New Roman" w:hAnsi="Times New Roman" w:cs="Times New Roman"/>
        </w:rPr>
        <w:t xml:space="preserve"> </w:t>
      </w:r>
      <w:r w:rsidRPr="0011588E">
        <w:rPr>
          <w:rFonts w:ascii="Times New Roman" w:hAnsi="Times New Roman" w:cs="Times New Roman"/>
        </w:rPr>
        <w:t xml:space="preserve">confidence intervals within brackets). </w:t>
      </w:r>
    </w:p>
    <w:p w14:paraId="2FD4BC50" w14:textId="71AFBEDD" w:rsidR="00E23385" w:rsidRPr="000E78FF" w:rsidRDefault="00E23385" w:rsidP="00E23385">
      <w:pPr>
        <w:widowControl w:val="0"/>
        <w:suppressLineNumbers/>
        <w:suppressAutoHyphens/>
        <w:adjustRightInd w:val="0"/>
        <w:snapToGrid w:val="0"/>
        <w:contextualSpacing/>
        <w:rPr>
          <w:rFonts w:ascii="Times New Roman" w:hAnsi="Times New Roman" w:cs="Times New Roman"/>
          <w:b/>
          <w:lang w:eastAsia="ko-KR"/>
        </w:rPr>
      </w:pPr>
      <w:r w:rsidRPr="000E78FF">
        <w:rPr>
          <w:rFonts w:ascii="Times New Roman" w:hAnsi="Times New Roman" w:cs="Times New Roman"/>
          <w:b/>
          <w:lang w:eastAsia="ko-KR"/>
        </w:rPr>
        <w:lastRenderedPageBreak/>
        <w:t xml:space="preserve">Panel A: </w:t>
      </w:r>
      <w:r w:rsidR="00E14912">
        <w:rPr>
          <w:rFonts w:ascii="Times New Roman" w:hAnsi="Times New Roman" w:cs="Times New Roman"/>
          <w:b/>
          <w:lang w:eastAsia="ko-KR"/>
        </w:rPr>
        <w:t>K</w:t>
      </w:r>
      <w:r w:rsidR="000E78FF" w:rsidRPr="000E78FF">
        <w:rPr>
          <w:rFonts w:ascii="Times New Roman" w:hAnsi="Times New Roman" w:cs="Times New Roman"/>
          <w:b/>
          <w:lang w:eastAsia="ko-KR"/>
        </w:rPr>
        <w:t>e</w:t>
      </w:r>
      <w:r w:rsidRPr="000E78FF">
        <w:rPr>
          <w:rFonts w:ascii="Times New Roman" w:hAnsi="Times New Roman" w:cs="Times New Roman"/>
          <w:b/>
          <w:lang w:eastAsia="ko-KR"/>
        </w:rPr>
        <w:t xml:space="preserve">y </w:t>
      </w:r>
      <w:r w:rsidR="00E14912">
        <w:rPr>
          <w:rFonts w:ascii="Times New Roman" w:hAnsi="Times New Roman" w:cs="Times New Roman"/>
          <w:b/>
          <w:lang w:eastAsia="ko-KR"/>
        </w:rPr>
        <w:t>P</w:t>
      </w:r>
      <w:r w:rsidRPr="000E78FF">
        <w:rPr>
          <w:rFonts w:ascii="Times New Roman" w:hAnsi="Times New Roman" w:cs="Times New Roman"/>
          <w:b/>
          <w:lang w:eastAsia="ko-KR"/>
        </w:rPr>
        <w:t>redictors</w:t>
      </w:r>
    </w:p>
    <w:p w14:paraId="0F490B87" w14:textId="77777777"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lang w:eastAsia="ko-KR"/>
        </w:rPr>
        <w:t xml:space="preserve"> </w:t>
      </w:r>
      <w:r w:rsidRPr="0011588E">
        <w:rPr>
          <w:rFonts w:ascii="Times New Roman" w:hAnsi="Times New Roman" w:cs="Times New Roman"/>
          <w:noProof/>
          <w:lang w:val="en-GB" w:eastAsia="ko-KR"/>
        </w:rPr>
        <w:drawing>
          <wp:inline distT="0" distB="0" distL="0" distR="0" wp14:anchorId="5AB606FD" wp14:editId="14370FF3">
            <wp:extent cx="6116771" cy="3247158"/>
            <wp:effectExtent l="0" t="0" r="5080" b="4445"/>
            <wp:docPr id="2" name="Picture 2"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6121375" cy="3249602"/>
                    </a:xfrm>
                    <a:prstGeom prst="rect">
                      <a:avLst/>
                    </a:prstGeom>
                    <a:noFill/>
                    <a:ln>
                      <a:noFill/>
                    </a:ln>
                  </pic:spPr>
                </pic:pic>
              </a:graphicData>
            </a:graphic>
          </wp:inline>
        </w:drawing>
      </w:r>
    </w:p>
    <w:p w14:paraId="004BF1F2" w14:textId="77777777"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p>
    <w:p w14:paraId="7C8D715B" w14:textId="77777777"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p>
    <w:p w14:paraId="5942A2D9" w14:textId="7E3A0CE2" w:rsidR="00E23385" w:rsidRPr="00DE4496" w:rsidRDefault="00E23385" w:rsidP="00E23385">
      <w:pPr>
        <w:widowControl w:val="0"/>
        <w:suppressLineNumbers/>
        <w:suppressAutoHyphens/>
        <w:adjustRightInd w:val="0"/>
        <w:snapToGrid w:val="0"/>
        <w:contextualSpacing/>
        <w:rPr>
          <w:rFonts w:ascii="Times New Roman" w:hAnsi="Times New Roman" w:cs="Times New Roman"/>
          <w:b/>
          <w:lang w:eastAsia="ko-KR"/>
        </w:rPr>
      </w:pPr>
      <w:r w:rsidRPr="00DE4496">
        <w:rPr>
          <w:rFonts w:ascii="Times New Roman" w:hAnsi="Times New Roman" w:cs="Times New Roman"/>
          <w:b/>
          <w:lang w:eastAsia="ko-KR"/>
        </w:rPr>
        <w:t xml:space="preserve">Panel B: Control </w:t>
      </w:r>
      <w:r w:rsidR="00E14912">
        <w:rPr>
          <w:rFonts w:ascii="Times New Roman" w:hAnsi="Times New Roman" w:cs="Times New Roman"/>
          <w:b/>
          <w:lang w:eastAsia="ko-KR"/>
        </w:rPr>
        <w:t>V</w:t>
      </w:r>
      <w:r w:rsidRPr="00DE4496">
        <w:rPr>
          <w:rFonts w:ascii="Times New Roman" w:hAnsi="Times New Roman" w:cs="Times New Roman"/>
          <w:b/>
          <w:lang w:eastAsia="ko-KR"/>
        </w:rPr>
        <w:t>ariables</w:t>
      </w:r>
    </w:p>
    <w:p w14:paraId="6C6E518B" w14:textId="77777777"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p>
    <w:p w14:paraId="5F3B4538" w14:textId="77777777"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noProof/>
          <w:lang w:val="en-GB" w:eastAsia="ko-KR"/>
        </w:rPr>
        <w:drawing>
          <wp:inline distT="0" distB="0" distL="0" distR="0" wp14:anchorId="1F6B904E" wp14:editId="7C8BCE8F">
            <wp:extent cx="6089879" cy="3232882"/>
            <wp:effectExtent l="0" t="0" r="6350" b="0"/>
            <wp:docPr id="3" name="Picture 3"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6093565" cy="3234839"/>
                    </a:xfrm>
                    <a:prstGeom prst="rect">
                      <a:avLst/>
                    </a:prstGeom>
                    <a:noFill/>
                    <a:ln>
                      <a:noFill/>
                    </a:ln>
                  </pic:spPr>
                </pic:pic>
              </a:graphicData>
            </a:graphic>
          </wp:inline>
        </w:drawing>
      </w:r>
    </w:p>
    <w:p w14:paraId="7FDB5BC4" w14:textId="77777777"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p>
    <w:p w14:paraId="4D29E153" w14:textId="19F4CA0B" w:rsidR="00E23385" w:rsidRPr="0011588E" w:rsidRDefault="00E23385" w:rsidP="00DE4496">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i/>
        </w:rPr>
        <w:t>Figure 1</w:t>
      </w:r>
      <w:r w:rsidRPr="0011588E">
        <w:rPr>
          <w:rFonts w:ascii="Times New Roman" w:hAnsi="Times New Roman" w:cs="Times New Roman"/>
        </w:rPr>
        <w:t>.</w:t>
      </w:r>
      <w:r w:rsidRPr="0011588E">
        <w:rPr>
          <w:rFonts w:ascii="Times New Roman" w:hAnsi="Times New Roman" w:cs="Times New Roman" w:hint="eastAsia"/>
          <w:lang w:eastAsia="ko-KR"/>
        </w:rPr>
        <w:t xml:space="preserve"> </w:t>
      </w:r>
      <w:r w:rsidRPr="0011588E">
        <w:rPr>
          <w:rFonts w:ascii="Times New Roman" w:hAnsi="Times New Roman" w:cs="Times New Roman"/>
          <w:lang w:eastAsia="ko-KR"/>
        </w:rPr>
        <w:t>Parameter estimates and 95% confidence intervals from the final model.</w:t>
      </w:r>
      <w:r w:rsidR="00DE4496">
        <w:rPr>
          <w:rFonts w:ascii="Times New Roman" w:hAnsi="Times New Roman" w:cs="Times New Roman"/>
          <w:lang w:eastAsia="ko-KR"/>
        </w:rPr>
        <w:t xml:space="preserve"> </w:t>
      </w:r>
      <w:r w:rsidRPr="0011588E">
        <w:rPr>
          <w:rFonts w:ascii="Times New Roman" w:hAnsi="Times New Roman" w:cs="Times New Roman"/>
          <w:lang w:eastAsia="ko-KR"/>
        </w:rPr>
        <w:t>Significant model terms are denoted in red.</w:t>
      </w:r>
    </w:p>
    <w:p w14:paraId="22184174" w14:textId="7EF8AE38" w:rsidR="00E23385" w:rsidRDefault="00E23385" w:rsidP="005F4FB8">
      <w:pPr>
        <w:widowControl w:val="0"/>
        <w:suppressLineNumbers/>
        <w:suppressAutoHyphens/>
        <w:adjustRightInd w:val="0"/>
        <w:snapToGrid w:val="0"/>
        <w:spacing w:line="480" w:lineRule="auto"/>
        <w:contextualSpacing/>
        <w:rPr>
          <w:rFonts w:ascii="Times New Roman" w:hAnsi="Times New Roman" w:cs="Times New Roman"/>
        </w:rPr>
      </w:pPr>
    </w:p>
    <w:p w14:paraId="2C5ADEAA" w14:textId="77777777" w:rsidR="00E23385" w:rsidRDefault="00E23385" w:rsidP="005F4FB8">
      <w:pPr>
        <w:widowControl w:val="0"/>
        <w:suppressLineNumbers/>
        <w:suppressAutoHyphens/>
        <w:adjustRightInd w:val="0"/>
        <w:snapToGrid w:val="0"/>
        <w:spacing w:line="480" w:lineRule="auto"/>
        <w:contextualSpacing/>
        <w:rPr>
          <w:rFonts w:ascii="Times New Roman" w:hAnsi="Times New Roman" w:cs="Times New Roman"/>
        </w:rPr>
      </w:pPr>
    </w:p>
    <w:p w14:paraId="4211742B" w14:textId="77777777"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p>
    <w:p w14:paraId="32A27B26" w14:textId="77777777"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r w:rsidRPr="0011588E">
        <w:rPr>
          <w:rFonts w:ascii="Helvetica" w:hAnsi="Helvetica" w:cs="Helvetica"/>
          <w:noProof/>
          <w:lang w:val="en-GB" w:eastAsia="ko-KR"/>
        </w:rPr>
        <w:drawing>
          <wp:inline distT="0" distB="0" distL="0" distR="0" wp14:anchorId="5C1F6B75" wp14:editId="3C6A4F94">
            <wp:extent cx="5728335" cy="3153410"/>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5746790" cy="3163569"/>
                    </a:xfrm>
                    <a:prstGeom prst="rect">
                      <a:avLst/>
                    </a:prstGeom>
                    <a:noFill/>
                    <a:ln>
                      <a:noFill/>
                    </a:ln>
                  </pic:spPr>
                </pic:pic>
              </a:graphicData>
            </a:graphic>
          </wp:inline>
        </w:drawing>
      </w:r>
    </w:p>
    <w:p w14:paraId="1E5B3F5E" w14:textId="77777777"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p>
    <w:p w14:paraId="2D9AB578" w14:textId="222DA58A"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r w:rsidRPr="008D106A">
        <w:rPr>
          <w:rFonts w:ascii="Times New Roman" w:hAnsi="Times New Roman" w:cs="Times New Roman"/>
          <w:i/>
          <w:lang w:eastAsia="ko-KR"/>
        </w:rPr>
        <w:t>Figure 2</w:t>
      </w:r>
      <w:r w:rsidRPr="0011588E">
        <w:rPr>
          <w:rFonts w:ascii="Times New Roman" w:hAnsi="Times New Roman" w:cs="Times New Roman"/>
          <w:lang w:eastAsia="ko-KR"/>
        </w:rPr>
        <w:t xml:space="preserve">. Mean predicted probabilities of </w:t>
      </w:r>
      <w:r w:rsidRPr="0011588E">
        <w:rPr>
          <w:rFonts w:ascii="Times New Roman" w:hAnsi="Times New Roman" w:cs="Times New Roman"/>
          <w:i/>
          <w:lang w:eastAsia="ko-KR"/>
        </w:rPr>
        <w:t>receiving</w:t>
      </w:r>
      <w:r w:rsidRPr="0011588E">
        <w:rPr>
          <w:rFonts w:ascii="Times New Roman" w:hAnsi="Times New Roman" w:cs="Times New Roman"/>
          <w:lang w:eastAsia="ko-KR"/>
        </w:rPr>
        <w:t xml:space="preserve"> at least one additional tie (i.e., message being selected by others) as a function of existing incoming ties at 10% (</w:t>
      </w:r>
      <w:r w:rsidR="00377401">
        <w:rPr>
          <w:rFonts w:ascii="Times New Roman" w:hAnsi="Times New Roman" w:cs="Times New Roman"/>
          <w:lang w:eastAsia="ko-KR"/>
        </w:rPr>
        <w:t xml:space="preserve">= </w:t>
      </w:r>
      <w:r w:rsidRPr="0011588E">
        <w:rPr>
          <w:rFonts w:ascii="Times New Roman" w:hAnsi="Times New Roman" w:cs="Times New Roman"/>
          <w:lang w:eastAsia="ko-KR"/>
        </w:rPr>
        <w:t>zero), 50% (</w:t>
      </w:r>
      <w:r w:rsidR="00377401">
        <w:rPr>
          <w:rFonts w:ascii="Times New Roman" w:hAnsi="Times New Roman" w:cs="Times New Roman"/>
          <w:lang w:eastAsia="ko-KR"/>
        </w:rPr>
        <w:t xml:space="preserve">= </w:t>
      </w:r>
      <w:r w:rsidRPr="0011588E">
        <w:rPr>
          <w:rFonts w:ascii="Times New Roman" w:hAnsi="Times New Roman" w:cs="Times New Roman"/>
          <w:lang w:eastAsia="ko-KR"/>
        </w:rPr>
        <w:t xml:space="preserve">three), and 90% </w:t>
      </w:r>
      <w:r w:rsidR="00241136" w:rsidRPr="0011588E">
        <w:rPr>
          <w:rFonts w:ascii="Times New Roman" w:hAnsi="Times New Roman" w:cs="Times New Roman"/>
          <w:lang w:eastAsia="ko-KR"/>
        </w:rPr>
        <w:t>(</w:t>
      </w:r>
      <w:r w:rsidR="00241136">
        <w:rPr>
          <w:rFonts w:ascii="Times New Roman" w:hAnsi="Times New Roman" w:cs="Times New Roman"/>
          <w:lang w:eastAsia="ko-KR"/>
        </w:rPr>
        <w:t xml:space="preserve">= </w:t>
      </w:r>
      <w:r w:rsidR="00241136" w:rsidRPr="0011588E">
        <w:rPr>
          <w:rFonts w:ascii="Times New Roman" w:hAnsi="Times New Roman" w:cs="Times New Roman"/>
          <w:lang w:eastAsia="ko-KR"/>
        </w:rPr>
        <w:t>ten</w:t>
      </w:r>
      <w:r w:rsidR="00241136">
        <w:rPr>
          <w:rFonts w:ascii="Times New Roman" w:hAnsi="Times New Roman" w:cs="Times New Roman"/>
          <w:lang w:eastAsia="ko-KR"/>
        </w:rPr>
        <w:t xml:space="preserve"> existing ties</w:t>
      </w:r>
      <w:r w:rsidR="00241136" w:rsidRPr="0011588E">
        <w:rPr>
          <w:rFonts w:ascii="Times New Roman" w:hAnsi="Times New Roman" w:cs="Times New Roman"/>
          <w:lang w:eastAsia="ko-KR"/>
        </w:rPr>
        <w:t xml:space="preserve">) </w:t>
      </w:r>
      <w:r w:rsidRPr="0011588E">
        <w:rPr>
          <w:rFonts w:ascii="Times New Roman" w:hAnsi="Times New Roman" w:cs="Times New Roman"/>
          <w:lang w:eastAsia="ko-KR"/>
        </w:rPr>
        <w:t>percentile</w:t>
      </w:r>
      <w:r w:rsidR="00241136">
        <w:rPr>
          <w:rFonts w:ascii="Times New Roman" w:hAnsi="Times New Roman" w:cs="Times New Roman"/>
          <w:lang w:eastAsia="ko-KR"/>
        </w:rPr>
        <w:t xml:space="preserve"> </w:t>
      </w:r>
      <w:r w:rsidRPr="0011588E">
        <w:rPr>
          <w:rFonts w:ascii="Times New Roman" w:hAnsi="Times New Roman" w:cs="Times New Roman"/>
          <w:lang w:eastAsia="ko-KR"/>
        </w:rPr>
        <w:t xml:space="preserve">of the in-degree distribution. For each receiver node, we derived the mean edge probabilities of all other nodes (excluding any nodes that are already connected) sending a tie to the target node conditional on the rest of the network and on the model specification.  </w:t>
      </w:r>
    </w:p>
    <w:p w14:paraId="158D059A" w14:textId="77777777"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p>
    <w:p w14:paraId="5E1C92A6" w14:textId="77777777"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p>
    <w:p w14:paraId="0932E2DE" w14:textId="77777777"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noProof/>
          <w:lang w:val="en-GB" w:eastAsia="ko-KR"/>
        </w:rPr>
        <w:drawing>
          <wp:inline distT="0" distB="0" distL="0" distR="0" wp14:anchorId="557BC611" wp14:editId="086A6A33">
            <wp:extent cx="5728335" cy="3137535"/>
            <wp:effectExtent l="0" t="0" r="12065" b="12065"/>
            <wp:docPr id="9" name="Picture 9" descr="Interact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plot.png"/>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5751075" cy="3149990"/>
                    </a:xfrm>
                    <a:prstGeom prst="rect">
                      <a:avLst/>
                    </a:prstGeom>
                    <a:noFill/>
                    <a:ln>
                      <a:noFill/>
                    </a:ln>
                  </pic:spPr>
                </pic:pic>
              </a:graphicData>
            </a:graphic>
          </wp:inline>
        </w:drawing>
      </w:r>
    </w:p>
    <w:p w14:paraId="00361C18" w14:textId="77777777" w:rsidR="00E23385" w:rsidRPr="0011588E" w:rsidRDefault="00E23385" w:rsidP="00E23385">
      <w:pPr>
        <w:widowControl w:val="0"/>
        <w:suppressLineNumbers/>
        <w:suppressAutoHyphens/>
        <w:adjustRightInd w:val="0"/>
        <w:snapToGrid w:val="0"/>
        <w:contextualSpacing/>
        <w:rPr>
          <w:rFonts w:ascii="Times New Roman" w:hAnsi="Times New Roman" w:cs="Times New Roman"/>
          <w:lang w:eastAsia="ko-KR"/>
        </w:rPr>
      </w:pPr>
    </w:p>
    <w:p w14:paraId="6C09CFE4" w14:textId="5A6E1A0C" w:rsidR="009938A1" w:rsidRPr="0071439D" w:rsidRDefault="00E23385" w:rsidP="009A4AE9">
      <w:pPr>
        <w:widowControl w:val="0"/>
        <w:suppressLineNumbers/>
        <w:suppressAutoHyphens/>
        <w:adjustRightInd w:val="0"/>
        <w:snapToGrid w:val="0"/>
        <w:contextualSpacing/>
        <w:rPr>
          <w:rFonts w:ascii="Times New Roman" w:hAnsi="Times New Roman" w:cs="Times New Roman"/>
          <w:sz w:val="22"/>
          <w:szCs w:val="22"/>
          <w:lang w:eastAsia="ko-KR"/>
        </w:rPr>
      </w:pPr>
      <w:r w:rsidRPr="008D106A">
        <w:rPr>
          <w:rFonts w:ascii="Times New Roman" w:hAnsi="Times New Roman" w:cs="Times New Roman"/>
          <w:i/>
          <w:lang w:eastAsia="ko-KR"/>
        </w:rPr>
        <w:t>Figure 3</w:t>
      </w:r>
      <w:r w:rsidRPr="0011588E">
        <w:rPr>
          <w:rFonts w:ascii="Times New Roman" w:hAnsi="Times New Roman" w:cs="Times New Roman"/>
          <w:lang w:eastAsia="ko-KR"/>
        </w:rPr>
        <w:t>. Interaction effects between time trends and candidate preference homophily. Panel A depicts conditional main effects of candidate preference homophily at each time point, and Panel B depicts Johnson-Neyman regions of significance as a function of tim</w:t>
      </w:r>
      <w:r w:rsidR="009A4AE9">
        <w:rPr>
          <w:rFonts w:ascii="Times New Roman" w:hAnsi="Times New Roman" w:cs="Times New Roman"/>
          <w:sz w:val="22"/>
          <w:szCs w:val="22"/>
          <w:lang w:eastAsia="ko-KR"/>
        </w:rPr>
        <w:t>e.</w:t>
      </w:r>
    </w:p>
    <w:sectPr w:rsidR="009938A1" w:rsidRPr="0071439D" w:rsidSect="009A4AE9">
      <w:endnotePr>
        <w:numFmt w:val="decimal"/>
      </w:endnotePr>
      <w:pgSz w:w="11900" w:h="16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yunjin (Jin) Song" w:date="2017-10-11T09:11:00Z" w:initials="Jin">
    <w:p w14:paraId="1F923537" w14:textId="1E8BF085" w:rsidR="00D2259B" w:rsidRPr="0037301D" w:rsidRDefault="00D2259B">
      <w:pPr>
        <w:pStyle w:val="CommentText"/>
      </w:pPr>
      <w:r>
        <w:rPr>
          <w:rStyle w:val="CommentReference"/>
        </w:rPr>
        <w:annotationRef/>
      </w:r>
      <w:r w:rsidRPr="0037301D">
        <w:t>Bump up introduction / highlight the major theme running through ms (segregation vs diverse exposure?) by providing some theoretical perspective upfront</w:t>
      </w:r>
    </w:p>
    <w:p w14:paraId="63215625" w14:textId="77777777" w:rsidR="00D2259B" w:rsidRPr="0037301D" w:rsidRDefault="00D2259B">
      <w:pPr>
        <w:pStyle w:val="CommentText"/>
      </w:pPr>
    </w:p>
    <w:p w14:paraId="4BC1810A" w14:textId="58CD4CCC" w:rsidR="00D2259B" w:rsidRPr="0037301D" w:rsidRDefault="00D2259B">
      <w:pPr>
        <w:pStyle w:val="CommentText"/>
      </w:pPr>
      <w:r w:rsidRPr="0037301D">
        <w:t xml:space="preserve">Highlight the role of incidental exposure / role of network structure </w:t>
      </w:r>
    </w:p>
    <w:p w14:paraId="5708106A" w14:textId="77777777" w:rsidR="00D2259B" w:rsidRPr="0037301D" w:rsidRDefault="00D2259B">
      <w:pPr>
        <w:pStyle w:val="CommentText"/>
      </w:pPr>
    </w:p>
    <w:p w14:paraId="6B6A9855" w14:textId="14C131B0" w:rsidR="00D2259B" w:rsidRPr="0037301D" w:rsidRDefault="00D2259B">
      <w:pPr>
        <w:pStyle w:val="CommentText"/>
      </w:pPr>
      <w:r w:rsidRPr="0037301D">
        <w:t>At the end of the intro, present our multi-level-of-analysis framework (individual – dyad – structure)</w:t>
      </w:r>
    </w:p>
    <w:p w14:paraId="529BF4B8" w14:textId="77777777" w:rsidR="00D2259B" w:rsidRPr="0037301D" w:rsidRDefault="00D2259B">
      <w:pPr>
        <w:pStyle w:val="CommentText"/>
      </w:pPr>
    </w:p>
    <w:p w14:paraId="44081122" w14:textId="3D6B7C88" w:rsidR="00D2259B" w:rsidRPr="0037301D" w:rsidRDefault="00D2259B">
      <w:pPr>
        <w:pStyle w:val="CommentText"/>
      </w:pPr>
      <w:r w:rsidRPr="0037301D">
        <w:t>Convert motivation part to research question, highlighting the two competing perspective</w:t>
      </w:r>
    </w:p>
    <w:p w14:paraId="66C562C8" w14:textId="77777777" w:rsidR="00D2259B" w:rsidRPr="0037301D" w:rsidRDefault="00D2259B">
      <w:pPr>
        <w:pStyle w:val="CommentText"/>
      </w:pPr>
    </w:p>
    <w:p w14:paraId="5F953A22" w14:textId="2EC1B18B" w:rsidR="00D2259B" w:rsidRPr="0037301D" w:rsidRDefault="00D2259B">
      <w:pPr>
        <w:pStyle w:val="CommentText"/>
      </w:pPr>
      <w:r w:rsidRPr="0037301D">
        <w:t>Whether interaction part should be remain in the ms will be determined later, after reading through the revised ms.</w:t>
      </w:r>
    </w:p>
    <w:p w14:paraId="4F7A9071" w14:textId="77777777" w:rsidR="00D2259B" w:rsidRPr="0037301D" w:rsidRDefault="00D2259B">
      <w:pPr>
        <w:pStyle w:val="CommentText"/>
      </w:pPr>
    </w:p>
    <w:p w14:paraId="4605098D" w14:textId="77777777" w:rsidR="00D2259B" w:rsidRPr="0037301D" w:rsidRDefault="00D2259B">
      <w:pPr>
        <w:pStyle w:val="CommentText"/>
      </w:pPr>
      <w:r w:rsidRPr="0037301D">
        <w:t>Regarding interaction hypothesis</w:t>
      </w:r>
    </w:p>
    <w:p w14:paraId="4FD8509B" w14:textId="6AAFC992" w:rsidR="00D2259B" w:rsidRPr="0037301D" w:rsidRDefault="00D2259B">
      <w:pPr>
        <w:pStyle w:val="CommentText"/>
      </w:pPr>
      <w:r w:rsidRPr="0037301D">
        <w:t>1. people could have learned other’s political orientations, therefore likely to be more selective over time</w:t>
      </w:r>
    </w:p>
    <w:p w14:paraId="062C8683" w14:textId="33630281" w:rsidR="00D2259B" w:rsidRPr="0037301D" w:rsidRDefault="00D2259B">
      <w:pPr>
        <w:pStyle w:val="CommentText"/>
      </w:pPr>
      <w:r w:rsidRPr="0037301D">
        <w:t>2. provide some evidence that election became extremely competitive over time</w:t>
      </w:r>
    </w:p>
    <w:p w14:paraId="74D4D993" w14:textId="77777777" w:rsidR="00D2259B" w:rsidRPr="0037301D" w:rsidRDefault="00D2259B">
      <w:pPr>
        <w:pStyle w:val="CommentText"/>
      </w:pPr>
    </w:p>
    <w:p w14:paraId="7246A51C" w14:textId="2D56289D" w:rsidR="00D2259B" w:rsidRPr="0037301D" w:rsidRDefault="00D2259B">
      <w:pPr>
        <w:pStyle w:val="CommentText"/>
      </w:pPr>
      <w:r w:rsidRPr="0037301D">
        <w:t>Rational of focusing why “being selective” comes out of bit blue, should make explicit statement why it matters</w:t>
      </w:r>
    </w:p>
    <w:p w14:paraId="2A7032B6" w14:textId="77777777" w:rsidR="00D2259B" w:rsidRPr="0037301D" w:rsidRDefault="00D2259B">
      <w:pPr>
        <w:pStyle w:val="CommentText"/>
      </w:pPr>
    </w:p>
    <w:p w14:paraId="5D60E739" w14:textId="55A3F5FE" w:rsidR="00D2259B" w:rsidRPr="0037301D" w:rsidRDefault="00D2259B">
      <w:pPr>
        <w:pStyle w:val="CommentText"/>
      </w:pPr>
      <w:r w:rsidRPr="0037301D">
        <w:t>Introduce the set up of the study at the beginning so people could easily follow the theory section (“selecting messages”</w:t>
      </w:r>
    </w:p>
    <w:p w14:paraId="0E20F8AE" w14:textId="77777777" w:rsidR="00D2259B" w:rsidRPr="0037301D" w:rsidRDefault="00D2259B">
      <w:pPr>
        <w:pStyle w:val="CommentText"/>
      </w:pPr>
    </w:p>
    <w:p w14:paraId="33002506" w14:textId="77777777" w:rsidR="00D2259B" w:rsidRPr="0037301D" w:rsidRDefault="00D2259B" w:rsidP="00E95CFD">
      <w:pPr>
        <w:pStyle w:val="CommentText"/>
      </w:pPr>
      <w:r w:rsidRPr="0037301D">
        <w:t>Terminology</w:t>
      </w:r>
    </w:p>
    <w:p w14:paraId="279913A6" w14:textId="77777777" w:rsidR="00D2259B" w:rsidRPr="0037301D" w:rsidRDefault="00D2259B" w:rsidP="00E95CFD">
      <w:pPr>
        <w:pStyle w:val="CommentText"/>
      </w:pPr>
      <w:r w:rsidRPr="0037301D">
        <w:t>Clicking = selecting = reading? Be consistent</w:t>
      </w:r>
    </w:p>
    <w:p w14:paraId="65B02ECC" w14:textId="3693912F" w:rsidR="00D2259B" w:rsidRPr="0037301D" w:rsidRDefault="00D2259B" w:rsidP="00E95CFD">
      <w:pPr>
        <w:pStyle w:val="CommentText"/>
      </w:pPr>
      <w:r w:rsidRPr="0037301D">
        <w:t>“consistency” at least mention consonant dissonant</w:t>
      </w:r>
    </w:p>
    <w:p w14:paraId="21F0D1CD" w14:textId="781B6DB2" w:rsidR="00D2259B" w:rsidRDefault="00D2259B">
      <w:pPr>
        <w:pStyle w:val="CommentText"/>
      </w:pPr>
      <w:r w:rsidRPr="0037301D">
        <w:t>“less clearly communicate” -&gt; “less strong partisan”</w:t>
      </w:r>
      <w:r>
        <w:t xml:space="preserve"> </w:t>
      </w:r>
    </w:p>
    <w:p w14:paraId="4F4C2E90" w14:textId="77777777" w:rsidR="00D2259B" w:rsidRDefault="00D2259B">
      <w:pPr>
        <w:pStyle w:val="CommentText"/>
      </w:pPr>
    </w:p>
  </w:comment>
  <w:comment w:id="9" w:author="Hyunjin (Jin) Song" w:date="2017-10-13T11:43:00Z" w:initials="Jin">
    <w:p w14:paraId="626F377F" w14:textId="0D8AB0BB" w:rsidR="00D2259B" w:rsidRDefault="00D2259B">
      <w:pPr>
        <w:pStyle w:val="CommentText"/>
      </w:pPr>
      <w:r>
        <w:rPr>
          <w:rStyle w:val="CommentReference"/>
        </w:rPr>
        <w:annotationRef/>
      </w:r>
      <w:r>
        <w:t>I was not able to determine this info for myself (just copied from CR text). The log data actually did not have any information about which messages that R has wrote…..</w:t>
      </w:r>
    </w:p>
  </w:comment>
  <w:comment w:id="10" w:author="Hyunjin (Jin) Song" w:date="2017-10-13T11:44:00Z" w:initials="Jin">
    <w:p w14:paraId="73B34277" w14:textId="74666CA9" w:rsidR="00D2259B" w:rsidRDefault="00D2259B">
      <w:pPr>
        <w:pStyle w:val="CommentText"/>
      </w:pPr>
      <w:r>
        <w:rPr>
          <w:rStyle w:val="CommentReference"/>
        </w:rPr>
        <w:annotationRef/>
      </w:r>
      <w:r>
        <w:t>This number IS based on log data. Note that since we’re also using pre-testing phase log data as well, this number is bit different from CR version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4C2E90" w15:done="0"/>
  <w15:commentEx w15:paraId="626F377F" w15:done="0"/>
  <w15:commentEx w15:paraId="73B342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4C2E90" w16cid:durableId="1D8B1D60"/>
  <w16cid:commentId w16cid:paraId="1AF9A239" w16cid:durableId="1D8B1D6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C0451" w14:textId="77777777" w:rsidR="00B660BE" w:rsidRDefault="00B660BE" w:rsidP="009877ED"/>
  </w:endnote>
  <w:endnote w:type="continuationSeparator" w:id="0">
    <w:p w14:paraId="357537AB" w14:textId="77777777" w:rsidR="00B660BE" w:rsidRDefault="00B660BE" w:rsidP="0098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D54EF" w14:textId="77777777" w:rsidR="00B660BE" w:rsidRDefault="00B660BE" w:rsidP="009877ED">
      <w:pPr>
        <w:contextualSpacing/>
      </w:pPr>
      <w:r>
        <w:separator/>
      </w:r>
    </w:p>
  </w:footnote>
  <w:footnote w:type="continuationSeparator" w:id="0">
    <w:p w14:paraId="1E5261D2" w14:textId="77777777" w:rsidR="00B660BE" w:rsidRDefault="00B660BE" w:rsidP="009877ED">
      <w:r>
        <w:continuationSeparator/>
      </w:r>
    </w:p>
  </w:footnote>
  <w:footnote w:id="1">
    <w:p w14:paraId="6B638D9C" w14:textId="5C315CC7" w:rsidR="00D2259B" w:rsidRPr="00D2259B" w:rsidRDefault="00D2259B" w:rsidP="00BF19DD">
      <w:pPr>
        <w:pStyle w:val="FootnoteText"/>
        <w:ind w:firstLine="720"/>
        <w:rPr>
          <w:rFonts w:ascii="Times New Roman" w:hAnsi="Times New Roman" w:cs="Times New Roman"/>
          <w:lang w:eastAsia="ko-KR"/>
        </w:rPr>
      </w:pPr>
      <w:r w:rsidRPr="00C42C15">
        <w:rPr>
          <w:rStyle w:val="FootnoteReference"/>
          <w:rFonts w:ascii="Times New Roman" w:hAnsi="Times New Roman" w:cs="Times New Roman"/>
        </w:rPr>
        <w:footnoteRef/>
      </w:r>
      <w:r w:rsidRPr="00C42C15">
        <w:rPr>
          <w:rFonts w:ascii="Times New Roman" w:hAnsi="Times New Roman" w:cs="Times New Roman"/>
        </w:rPr>
        <w:t xml:space="preserve"> </w:t>
      </w:r>
      <w:r w:rsidRPr="006600AC">
        <w:rPr>
          <w:rFonts w:ascii="Times New Roman" w:hAnsi="Times New Roman" w:cs="Times New Roman"/>
        </w:rPr>
        <w:t xml:space="preserve">Compared to the general population, demographic profiles of our final samples were slightly biased toward younger (sample median age = 35; population = 38) male (sample = </w:t>
      </w:r>
      <w:r w:rsidRPr="00DB359E">
        <w:rPr>
          <w:rFonts w:ascii="Times New Roman" w:hAnsi="Times New Roman" w:cs="Times New Roman"/>
          <w:lang w:eastAsia="ko-KR"/>
        </w:rPr>
        <w:t>51.9%;</w:t>
      </w:r>
      <w:r w:rsidRPr="0042050D">
        <w:rPr>
          <w:rFonts w:ascii="Times New Roman" w:hAnsi="Times New Roman" w:cs="Times New Roman"/>
          <w:lang w:eastAsia="ko-KR"/>
        </w:rPr>
        <w:t xml:space="preserve"> population = 49.67%)</w:t>
      </w:r>
      <w:r w:rsidRPr="00C41111">
        <w:rPr>
          <w:rFonts w:ascii="Times New Roman" w:hAnsi="Times New Roman" w:cs="Times New Roman"/>
        </w:rPr>
        <w:t xml:space="preserve">, reflecting the general tendency of those who are active online. </w:t>
      </w:r>
      <w:r w:rsidRPr="00C357E4">
        <w:rPr>
          <w:rFonts w:ascii="Times New Roman" w:hAnsi="Times New Roman" w:cs="Times New Roman"/>
        </w:rPr>
        <w:t>Yet</w:t>
      </w:r>
      <w:r w:rsidRPr="00302DA1">
        <w:rPr>
          <w:rFonts w:ascii="Times New Roman" w:hAnsi="Times New Roman" w:cs="Times New Roman"/>
        </w:rPr>
        <w:t xml:space="preserve"> </w:t>
      </w:r>
      <w:r w:rsidRPr="00E347F1">
        <w:rPr>
          <w:rFonts w:ascii="Times New Roman" w:hAnsi="Times New Roman" w:cs="Times New Roman"/>
        </w:rPr>
        <w:t>because</w:t>
      </w:r>
      <w:r w:rsidRPr="00F244E1">
        <w:rPr>
          <w:rFonts w:ascii="Times New Roman" w:hAnsi="Times New Roman" w:cs="Times New Roman"/>
        </w:rPr>
        <w:t xml:space="preserve"> we are taking inferential network-analytic approach, the representativeness is not a major concern</w:t>
      </w:r>
      <w:r w:rsidRPr="00464C47">
        <w:rPr>
          <w:rFonts w:ascii="Times New Roman" w:hAnsi="Times New Roman" w:cs="Times New Roman"/>
        </w:rPr>
        <w:t xml:space="preserve"> here</w:t>
      </w:r>
      <w:r w:rsidRPr="005E1821">
        <w:rPr>
          <w:rFonts w:ascii="Times New Roman" w:hAnsi="Times New Roman" w:cs="Times New Roman"/>
        </w:rPr>
        <w:t xml:space="preserve"> as opposed to the case of traditional survey</w:t>
      </w:r>
      <w:r w:rsidRPr="00F82710">
        <w:rPr>
          <w:rFonts w:ascii="Times New Roman" w:hAnsi="Times New Roman" w:cs="Times New Roman"/>
        </w:rPr>
        <w:t>.</w:t>
      </w:r>
      <w:r w:rsidRPr="00995CAA">
        <w:rPr>
          <w:rFonts w:ascii="Times New Roman" w:hAnsi="Times New Roman" w:cs="Times New Roman"/>
        </w:rPr>
        <w:t xml:space="preserve"> In addition, our sample ha</w:t>
      </w:r>
      <w:r w:rsidRPr="00D2259B">
        <w:rPr>
          <w:rFonts w:ascii="Times New Roman" w:hAnsi="Times New Roman" w:cs="Times New Roman"/>
        </w:rPr>
        <w:t>d enough variability in all of the key covariates (especially for candidate preference), making less likely that our results are biased by the peculiarity of our data.</w:t>
      </w:r>
    </w:p>
  </w:footnote>
  <w:footnote w:id="2">
    <w:p w14:paraId="5DA82DD6" w14:textId="77777777" w:rsidR="00D2259B" w:rsidRPr="00E2584C" w:rsidRDefault="00D2259B" w:rsidP="00BF19DD">
      <w:pPr>
        <w:pStyle w:val="FootnoteText"/>
        <w:ind w:firstLine="720"/>
        <w:rPr>
          <w:rFonts w:ascii="Times New Roman" w:hAnsi="Times New Roman" w:cs="Times New Roman"/>
        </w:rPr>
      </w:pPr>
      <w:r w:rsidRPr="00C42C15">
        <w:rPr>
          <w:rStyle w:val="FootnoteReference"/>
          <w:rFonts w:ascii="Times New Roman" w:hAnsi="Times New Roman" w:cs="Times New Roman"/>
        </w:rPr>
        <w:footnoteRef/>
      </w:r>
      <w:r w:rsidRPr="00C42C15">
        <w:rPr>
          <w:rFonts w:ascii="Times New Roman" w:hAnsi="Times New Roman" w:cs="Times New Roman"/>
        </w:rPr>
        <w:t xml:space="preserve"> We also estimated models with daily slices (</w:t>
      </w:r>
      <w:r w:rsidRPr="00BF19DD">
        <w:rPr>
          <w:rFonts w:ascii="Times New Roman" w:hAnsi="Times New Roman" w:cs="Times New Roman"/>
          <w:i/>
        </w:rPr>
        <w:t>t</w:t>
      </w:r>
      <w:r w:rsidRPr="00C42C15">
        <w:rPr>
          <w:rFonts w:ascii="Times New Roman" w:hAnsi="Times New Roman" w:cs="Times New Roman"/>
        </w:rPr>
        <w:t xml:space="preserve"> = 26) and found largely the same results with minor discrepancies in estimated coefficients and significance level. Combined with multiple imputation results, our robustness check suggest that our results and conclusions are reasonably robust against potential methodological i</w:t>
      </w:r>
      <w:r w:rsidRPr="00E2584C">
        <w:rPr>
          <w:rFonts w:ascii="Times New Roman" w:hAnsi="Times New Roman" w:cs="Times New Roman"/>
        </w:rPr>
        <w:t>ssues.</w:t>
      </w:r>
    </w:p>
  </w:footnote>
  <w:footnote w:id="3">
    <w:p w14:paraId="1CF2537B" w14:textId="427A5E1A" w:rsidR="00D2259B" w:rsidRPr="00DB359E" w:rsidRDefault="00D2259B" w:rsidP="00BF19DD">
      <w:pPr>
        <w:pStyle w:val="FootnoteText"/>
        <w:ind w:firstLine="720"/>
        <w:rPr>
          <w:rFonts w:ascii="Times New Roman" w:hAnsi="Times New Roman" w:cs="Times New Roman"/>
        </w:rPr>
      </w:pPr>
      <w:r w:rsidRPr="00C42C15">
        <w:rPr>
          <w:rStyle w:val="FootnoteReference"/>
          <w:rFonts w:ascii="Times New Roman" w:hAnsi="Times New Roman" w:cs="Times New Roman"/>
        </w:rPr>
        <w:footnoteRef/>
      </w:r>
      <w:r w:rsidRPr="00C42C15">
        <w:rPr>
          <w:rFonts w:ascii="Times New Roman" w:hAnsi="Times New Roman" w:cs="Times New Roman"/>
        </w:rPr>
        <w:t xml:space="preserve"> We assume</w:t>
      </w:r>
      <w:r w:rsidRPr="00E2584C">
        <w:rPr>
          <w:rFonts w:ascii="Times New Roman" w:hAnsi="Times New Roman" w:cs="Times New Roman"/>
        </w:rPr>
        <w:t xml:space="preserve"> participants’ characteristics (such as their candidate preferences) may drive the creation of network ties but not the other way around</w:t>
      </w:r>
      <w:r w:rsidRPr="00DB359E">
        <w:rPr>
          <w:rFonts w:ascii="Times New Roman" w:hAnsi="Times New Roman" w:cs="Times New Roman"/>
        </w:rPr>
        <w:t>, provided that such characteristics were rather stable across survey waves.</w:t>
      </w:r>
    </w:p>
  </w:footnote>
  <w:footnote w:id="4">
    <w:p w14:paraId="46C6548E" w14:textId="5B6B5E3F" w:rsidR="00D2259B" w:rsidRPr="00C42C15" w:rsidRDefault="00D2259B" w:rsidP="00BF19DD">
      <w:pPr>
        <w:pStyle w:val="FootnoteText"/>
        <w:ind w:firstLine="720"/>
        <w:rPr>
          <w:rFonts w:ascii="Times New Roman" w:hAnsi="Times New Roman" w:cs="Times New Roman"/>
        </w:rPr>
      </w:pPr>
      <w:r w:rsidRPr="00C42C15">
        <w:rPr>
          <w:rStyle w:val="FootnoteReference"/>
          <w:rFonts w:ascii="Times New Roman" w:hAnsi="Times New Roman" w:cs="Times New Roman"/>
        </w:rPr>
        <w:footnoteRef/>
      </w:r>
      <w:r w:rsidRPr="00C42C15">
        <w:rPr>
          <w:rFonts w:ascii="Times New Roman" w:hAnsi="Times New Roman" w:cs="Times New Roman"/>
        </w:rPr>
        <w:t xml:space="preserve"> </w:t>
      </w:r>
      <w:r>
        <w:rPr>
          <w:rFonts w:ascii="Times New Roman" w:hAnsi="Times New Roman" w:cs="Times New Roman"/>
        </w:rPr>
        <w:t xml:space="preserve">Candidate </w:t>
      </w:r>
      <w:r w:rsidR="00952CAF">
        <w:rPr>
          <w:rFonts w:ascii="Times New Roman" w:hAnsi="Times New Roman" w:cs="Times New Roman"/>
        </w:rPr>
        <w:t xml:space="preserve">choices </w:t>
      </w:r>
      <w:r>
        <w:rPr>
          <w:rFonts w:ascii="Times New Roman" w:hAnsi="Times New Roman" w:cs="Times New Roman"/>
        </w:rPr>
        <w:t>(</w:t>
      </w:r>
      <w:r w:rsidRPr="00C42C15">
        <w:rPr>
          <w:rFonts w:ascii="Times New Roman" w:hAnsi="Times New Roman" w:cs="Times New Roman"/>
        </w:rPr>
        <w:t xml:space="preserve">W1: </w:t>
      </w:r>
      <w:r w:rsidRPr="00C42C15">
        <w:rPr>
          <w:rFonts w:ascii="Times New Roman" w:hAnsi="Times New Roman" w:cs="Times New Roman"/>
          <w:i/>
        </w:rPr>
        <w:t>M</w:t>
      </w:r>
      <w:r w:rsidRPr="00C42C15">
        <w:rPr>
          <w:rFonts w:ascii="Times New Roman" w:hAnsi="Times New Roman" w:cs="Times New Roman"/>
        </w:rPr>
        <w:t xml:space="preserve"> = </w:t>
      </w:r>
      <w:r w:rsidRPr="00C42C15">
        <w:rPr>
          <w:rFonts w:ascii="Times New Roman" w:hAnsi="Times New Roman" w:cs="Times New Roman"/>
          <w:lang w:eastAsia="ko-KR"/>
        </w:rPr>
        <w:t xml:space="preserve">.60, </w:t>
      </w:r>
      <w:r w:rsidRPr="00C42C15">
        <w:rPr>
          <w:rFonts w:ascii="Times New Roman" w:hAnsi="Times New Roman" w:cs="Times New Roman"/>
          <w:i/>
          <w:lang w:eastAsia="ko-KR"/>
        </w:rPr>
        <w:t>SD</w:t>
      </w:r>
      <w:r w:rsidRPr="00C42C15">
        <w:rPr>
          <w:rFonts w:ascii="Times New Roman" w:hAnsi="Times New Roman" w:cs="Times New Roman"/>
          <w:lang w:eastAsia="ko-KR"/>
        </w:rPr>
        <w:t xml:space="preserve"> = .49; W2: </w:t>
      </w:r>
      <w:r w:rsidRPr="00C42C15">
        <w:rPr>
          <w:rFonts w:ascii="Times New Roman" w:hAnsi="Times New Roman" w:cs="Times New Roman"/>
          <w:i/>
          <w:lang w:eastAsia="ko-KR"/>
        </w:rPr>
        <w:t>M</w:t>
      </w:r>
      <w:r w:rsidRPr="00C42C15">
        <w:rPr>
          <w:rFonts w:ascii="Times New Roman" w:hAnsi="Times New Roman" w:cs="Times New Roman"/>
          <w:lang w:eastAsia="ko-KR"/>
        </w:rPr>
        <w:t xml:space="preserve"> = .66, </w:t>
      </w:r>
      <w:r w:rsidRPr="00C42C15">
        <w:rPr>
          <w:rFonts w:ascii="Times New Roman" w:hAnsi="Times New Roman" w:cs="Times New Roman"/>
          <w:i/>
          <w:lang w:eastAsia="ko-KR"/>
        </w:rPr>
        <w:t>SD</w:t>
      </w:r>
      <w:r w:rsidRPr="00C42C15">
        <w:rPr>
          <w:rFonts w:ascii="Times New Roman" w:hAnsi="Times New Roman" w:cs="Times New Roman"/>
          <w:lang w:eastAsia="ko-KR"/>
        </w:rPr>
        <w:t xml:space="preserve"> = .47; W3: </w:t>
      </w:r>
      <w:r w:rsidRPr="00C42C15">
        <w:rPr>
          <w:rFonts w:ascii="Times New Roman" w:hAnsi="Times New Roman" w:cs="Times New Roman"/>
          <w:i/>
          <w:lang w:eastAsia="ko-KR"/>
        </w:rPr>
        <w:t>M</w:t>
      </w:r>
      <w:r w:rsidRPr="00C42C15">
        <w:rPr>
          <w:rFonts w:ascii="Times New Roman" w:hAnsi="Times New Roman" w:cs="Times New Roman"/>
          <w:lang w:eastAsia="ko-KR"/>
        </w:rPr>
        <w:t xml:space="preserve"> = .61, </w:t>
      </w:r>
      <w:r w:rsidRPr="00C42C15">
        <w:rPr>
          <w:rFonts w:ascii="Times New Roman" w:hAnsi="Times New Roman" w:cs="Times New Roman"/>
          <w:i/>
          <w:lang w:eastAsia="ko-KR"/>
        </w:rPr>
        <w:t>SD</w:t>
      </w:r>
      <w:r w:rsidRPr="00C42C15">
        <w:rPr>
          <w:rFonts w:ascii="Times New Roman" w:hAnsi="Times New Roman" w:cs="Times New Roman"/>
          <w:lang w:eastAsia="ko-KR"/>
        </w:rPr>
        <w:t xml:space="preserve"> = .48</w:t>
      </w:r>
      <w:r>
        <w:rPr>
          <w:rFonts w:ascii="Times New Roman" w:hAnsi="Times New Roman" w:cs="Times New Roman"/>
          <w:lang w:eastAsia="ko-KR"/>
        </w:rPr>
        <w:t xml:space="preserve">) </w:t>
      </w:r>
      <w:r>
        <w:rPr>
          <w:rFonts w:ascii="Times New Roman" w:hAnsi="Times New Roman" w:cs="Times New Roman"/>
        </w:rPr>
        <w:t xml:space="preserve">were tapped using a dichotomous measure, where </w:t>
      </w:r>
      <w:r w:rsidRPr="00C42C15">
        <w:rPr>
          <w:rFonts w:ascii="Times New Roman" w:hAnsi="Times New Roman" w:cs="Times New Roman"/>
        </w:rPr>
        <w:t xml:space="preserve">“1” </w:t>
      </w:r>
      <w:r>
        <w:rPr>
          <w:rFonts w:ascii="Times New Roman" w:hAnsi="Times New Roman" w:cs="Times New Roman"/>
        </w:rPr>
        <w:t>denotes supporting liberal candidate (Moon Jae-in)</w:t>
      </w:r>
      <w:r w:rsidRPr="00C42C15">
        <w:rPr>
          <w:rFonts w:ascii="Times New Roman" w:hAnsi="Times New Roman" w:cs="Times New Roman"/>
        </w:rPr>
        <w:t xml:space="preserve"> vs. “0” </w:t>
      </w:r>
      <w:r>
        <w:rPr>
          <w:rFonts w:ascii="Times New Roman" w:hAnsi="Times New Roman" w:cs="Times New Roman"/>
        </w:rPr>
        <w:t xml:space="preserve">denotes </w:t>
      </w:r>
      <w:r w:rsidRPr="00C42C15">
        <w:rPr>
          <w:rFonts w:ascii="Times New Roman" w:hAnsi="Times New Roman" w:cs="Times New Roman"/>
        </w:rPr>
        <w:t>sup</w:t>
      </w:r>
      <w:r>
        <w:rPr>
          <w:rFonts w:ascii="Times New Roman" w:hAnsi="Times New Roman" w:cs="Times New Roman"/>
        </w:rPr>
        <w:t>porting conservative candidate (</w:t>
      </w:r>
      <w:r w:rsidRPr="00C42C15">
        <w:rPr>
          <w:rFonts w:ascii="Times New Roman" w:hAnsi="Times New Roman" w:cs="Times New Roman"/>
        </w:rPr>
        <w:t>Park Geun-hye</w:t>
      </w:r>
      <w:r>
        <w:rPr>
          <w:rFonts w:ascii="Times New Roman" w:hAnsi="Times New Roman" w:cs="Times New Roman"/>
        </w:rPr>
        <w:t>)</w:t>
      </w:r>
      <w:r>
        <w:rPr>
          <w:rFonts w:ascii="Times New Roman" w:hAnsi="Times New Roman" w:cs="Times New Roman"/>
          <w:lang w:eastAsia="ko-KR"/>
        </w:rPr>
        <w:t>.</w:t>
      </w:r>
      <w:r w:rsidRPr="00C42C15">
        <w:rPr>
          <w:rFonts w:ascii="Times New Roman" w:hAnsi="Times New Roman" w:cs="Times New Roman"/>
        </w:rPr>
        <w:t xml:space="preserve"> </w:t>
      </w:r>
    </w:p>
  </w:footnote>
  <w:footnote w:id="5">
    <w:p w14:paraId="6ECD3913" w14:textId="73F16866" w:rsidR="00D2259B" w:rsidRPr="007409FD" w:rsidRDefault="00D2259B" w:rsidP="00BF19DD">
      <w:pPr>
        <w:pStyle w:val="FootnoteText"/>
        <w:ind w:firstLine="720"/>
        <w:rPr>
          <w:rFonts w:ascii="Times New Roman" w:hAnsi="Times New Roman" w:cs="Times New Roman"/>
          <w:lang w:eastAsia="ko-KR"/>
        </w:rPr>
      </w:pPr>
      <w:r w:rsidRPr="007409FD">
        <w:rPr>
          <w:rStyle w:val="FootnoteReference"/>
          <w:rFonts w:ascii="Times New Roman" w:hAnsi="Times New Roman" w:cs="Times New Roman"/>
        </w:rPr>
        <w:footnoteRef/>
      </w:r>
      <w:r w:rsidRPr="007409FD">
        <w:rPr>
          <w:rFonts w:ascii="Times New Roman" w:hAnsi="Times New Roman" w:cs="Times New Roman"/>
        </w:rPr>
        <w:t xml:space="preserve"> Policy preferences were measured three times across panel surveys</w:t>
      </w:r>
      <w:r>
        <w:rPr>
          <w:rFonts w:ascii="Times New Roman" w:hAnsi="Times New Roman" w:cs="Times New Roman"/>
        </w:rPr>
        <w:t xml:space="preserve"> using four-item measures, based on a 7-point scale from “not at all agree” (1) to “very much agree” (7).</w:t>
      </w:r>
    </w:p>
  </w:footnote>
  <w:footnote w:id="6">
    <w:p w14:paraId="6E3F47F9" w14:textId="40F19418" w:rsidR="00D2259B" w:rsidRPr="00EB5B37" w:rsidRDefault="00D2259B" w:rsidP="005B30AD">
      <w:pPr>
        <w:pStyle w:val="FootnoteText"/>
        <w:ind w:firstLine="720"/>
        <w:rPr>
          <w:rFonts w:ascii="Times New Roman" w:hAnsi="Times New Roman" w:cs="Times New Roman"/>
        </w:rPr>
        <w:pPrChange w:id="15" w:author="Hyunjin (Jin) Song" w:date="2017-10-18T16:32:00Z">
          <w:pPr>
            <w:pStyle w:val="FootnoteText"/>
          </w:pPr>
        </w:pPrChange>
      </w:pPr>
      <w:r w:rsidRPr="00C42C15">
        <w:rPr>
          <w:rStyle w:val="FootnoteReference"/>
          <w:rFonts w:ascii="Times New Roman" w:hAnsi="Times New Roman" w:cs="Times New Roman"/>
        </w:rPr>
        <w:footnoteRef/>
      </w:r>
      <w:r w:rsidRPr="00C42C15">
        <w:rPr>
          <w:rFonts w:ascii="Times New Roman" w:hAnsi="Times New Roman" w:cs="Times New Roman"/>
        </w:rPr>
        <w:t xml:space="preserve"> Although </w:t>
      </w:r>
      <w:r w:rsidRPr="005C1F73">
        <w:rPr>
          <w:rFonts w:ascii="Times New Roman" w:hAnsi="Times New Roman" w:cs="Times New Roman"/>
          <w:lang w:eastAsia="ko-KR"/>
        </w:rPr>
        <w:t xml:space="preserve">the effect of evaluative </w:t>
      </w:r>
      <w:r w:rsidRPr="007409FD">
        <w:rPr>
          <w:rFonts w:ascii="Times New Roman" w:hAnsi="Times New Roman" w:cs="Times New Roman"/>
          <w:lang w:eastAsia="ko-KR"/>
        </w:rPr>
        <w:t xml:space="preserve">criteria similarity was more substantial between </w:t>
      </w:r>
      <w:r w:rsidRPr="00957FA0">
        <w:rPr>
          <w:rFonts w:ascii="Times New Roman" w:hAnsi="Times New Roman" w:cs="Times New Roman"/>
          <w:lang w:eastAsia="ko-KR"/>
        </w:rPr>
        <w:t>those who</w:t>
      </w:r>
      <w:r w:rsidRPr="0042050D">
        <w:rPr>
          <w:rFonts w:ascii="Times New Roman" w:hAnsi="Times New Roman" w:cs="Times New Roman"/>
          <w:lang w:eastAsia="ko-KR"/>
        </w:rPr>
        <w:t xml:space="preserve"> share the same candidate preference (</w:t>
      </w:r>
      <w:r w:rsidRPr="0042050D">
        <w:rPr>
          <w:rFonts w:ascii="Times New Roman" w:hAnsi="Times New Roman" w:cs="Times New Roman"/>
          <w:i/>
          <w:lang w:eastAsia="ko-KR"/>
        </w:rPr>
        <w:t>b</w:t>
      </w:r>
      <w:r w:rsidRPr="00E662A2">
        <w:rPr>
          <w:rFonts w:ascii="Times New Roman" w:hAnsi="Times New Roman" w:cs="Times New Roman"/>
          <w:vertAlign w:val="subscript"/>
          <w:lang w:eastAsia="ko-KR"/>
        </w:rPr>
        <w:t>interaction</w:t>
      </w:r>
      <w:r w:rsidRPr="00E662A2">
        <w:rPr>
          <w:rFonts w:ascii="Times New Roman" w:hAnsi="Times New Roman" w:cs="Times New Roman"/>
          <w:lang w:eastAsia="ko-KR"/>
        </w:rPr>
        <w:t xml:space="preserve"> = .324, [.039, .466]), similarities in evaluative criteria had significant and positive impact on probability of message selection even among indiv</w:t>
      </w:r>
      <w:r w:rsidRPr="00EB5B37">
        <w:rPr>
          <w:rFonts w:ascii="Times New Roman" w:hAnsi="Times New Roman" w:cs="Times New Roman"/>
          <w:lang w:eastAsia="ko-KR"/>
        </w:rPr>
        <w:t>iduals with dissimilar candidate preferences.</w:t>
      </w:r>
    </w:p>
  </w:footnote>
  <w:footnote w:id="7">
    <w:p w14:paraId="22300607" w14:textId="06C8A361" w:rsidR="00D2259B" w:rsidRPr="00EB5B37" w:rsidRDefault="00D2259B" w:rsidP="00716EC0">
      <w:pPr>
        <w:pStyle w:val="FootnoteText"/>
        <w:ind w:firstLine="720"/>
        <w:rPr>
          <w:rFonts w:ascii="Times New Roman" w:hAnsi="Times New Roman" w:cs="Times New Roman"/>
        </w:rPr>
        <w:pPrChange w:id="16" w:author="Hyunjin (Jin) Song" w:date="2017-10-18T16:33:00Z">
          <w:pPr>
            <w:pStyle w:val="FootnoteText"/>
          </w:pPr>
        </w:pPrChange>
      </w:pPr>
      <w:bookmarkStart w:id="17" w:name="_GoBack"/>
      <w:bookmarkEnd w:id="17"/>
      <w:r w:rsidRPr="00C42C15">
        <w:rPr>
          <w:rStyle w:val="FootnoteReference"/>
          <w:rFonts w:ascii="Times New Roman" w:hAnsi="Times New Roman" w:cs="Times New Roman"/>
        </w:rPr>
        <w:footnoteRef/>
      </w:r>
      <w:r w:rsidRPr="00C42C15">
        <w:rPr>
          <w:rFonts w:ascii="Times New Roman" w:hAnsi="Times New Roman" w:cs="Times New Roman"/>
        </w:rPr>
        <w:t xml:space="preserve"> </w:t>
      </w:r>
      <w:r w:rsidRPr="005C1F73">
        <w:rPr>
          <w:rFonts w:ascii="Times New Roman" w:hAnsi="Times New Roman" w:cs="Times New Roman"/>
          <w:lang w:eastAsia="ko-KR"/>
        </w:rPr>
        <w:t xml:space="preserve">The only exception would be the situation where other (multiple) third actors leave visible traces (such as comments), </w:t>
      </w:r>
      <w:r>
        <w:rPr>
          <w:rFonts w:ascii="Times New Roman" w:hAnsi="Times New Roman" w:cs="Times New Roman"/>
          <w:lang w:eastAsia="ko-KR"/>
        </w:rPr>
        <w:t xml:space="preserve">then </w:t>
      </w:r>
      <w:r w:rsidRPr="005C1F73">
        <w:rPr>
          <w:rFonts w:ascii="Times New Roman" w:hAnsi="Times New Roman" w:cs="Times New Roman"/>
          <w:lang w:eastAsia="ko-KR"/>
        </w:rPr>
        <w:t>a given dyad choose to select each other’s messages</w:t>
      </w:r>
      <w:r w:rsidRPr="007409FD">
        <w:rPr>
          <w:rFonts w:ascii="Times New Roman" w:hAnsi="Times New Roman" w:cs="Times New Roman"/>
          <w:lang w:eastAsia="ko-KR"/>
        </w:rPr>
        <w:t xml:space="preserve"> </w:t>
      </w:r>
      <w:r w:rsidRPr="00DB359E">
        <w:rPr>
          <w:rFonts w:ascii="Times New Roman" w:hAnsi="Times New Roman" w:cs="Times New Roman"/>
          <w:lang w:eastAsia="ko-KR"/>
        </w:rPr>
        <w:t>and based on such visible traces. Yet this does not necessarily contradict our conclusions.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73ECE" w14:textId="77777777" w:rsidR="00D2259B" w:rsidRDefault="00D2259B" w:rsidP="00EB77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E9A4E" w14:textId="77777777" w:rsidR="00D2259B" w:rsidRDefault="00D2259B" w:rsidP="009877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BBFE8" w14:textId="473FD66B" w:rsidR="00D2259B" w:rsidRPr="003B4262" w:rsidRDefault="00D2259B" w:rsidP="00311395">
    <w:pPr>
      <w:pStyle w:val="Header"/>
      <w:framePr w:wrap="none" w:vAnchor="text" w:hAnchor="margin" w:xAlign="right" w:y="1"/>
      <w:rPr>
        <w:rStyle w:val="PageNumber"/>
        <w:rFonts w:ascii="Times New Roman" w:hAnsi="Times New Roman" w:cs="Times New Roman"/>
      </w:rPr>
    </w:pPr>
    <w:r w:rsidRPr="003B4262">
      <w:rPr>
        <w:rStyle w:val="PageNumber"/>
        <w:rFonts w:ascii="Times New Roman" w:hAnsi="Times New Roman" w:cs="Times New Roman"/>
      </w:rPr>
      <w:fldChar w:fldCharType="begin"/>
    </w:r>
    <w:r w:rsidRPr="003B4262">
      <w:rPr>
        <w:rStyle w:val="PageNumber"/>
        <w:rFonts w:ascii="Times New Roman" w:hAnsi="Times New Roman" w:cs="Times New Roman"/>
      </w:rPr>
      <w:instrText xml:space="preserve">PAGE  </w:instrText>
    </w:r>
    <w:r w:rsidRPr="003B4262">
      <w:rPr>
        <w:rStyle w:val="PageNumber"/>
        <w:rFonts w:ascii="Times New Roman" w:hAnsi="Times New Roman" w:cs="Times New Roman"/>
      </w:rPr>
      <w:fldChar w:fldCharType="separate"/>
    </w:r>
    <w:r w:rsidR="00716EC0">
      <w:rPr>
        <w:rStyle w:val="PageNumber"/>
        <w:rFonts w:ascii="Times New Roman" w:hAnsi="Times New Roman" w:cs="Times New Roman"/>
        <w:noProof/>
      </w:rPr>
      <w:t>23</w:t>
    </w:r>
    <w:r w:rsidRPr="003B4262">
      <w:rPr>
        <w:rStyle w:val="PageNumber"/>
        <w:rFonts w:ascii="Times New Roman" w:hAnsi="Times New Roman" w:cs="Times New Roman"/>
      </w:rPr>
      <w:fldChar w:fldCharType="end"/>
    </w:r>
  </w:p>
  <w:p w14:paraId="1FD31C6A" w14:textId="525F46A9" w:rsidR="00D2259B" w:rsidRPr="00791A48" w:rsidRDefault="00D2259B" w:rsidP="00EB7778">
    <w:pPr>
      <w:pStyle w:val="Header"/>
      <w:ind w:right="360"/>
      <w:rPr>
        <w:rFonts w:ascii="Times New Roman" w:hAnsi="Times New Roman" w:cs="Times New Roman"/>
      </w:rPr>
    </w:pPr>
    <w:r w:rsidRPr="00791A48">
      <w:rPr>
        <w:rFonts w:ascii="Times New Roman" w:hAnsi="Times New Roman" w:cs="Times New Roman"/>
      </w:rPr>
      <w:t>DYNAMICS OF MESSAGE EXPOSURE</w:t>
    </w:r>
    <w:r>
      <w:rPr>
        <w:rFonts w:ascii="Times New Roman" w:hAnsi="Times New Roman" w:cs="Times New Roman"/>
      </w:rPr>
      <w:t xml:space="preserve"> ONLINE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D39A0" w14:textId="6E4C3984" w:rsidR="00D2259B" w:rsidRPr="00594DE4" w:rsidRDefault="00D2259B" w:rsidP="00594DE4">
    <w:pPr>
      <w:pStyle w:val="Header"/>
      <w:ind w:right="360"/>
      <w:rPr>
        <w:rFonts w:ascii="Times New Roman" w:hAnsi="Times New Roman" w:cs="Times New Roman"/>
      </w:rPr>
    </w:pPr>
    <w:r w:rsidRPr="00594DE4">
      <w:rPr>
        <w:rFonts w:ascii="Times New Roman" w:hAnsi="Times New Roman" w:cs="Times New Roman"/>
      </w:rPr>
      <w:t>R</w:t>
    </w:r>
    <w:r>
      <w:rPr>
        <w:rFonts w:ascii="Times New Roman" w:hAnsi="Times New Roman" w:cs="Times New Roman"/>
      </w:rPr>
      <w:t>unning h</w:t>
    </w:r>
    <w:r w:rsidRPr="00594DE4">
      <w:rPr>
        <w:rFonts w:ascii="Times New Roman" w:hAnsi="Times New Roman" w:cs="Times New Roman"/>
      </w:rPr>
      <w:t>ead: DYNAMICS OF MESSAGE EXPOSURE</w:t>
    </w:r>
    <w:r>
      <w:rPr>
        <w:rFonts w:ascii="Times New Roman" w:hAnsi="Times New Roman" w:cs="Times New Roman"/>
      </w:rPr>
      <w:t xml:space="preserve"> ONLINE</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unjin (Jin) Song">
    <w15:presenceInfo w15:providerId="None" w15:userId="Hyunjin (Jin) 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pos w:val="sectEnd"/>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BF"/>
    <w:rsid w:val="00000FEE"/>
    <w:rsid w:val="00005417"/>
    <w:rsid w:val="000058E5"/>
    <w:rsid w:val="00010227"/>
    <w:rsid w:val="000120F3"/>
    <w:rsid w:val="000122F7"/>
    <w:rsid w:val="000126E2"/>
    <w:rsid w:val="00013844"/>
    <w:rsid w:val="00013B71"/>
    <w:rsid w:val="000148D6"/>
    <w:rsid w:val="00015AFF"/>
    <w:rsid w:val="00015D3B"/>
    <w:rsid w:val="00015D84"/>
    <w:rsid w:val="00021D00"/>
    <w:rsid w:val="00022605"/>
    <w:rsid w:val="00023019"/>
    <w:rsid w:val="00023359"/>
    <w:rsid w:val="00024519"/>
    <w:rsid w:val="0002467E"/>
    <w:rsid w:val="00024808"/>
    <w:rsid w:val="00025F53"/>
    <w:rsid w:val="00026DC7"/>
    <w:rsid w:val="00027329"/>
    <w:rsid w:val="00030112"/>
    <w:rsid w:val="000319AE"/>
    <w:rsid w:val="00031D27"/>
    <w:rsid w:val="000323B1"/>
    <w:rsid w:val="0003304A"/>
    <w:rsid w:val="00033632"/>
    <w:rsid w:val="000337A7"/>
    <w:rsid w:val="000343B1"/>
    <w:rsid w:val="000344CE"/>
    <w:rsid w:val="000348EA"/>
    <w:rsid w:val="00035386"/>
    <w:rsid w:val="0003556E"/>
    <w:rsid w:val="0003666A"/>
    <w:rsid w:val="000433A8"/>
    <w:rsid w:val="0004362B"/>
    <w:rsid w:val="0004393E"/>
    <w:rsid w:val="00045B20"/>
    <w:rsid w:val="00045C7B"/>
    <w:rsid w:val="0004633A"/>
    <w:rsid w:val="000500D7"/>
    <w:rsid w:val="00051AF6"/>
    <w:rsid w:val="0005288F"/>
    <w:rsid w:val="00052B17"/>
    <w:rsid w:val="00052D65"/>
    <w:rsid w:val="00054BFA"/>
    <w:rsid w:val="00055B2A"/>
    <w:rsid w:val="00056744"/>
    <w:rsid w:val="00061037"/>
    <w:rsid w:val="0006151F"/>
    <w:rsid w:val="000619DE"/>
    <w:rsid w:val="00063A65"/>
    <w:rsid w:val="000646B3"/>
    <w:rsid w:val="00064737"/>
    <w:rsid w:val="0006517D"/>
    <w:rsid w:val="00065BF3"/>
    <w:rsid w:val="00070A3E"/>
    <w:rsid w:val="000717DC"/>
    <w:rsid w:val="000743F1"/>
    <w:rsid w:val="00075116"/>
    <w:rsid w:val="00075E23"/>
    <w:rsid w:val="00075F58"/>
    <w:rsid w:val="00077684"/>
    <w:rsid w:val="00080B32"/>
    <w:rsid w:val="0008148C"/>
    <w:rsid w:val="00081848"/>
    <w:rsid w:val="00082269"/>
    <w:rsid w:val="000827B6"/>
    <w:rsid w:val="00085200"/>
    <w:rsid w:val="000861A3"/>
    <w:rsid w:val="00086DA9"/>
    <w:rsid w:val="00087BE5"/>
    <w:rsid w:val="00090128"/>
    <w:rsid w:val="00090875"/>
    <w:rsid w:val="00090A71"/>
    <w:rsid w:val="00096AA2"/>
    <w:rsid w:val="00096B68"/>
    <w:rsid w:val="0009785D"/>
    <w:rsid w:val="000A00BE"/>
    <w:rsid w:val="000A0B53"/>
    <w:rsid w:val="000A1A60"/>
    <w:rsid w:val="000A2B66"/>
    <w:rsid w:val="000A44CD"/>
    <w:rsid w:val="000A5BB9"/>
    <w:rsid w:val="000A61E3"/>
    <w:rsid w:val="000A7084"/>
    <w:rsid w:val="000A7169"/>
    <w:rsid w:val="000B0E2B"/>
    <w:rsid w:val="000B2267"/>
    <w:rsid w:val="000B5015"/>
    <w:rsid w:val="000B53BB"/>
    <w:rsid w:val="000C0119"/>
    <w:rsid w:val="000C091A"/>
    <w:rsid w:val="000C1038"/>
    <w:rsid w:val="000C1B82"/>
    <w:rsid w:val="000C23A3"/>
    <w:rsid w:val="000C268A"/>
    <w:rsid w:val="000C2E25"/>
    <w:rsid w:val="000C7977"/>
    <w:rsid w:val="000C7DB2"/>
    <w:rsid w:val="000C7F4A"/>
    <w:rsid w:val="000D0C2D"/>
    <w:rsid w:val="000D1110"/>
    <w:rsid w:val="000D1519"/>
    <w:rsid w:val="000D1AD2"/>
    <w:rsid w:val="000D3701"/>
    <w:rsid w:val="000D6824"/>
    <w:rsid w:val="000D6A43"/>
    <w:rsid w:val="000E03BA"/>
    <w:rsid w:val="000E0618"/>
    <w:rsid w:val="000E11C4"/>
    <w:rsid w:val="000E3194"/>
    <w:rsid w:val="000E36D7"/>
    <w:rsid w:val="000E374C"/>
    <w:rsid w:val="000E3B4E"/>
    <w:rsid w:val="000E4077"/>
    <w:rsid w:val="000E42A1"/>
    <w:rsid w:val="000E4C6B"/>
    <w:rsid w:val="000E6126"/>
    <w:rsid w:val="000E78FF"/>
    <w:rsid w:val="000F0BA7"/>
    <w:rsid w:val="000F2A2C"/>
    <w:rsid w:val="000F4581"/>
    <w:rsid w:val="00102AD9"/>
    <w:rsid w:val="0010476A"/>
    <w:rsid w:val="00105189"/>
    <w:rsid w:val="00106B17"/>
    <w:rsid w:val="00107D55"/>
    <w:rsid w:val="00111993"/>
    <w:rsid w:val="0011250B"/>
    <w:rsid w:val="00112C08"/>
    <w:rsid w:val="00113688"/>
    <w:rsid w:val="00114F74"/>
    <w:rsid w:val="001157F9"/>
    <w:rsid w:val="0011588E"/>
    <w:rsid w:val="0012159E"/>
    <w:rsid w:val="00121CD5"/>
    <w:rsid w:val="00122294"/>
    <w:rsid w:val="0012297B"/>
    <w:rsid w:val="00122ECE"/>
    <w:rsid w:val="001254B5"/>
    <w:rsid w:val="00125C8F"/>
    <w:rsid w:val="00126120"/>
    <w:rsid w:val="00126292"/>
    <w:rsid w:val="00126979"/>
    <w:rsid w:val="00126E69"/>
    <w:rsid w:val="001307A5"/>
    <w:rsid w:val="00130990"/>
    <w:rsid w:val="00131DC4"/>
    <w:rsid w:val="00132FC5"/>
    <w:rsid w:val="00133CF1"/>
    <w:rsid w:val="0013448E"/>
    <w:rsid w:val="00137429"/>
    <w:rsid w:val="00140594"/>
    <w:rsid w:val="001415A6"/>
    <w:rsid w:val="00143112"/>
    <w:rsid w:val="001434D5"/>
    <w:rsid w:val="001434DF"/>
    <w:rsid w:val="00144532"/>
    <w:rsid w:val="001446E7"/>
    <w:rsid w:val="0014573D"/>
    <w:rsid w:val="0015161E"/>
    <w:rsid w:val="001518AF"/>
    <w:rsid w:val="00151990"/>
    <w:rsid w:val="001522B4"/>
    <w:rsid w:val="00152AD8"/>
    <w:rsid w:val="00152DE8"/>
    <w:rsid w:val="001542C7"/>
    <w:rsid w:val="00154905"/>
    <w:rsid w:val="0015498E"/>
    <w:rsid w:val="0015636F"/>
    <w:rsid w:val="001577F6"/>
    <w:rsid w:val="00161390"/>
    <w:rsid w:val="001615B5"/>
    <w:rsid w:val="00161CB6"/>
    <w:rsid w:val="0016348F"/>
    <w:rsid w:val="001645B8"/>
    <w:rsid w:val="00164710"/>
    <w:rsid w:val="00165C84"/>
    <w:rsid w:val="0016641C"/>
    <w:rsid w:val="00166A52"/>
    <w:rsid w:val="00167499"/>
    <w:rsid w:val="001677F5"/>
    <w:rsid w:val="00167A1D"/>
    <w:rsid w:val="00167A8E"/>
    <w:rsid w:val="00167D22"/>
    <w:rsid w:val="00172047"/>
    <w:rsid w:val="0017267C"/>
    <w:rsid w:val="00174A2F"/>
    <w:rsid w:val="00175133"/>
    <w:rsid w:val="00175718"/>
    <w:rsid w:val="00175C1B"/>
    <w:rsid w:val="00175D15"/>
    <w:rsid w:val="001770DE"/>
    <w:rsid w:val="00180FC6"/>
    <w:rsid w:val="001810F2"/>
    <w:rsid w:val="0018353E"/>
    <w:rsid w:val="00183BEB"/>
    <w:rsid w:val="00186D90"/>
    <w:rsid w:val="00187CB4"/>
    <w:rsid w:val="00187F63"/>
    <w:rsid w:val="00190058"/>
    <w:rsid w:val="00193E6F"/>
    <w:rsid w:val="00194030"/>
    <w:rsid w:val="001943C0"/>
    <w:rsid w:val="001955B7"/>
    <w:rsid w:val="0019595A"/>
    <w:rsid w:val="001A37AF"/>
    <w:rsid w:val="001A5ACD"/>
    <w:rsid w:val="001A7A1C"/>
    <w:rsid w:val="001B3817"/>
    <w:rsid w:val="001B4D56"/>
    <w:rsid w:val="001B6E2F"/>
    <w:rsid w:val="001C0676"/>
    <w:rsid w:val="001C0D8E"/>
    <w:rsid w:val="001C292A"/>
    <w:rsid w:val="001C2BD9"/>
    <w:rsid w:val="001C685E"/>
    <w:rsid w:val="001C6E8A"/>
    <w:rsid w:val="001D2C9C"/>
    <w:rsid w:val="001D4286"/>
    <w:rsid w:val="001D42BB"/>
    <w:rsid w:val="001D50E0"/>
    <w:rsid w:val="001D5294"/>
    <w:rsid w:val="001D562D"/>
    <w:rsid w:val="001D58B0"/>
    <w:rsid w:val="001E0F53"/>
    <w:rsid w:val="001E1CAA"/>
    <w:rsid w:val="001E32B7"/>
    <w:rsid w:val="001E38E8"/>
    <w:rsid w:val="001E3F78"/>
    <w:rsid w:val="001E42D7"/>
    <w:rsid w:val="001E470A"/>
    <w:rsid w:val="001E4B05"/>
    <w:rsid w:val="001E72DD"/>
    <w:rsid w:val="001E760F"/>
    <w:rsid w:val="001F1809"/>
    <w:rsid w:val="001F1AB9"/>
    <w:rsid w:val="001F2723"/>
    <w:rsid w:val="001F3042"/>
    <w:rsid w:val="001F3DCA"/>
    <w:rsid w:val="001F4CA1"/>
    <w:rsid w:val="001F506E"/>
    <w:rsid w:val="001F7716"/>
    <w:rsid w:val="00200D82"/>
    <w:rsid w:val="002012D7"/>
    <w:rsid w:val="00201F03"/>
    <w:rsid w:val="0020483B"/>
    <w:rsid w:val="00204967"/>
    <w:rsid w:val="00205961"/>
    <w:rsid w:val="00205AA5"/>
    <w:rsid w:val="00207D86"/>
    <w:rsid w:val="00211E5F"/>
    <w:rsid w:val="00212AEE"/>
    <w:rsid w:val="00214906"/>
    <w:rsid w:val="00215CE2"/>
    <w:rsid w:val="00216A0D"/>
    <w:rsid w:val="002221EC"/>
    <w:rsid w:val="00222BD0"/>
    <w:rsid w:val="0022429C"/>
    <w:rsid w:val="00224468"/>
    <w:rsid w:val="0022467D"/>
    <w:rsid w:val="00226896"/>
    <w:rsid w:val="00227CFC"/>
    <w:rsid w:val="002309D3"/>
    <w:rsid w:val="00231218"/>
    <w:rsid w:val="00232277"/>
    <w:rsid w:val="00232D46"/>
    <w:rsid w:val="0023301A"/>
    <w:rsid w:val="002341F4"/>
    <w:rsid w:val="00236088"/>
    <w:rsid w:val="002369B8"/>
    <w:rsid w:val="00237096"/>
    <w:rsid w:val="00237613"/>
    <w:rsid w:val="00241136"/>
    <w:rsid w:val="00242932"/>
    <w:rsid w:val="00244010"/>
    <w:rsid w:val="00246376"/>
    <w:rsid w:val="00246709"/>
    <w:rsid w:val="002468A4"/>
    <w:rsid w:val="002471E3"/>
    <w:rsid w:val="0024745E"/>
    <w:rsid w:val="002477D4"/>
    <w:rsid w:val="002477E8"/>
    <w:rsid w:val="002504F8"/>
    <w:rsid w:val="00250B08"/>
    <w:rsid w:val="00250E0B"/>
    <w:rsid w:val="00251353"/>
    <w:rsid w:val="00254E78"/>
    <w:rsid w:val="00254F4F"/>
    <w:rsid w:val="002555EB"/>
    <w:rsid w:val="0025719F"/>
    <w:rsid w:val="00257454"/>
    <w:rsid w:val="00257B8D"/>
    <w:rsid w:val="00260206"/>
    <w:rsid w:val="0026189D"/>
    <w:rsid w:val="00262F52"/>
    <w:rsid w:val="0026304E"/>
    <w:rsid w:val="002644A6"/>
    <w:rsid w:val="002647A9"/>
    <w:rsid w:val="00264E71"/>
    <w:rsid w:val="00264FC5"/>
    <w:rsid w:val="002650BB"/>
    <w:rsid w:val="00265524"/>
    <w:rsid w:val="002656AF"/>
    <w:rsid w:val="00270F8F"/>
    <w:rsid w:val="00271DBC"/>
    <w:rsid w:val="0027345F"/>
    <w:rsid w:val="00274DF7"/>
    <w:rsid w:val="00274F54"/>
    <w:rsid w:val="002758AC"/>
    <w:rsid w:val="00277CE0"/>
    <w:rsid w:val="00277FA3"/>
    <w:rsid w:val="0028152A"/>
    <w:rsid w:val="00282170"/>
    <w:rsid w:val="00282D0F"/>
    <w:rsid w:val="00282D75"/>
    <w:rsid w:val="002832D8"/>
    <w:rsid w:val="002834C9"/>
    <w:rsid w:val="00283A15"/>
    <w:rsid w:val="002851AF"/>
    <w:rsid w:val="00290EF3"/>
    <w:rsid w:val="00291740"/>
    <w:rsid w:val="002936C0"/>
    <w:rsid w:val="00293C93"/>
    <w:rsid w:val="00294EB8"/>
    <w:rsid w:val="00295A80"/>
    <w:rsid w:val="00295EDC"/>
    <w:rsid w:val="00297B74"/>
    <w:rsid w:val="002A02FE"/>
    <w:rsid w:val="002A08E9"/>
    <w:rsid w:val="002A1EF5"/>
    <w:rsid w:val="002A3513"/>
    <w:rsid w:val="002A6C19"/>
    <w:rsid w:val="002A7F0C"/>
    <w:rsid w:val="002B09EF"/>
    <w:rsid w:val="002B23D8"/>
    <w:rsid w:val="002B2A5F"/>
    <w:rsid w:val="002B2B5C"/>
    <w:rsid w:val="002B3D8C"/>
    <w:rsid w:val="002B4C18"/>
    <w:rsid w:val="002B5FD2"/>
    <w:rsid w:val="002B68F0"/>
    <w:rsid w:val="002B6CDC"/>
    <w:rsid w:val="002C001B"/>
    <w:rsid w:val="002C010C"/>
    <w:rsid w:val="002C13AB"/>
    <w:rsid w:val="002C5FF5"/>
    <w:rsid w:val="002C79D4"/>
    <w:rsid w:val="002C7EE4"/>
    <w:rsid w:val="002D09DF"/>
    <w:rsid w:val="002D175D"/>
    <w:rsid w:val="002D19BB"/>
    <w:rsid w:val="002D2C75"/>
    <w:rsid w:val="002D3FA2"/>
    <w:rsid w:val="002D4A9D"/>
    <w:rsid w:val="002D6841"/>
    <w:rsid w:val="002D6878"/>
    <w:rsid w:val="002D6893"/>
    <w:rsid w:val="002D696E"/>
    <w:rsid w:val="002E0591"/>
    <w:rsid w:val="002E229A"/>
    <w:rsid w:val="002E2AA8"/>
    <w:rsid w:val="002E2DCF"/>
    <w:rsid w:val="002E32A1"/>
    <w:rsid w:val="002E5A27"/>
    <w:rsid w:val="002E7C3E"/>
    <w:rsid w:val="002E7DD2"/>
    <w:rsid w:val="002E7FD0"/>
    <w:rsid w:val="002F1035"/>
    <w:rsid w:val="002F1260"/>
    <w:rsid w:val="002F3FC8"/>
    <w:rsid w:val="002F75ED"/>
    <w:rsid w:val="003002D3"/>
    <w:rsid w:val="0030044E"/>
    <w:rsid w:val="00302B3B"/>
    <w:rsid w:val="00302DA1"/>
    <w:rsid w:val="003031F2"/>
    <w:rsid w:val="00303A6B"/>
    <w:rsid w:val="0030491A"/>
    <w:rsid w:val="00304B89"/>
    <w:rsid w:val="00304DA4"/>
    <w:rsid w:val="00306C65"/>
    <w:rsid w:val="00307F46"/>
    <w:rsid w:val="00310816"/>
    <w:rsid w:val="00311111"/>
    <w:rsid w:val="00311233"/>
    <w:rsid w:val="00311395"/>
    <w:rsid w:val="00313765"/>
    <w:rsid w:val="0031461D"/>
    <w:rsid w:val="00314C1F"/>
    <w:rsid w:val="00315BA6"/>
    <w:rsid w:val="0031732A"/>
    <w:rsid w:val="00322FD9"/>
    <w:rsid w:val="00323D47"/>
    <w:rsid w:val="003244C9"/>
    <w:rsid w:val="0032458B"/>
    <w:rsid w:val="00325411"/>
    <w:rsid w:val="00325B1B"/>
    <w:rsid w:val="00325B31"/>
    <w:rsid w:val="00325E04"/>
    <w:rsid w:val="00331532"/>
    <w:rsid w:val="0033252A"/>
    <w:rsid w:val="003326D5"/>
    <w:rsid w:val="003333EF"/>
    <w:rsid w:val="00334C50"/>
    <w:rsid w:val="00335334"/>
    <w:rsid w:val="00336874"/>
    <w:rsid w:val="00336E62"/>
    <w:rsid w:val="003372A2"/>
    <w:rsid w:val="00340742"/>
    <w:rsid w:val="00340D60"/>
    <w:rsid w:val="00341B9B"/>
    <w:rsid w:val="00342476"/>
    <w:rsid w:val="0034295D"/>
    <w:rsid w:val="00343047"/>
    <w:rsid w:val="00344953"/>
    <w:rsid w:val="00346D04"/>
    <w:rsid w:val="00346EF3"/>
    <w:rsid w:val="00351D90"/>
    <w:rsid w:val="00352589"/>
    <w:rsid w:val="00352DCB"/>
    <w:rsid w:val="00353670"/>
    <w:rsid w:val="00357E66"/>
    <w:rsid w:val="0036084C"/>
    <w:rsid w:val="00364212"/>
    <w:rsid w:val="00364CC9"/>
    <w:rsid w:val="00365226"/>
    <w:rsid w:val="00365F5B"/>
    <w:rsid w:val="003660FB"/>
    <w:rsid w:val="00366ACE"/>
    <w:rsid w:val="00366DC0"/>
    <w:rsid w:val="00366FC5"/>
    <w:rsid w:val="00367910"/>
    <w:rsid w:val="003709CC"/>
    <w:rsid w:val="00371772"/>
    <w:rsid w:val="00372315"/>
    <w:rsid w:val="0037301D"/>
    <w:rsid w:val="0037315F"/>
    <w:rsid w:val="003750AC"/>
    <w:rsid w:val="0037512F"/>
    <w:rsid w:val="003751A3"/>
    <w:rsid w:val="00377401"/>
    <w:rsid w:val="00377439"/>
    <w:rsid w:val="00381C7B"/>
    <w:rsid w:val="00381E4B"/>
    <w:rsid w:val="003822F6"/>
    <w:rsid w:val="003827B3"/>
    <w:rsid w:val="00382A0E"/>
    <w:rsid w:val="00383073"/>
    <w:rsid w:val="0038379B"/>
    <w:rsid w:val="00385B77"/>
    <w:rsid w:val="00386168"/>
    <w:rsid w:val="00386D51"/>
    <w:rsid w:val="00387BC2"/>
    <w:rsid w:val="00390368"/>
    <w:rsid w:val="003909EF"/>
    <w:rsid w:val="0039213B"/>
    <w:rsid w:val="003938D0"/>
    <w:rsid w:val="003A101B"/>
    <w:rsid w:val="003A1726"/>
    <w:rsid w:val="003A1BAD"/>
    <w:rsid w:val="003A2653"/>
    <w:rsid w:val="003A2DAE"/>
    <w:rsid w:val="003A3A08"/>
    <w:rsid w:val="003A47D5"/>
    <w:rsid w:val="003A511F"/>
    <w:rsid w:val="003A5529"/>
    <w:rsid w:val="003A6343"/>
    <w:rsid w:val="003A6D1D"/>
    <w:rsid w:val="003B1554"/>
    <w:rsid w:val="003B1A21"/>
    <w:rsid w:val="003B1C2C"/>
    <w:rsid w:val="003B31C3"/>
    <w:rsid w:val="003B4262"/>
    <w:rsid w:val="003B4FAE"/>
    <w:rsid w:val="003B55D0"/>
    <w:rsid w:val="003C0431"/>
    <w:rsid w:val="003C091A"/>
    <w:rsid w:val="003C0A51"/>
    <w:rsid w:val="003C148C"/>
    <w:rsid w:val="003C1961"/>
    <w:rsid w:val="003C2174"/>
    <w:rsid w:val="003C3BDA"/>
    <w:rsid w:val="003C4251"/>
    <w:rsid w:val="003C4DAF"/>
    <w:rsid w:val="003C5477"/>
    <w:rsid w:val="003C74CD"/>
    <w:rsid w:val="003C752A"/>
    <w:rsid w:val="003C7A39"/>
    <w:rsid w:val="003C7F42"/>
    <w:rsid w:val="003D0B37"/>
    <w:rsid w:val="003D0C39"/>
    <w:rsid w:val="003D155D"/>
    <w:rsid w:val="003D1A9C"/>
    <w:rsid w:val="003D3395"/>
    <w:rsid w:val="003D4E83"/>
    <w:rsid w:val="003D5DE5"/>
    <w:rsid w:val="003D5F0B"/>
    <w:rsid w:val="003D6009"/>
    <w:rsid w:val="003D605E"/>
    <w:rsid w:val="003D65C7"/>
    <w:rsid w:val="003D6F04"/>
    <w:rsid w:val="003D7147"/>
    <w:rsid w:val="003D7F30"/>
    <w:rsid w:val="003E05B3"/>
    <w:rsid w:val="003E1B3E"/>
    <w:rsid w:val="003E479F"/>
    <w:rsid w:val="003E50CE"/>
    <w:rsid w:val="003E5836"/>
    <w:rsid w:val="003E72E5"/>
    <w:rsid w:val="003F1D8E"/>
    <w:rsid w:val="003F1F5B"/>
    <w:rsid w:val="003F2BCD"/>
    <w:rsid w:val="003F6796"/>
    <w:rsid w:val="004010DC"/>
    <w:rsid w:val="004022A6"/>
    <w:rsid w:val="0040245B"/>
    <w:rsid w:val="004024CB"/>
    <w:rsid w:val="00402933"/>
    <w:rsid w:val="00403575"/>
    <w:rsid w:val="00404F24"/>
    <w:rsid w:val="0040580B"/>
    <w:rsid w:val="00406E0E"/>
    <w:rsid w:val="0041122B"/>
    <w:rsid w:val="004121F1"/>
    <w:rsid w:val="00413CEC"/>
    <w:rsid w:val="00416A72"/>
    <w:rsid w:val="0042050D"/>
    <w:rsid w:val="004215A8"/>
    <w:rsid w:val="00424197"/>
    <w:rsid w:val="00425D17"/>
    <w:rsid w:val="0042792A"/>
    <w:rsid w:val="00427B01"/>
    <w:rsid w:val="00430CAA"/>
    <w:rsid w:val="00431DC0"/>
    <w:rsid w:val="00432199"/>
    <w:rsid w:val="00433E1E"/>
    <w:rsid w:val="00433F0E"/>
    <w:rsid w:val="00435E80"/>
    <w:rsid w:val="00436815"/>
    <w:rsid w:val="00436855"/>
    <w:rsid w:val="00437791"/>
    <w:rsid w:val="00441DCA"/>
    <w:rsid w:val="004430FE"/>
    <w:rsid w:val="00443778"/>
    <w:rsid w:val="00443C29"/>
    <w:rsid w:val="00445978"/>
    <w:rsid w:val="00446A26"/>
    <w:rsid w:val="004510BD"/>
    <w:rsid w:val="00452018"/>
    <w:rsid w:val="00452200"/>
    <w:rsid w:val="00453FA0"/>
    <w:rsid w:val="00454359"/>
    <w:rsid w:val="00454FB0"/>
    <w:rsid w:val="004557C7"/>
    <w:rsid w:val="0045756B"/>
    <w:rsid w:val="00460AB8"/>
    <w:rsid w:val="0046179D"/>
    <w:rsid w:val="00461B38"/>
    <w:rsid w:val="00461C5B"/>
    <w:rsid w:val="00461D38"/>
    <w:rsid w:val="00462A70"/>
    <w:rsid w:val="00462CB9"/>
    <w:rsid w:val="004632F4"/>
    <w:rsid w:val="00464C47"/>
    <w:rsid w:val="00467445"/>
    <w:rsid w:val="00467D7D"/>
    <w:rsid w:val="004709E6"/>
    <w:rsid w:val="004716F9"/>
    <w:rsid w:val="00471931"/>
    <w:rsid w:val="004723E5"/>
    <w:rsid w:val="00472915"/>
    <w:rsid w:val="004742BF"/>
    <w:rsid w:val="00474DD1"/>
    <w:rsid w:val="00481CDA"/>
    <w:rsid w:val="00482FF1"/>
    <w:rsid w:val="004835A8"/>
    <w:rsid w:val="004850E2"/>
    <w:rsid w:val="004851CE"/>
    <w:rsid w:val="00487278"/>
    <w:rsid w:val="004876E9"/>
    <w:rsid w:val="00491A34"/>
    <w:rsid w:val="004931B6"/>
    <w:rsid w:val="00493ACB"/>
    <w:rsid w:val="00495CAA"/>
    <w:rsid w:val="00496EBD"/>
    <w:rsid w:val="004A0290"/>
    <w:rsid w:val="004A06C6"/>
    <w:rsid w:val="004A10B5"/>
    <w:rsid w:val="004A2508"/>
    <w:rsid w:val="004A329B"/>
    <w:rsid w:val="004A348D"/>
    <w:rsid w:val="004A3949"/>
    <w:rsid w:val="004B00A2"/>
    <w:rsid w:val="004B0241"/>
    <w:rsid w:val="004B0AA8"/>
    <w:rsid w:val="004B0DDE"/>
    <w:rsid w:val="004B2901"/>
    <w:rsid w:val="004B352D"/>
    <w:rsid w:val="004B3555"/>
    <w:rsid w:val="004B4289"/>
    <w:rsid w:val="004B66AA"/>
    <w:rsid w:val="004B7A33"/>
    <w:rsid w:val="004B7DD1"/>
    <w:rsid w:val="004C2BA4"/>
    <w:rsid w:val="004C2CB8"/>
    <w:rsid w:val="004C4C89"/>
    <w:rsid w:val="004C51A1"/>
    <w:rsid w:val="004C6D7C"/>
    <w:rsid w:val="004D04EE"/>
    <w:rsid w:val="004D0552"/>
    <w:rsid w:val="004D26A5"/>
    <w:rsid w:val="004D26D1"/>
    <w:rsid w:val="004D2BD8"/>
    <w:rsid w:val="004D309D"/>
    <w:rsid w:val="004D529D"/>
    <w:rsid w:val="004D663E"/>
    <w:rsid w:val="004D7441"/>
    <w:rsid w:val="004E00BB"/>
    <w:rsid w:val="004E00DC"/>
    <w:rsid w:val="004E0CD2"/>
    <w:rsid w:val="004E1235"/>
    <w:rsid w:val="004E268E"/>
    <w:rsid w:val="004E291D"/>
    <w:rsid w:val="004E521A"/>
    <w:rsid w:val="004F0853"/>
    <w:rsid w:val="004F0A23"/>
    <w:rsid w:val="004F0A9A"/>
    <w:rsid w:val="004F0BAA"/>
    <w:rsid w:val="004F1351"/>
    <w:rsid w:val="004F18EA"/>
    <w:rsid w:val="004F1A15"/>
    <w:rsid w:val="004F4F71"/>
    <w:rsid w:val="004F6CEB"/>
    <w:rsid w:val="004F6E16"/>
    <w:rsid w:val="004F6EE1"/>
    <w:rsid w:val="004F74F0"/>
    <w:rsid w:val="00501A18"/>
    <w:rsid w:val="00502C7F"/>
    <w:rsid w:val="0050477D"/>
    <w:rsid w:val="00504D3B"/>
    <w:rsid w:val="0050790A"/>
    <w:rsid w:val="00507A76"/>
    <w:rsid w:val="0051016C"/>
    <w:rsid w:val="00510D98"/>
    <w:rsid w:val="00511282"/>
    <w:rsid w:val="00512677"/>
    <w:rsid w:val="00512A2F"/>
    <w:rsid w:val="00512C0F"/>
    <w:rsid w:val="00514469"/>
    <w:rsid w:val="005154B1"/>
    <w:rsid w:val="005154F4"/>
    <w:rsid w:val="005154FA"/>
    <w:rsid w:val="00515E3E"/>
    <w:rsid w:val="00516C14"/>
    <w:rsid w:val="00517718"/>
    <w:rsid w:val="00520436"/>
    <w:rsid w:val="00521D48"/>
    <w:rsid w:val="0052310B"/>
    <w:rsid w:val="00523992"/>
    <w:rsid w:val="00523E46"/>
    <w:rsid w:val="00524E18"/>
    <w:rsid w:val="005267F2"/>
    <w:rsid w:val="00526D04"/>
    <w:rsid w:val="005278F0"/>
    <w:rsid w:val="0053351C"/>
    <w:rsid w:val="00533CC3"/>
    <w:rsid w:val="00533E99"/>
    <w:rsid w:val="00534EB9"/>
    <w:rsid w:val="00535951"/>
    <w:rsid w:val="00537037"/>
    <w:rsid w:val="00537C97"/>
    <w:rsid w:val="00537E7C"/>
    <w:rsid w:val="00540AE0"/>
    <w:rsid w:val="005413DA"/>
    <w:rsid w:val="005429E8"/>
    <w:rsid w:val="00544475"/>
    <w:rsid w:val="00544895"/>
    <w:rsid w:val="00544C77"/>
    <w:rsid w:val="00550406"/>
    <w:rsid w:val="00552095"/>
    <w:rsid w:val="0055302F"/>
    <w:rsid w:val="00553C0B"/>
    <w:rsid w:val="00553FAE"/>
    <w:rsid w:val="00557FB6"/>
    <w:rsid w:val="00557FC9"/>
    <w:rsid w:val="00562793"/>
    <w:rsid w:val="00563C78"/>
    <w:rsid w:val="005644AF"/>
    <w:rsid w:val="00564B23"/>
    <w:rsid w:val="00565E73"/>
    <w:rsid w:val="0056723C"/>
    <w:rsid w:val="00567424"/>
    <w:rsid w:val="00570470"/>
    <w:rsid w:val="00570B83"/>
    <w:rsid w:val="00574B03"/>
    <w:rsid w:val="00574DE1"/>
    <w:rsid w:val="00574ED2"/>
    <w:rsid w:val="00582DC0"/>
    <w:rsid w:val="005832F1"/>
    <w:rsid w:val="00583446"/>
    <w:rsid w:val="00584D80"/>
    <w:rsid w:val="0058600E"/>
    <w:rsid w:val="005870B9"/>
    <w:rsid w:val="0059043D"/>
    <w:rsid w:val="005922B9"/>
    <w:rsid w:val="00592E60"/>
    <w:rsid w:val="00594DE4"/>
    <w:rsid w:val="00597481"/>
    <w:rsid w:val="0059758A"/>
    <w:rsid w:val="005A059A"/>
    <w:rsid w:val="005A1694"/>
    <w:rsid w:val="005A1AF0"/>
    <w:rsid w:val="005A2AB4"/>
    <w:rsid w:val="005A2B49"/>
    <w:rsid w:val="005A3FE2"/>
    <w:rsid w:val="005A4291"/>
    <w:rsid w:val="005A49F4"/>
    <w:rsid w:val="005A4FF1"/>
    <w:rsid w:val="005A5112"/>
    <w:rsid w:val="005A578A"/>
    <w:rsid w:val="005A6705"/>
    <w:rsid w:val="005A68D6"/>
    <w:rsid w:val="005A6C42"/>
    <w:rsid w:val="005A7B43"/>
    <w:rsid w:val="005B2497"/>
    <w:rsid w:val="005B30AD"/>
    <w:rsid w:val="005B3AC6"/>
    <w:rsid w:val="005B4422"/>
    <w:rsid w:val="005B4F7A"/>
    <w:rsid w:val="005B6EE6"/>
    <w:rsid w:val="005B7922"/>
    <w:rsid w:val="005C0698"/>
    <w:rsid w:val="005C0BCF"/>
    <w:rsid w:val="005C0EBB"/>
    <w:rsid w:val="005C16F6"/>
    <w:rsid w:val="005C1D51"/>
    <w:rsid w:val="005C1F73"/>
    <w:rsid w:val="005C5AC5"/>
    <w:rsid w:val="005C677E"/>
    <w:rsid w:val="005C6D57"/>
    <w:rsid w:val="005D0153"/>
    <w:rsid w:val="005D02BF"/>
    <w:rsid w:val="005D08A8"/>
    <w:rsid w:val="005D0CDB"/>
    <w:rsid w:val="005D13D6"/>
    <w:rsid w:val="005D4E6D"/>
    <w:rsid w:val="005D5A5E"/>
    <w:rsid w:val="005D66D9"/>
    <w:rsid w:val="005E1821"/>
    <w:rsid w:val="005E1F6B"/>
    <w:rsid w:val="005E31DE"/>
    <w:rsid w:val="005E3346"/>
    <w:rsid w:val="005E3D7F"/>
    <w:rsid w:val="005E3D9B"/>
    <w:rsid w:val="005E6977"/>
    <w:rsid w:val="005E7D22"/>
    <w:rsid w:val="005F0538"/>
    <w:rsid w:val="005F057E"/>
    <w:rsid w:val="005F0AA6"/>
    <w:rsid w:val="005F22FC"/>
    <w:rsid w:val="005F309B"/>
    <w:rsid w:val="005F35A9"/>
    <w:rsid w:val="005F3700"/>
    <w:rsid w:val="005F39FA"/>
    <w:rsid w:val="005F48D4"/>
    <w:rsid w:val="005F4FB8"/>
    <w:rsid w:val="005F6525"/>
    <w:rsid w:val="006022E1"/>
    <w:rsid w:val="0060267D"/>
    <w:rsid w:val="00604435"/>
    <w:rsid w:val="00604515"/>
    <w:rsid w:val="00604F8B"/>
    <w:rsid w:val="006065FF"/>
    <w:rsid w:val="00607DB4"/>
    <w:rsid w:val="00610419"/>
    <w:rsid w:val="00612E48"/>
    <w:rsid w:val="00613A35"/>
    <w:rsid w:val="00613B88"/>
    <w:rsid w:val="00614E00"/>
    <w:rsid w:val="00614FE8"/>
    <w:rsid w:val="00616DDE"/>
    <w:rsid w:val="00617282"/>
    <w:rsid w:val="006173C2"/>
    <w:rsid w:val="00622139"/>
    <w:rsid w:val="006228D4"/>
    <w:rsid w:val="006235BA"/>
    <w:rsid w:val="00623BA0"/>
    <w:rsid w:val="0062482D"/>
    <w:rsid w:val="006271A7"/>
    <w:rsid w:val="00630C8E"/>
    <w:rsid w:val="006311EE"/>
    <w:rsid w:val="0063190F"/>
    <w:rsid w:val="0063242F"/>
    <w:rsid w:val="00636826"/>
    <w:rsid w:val="006370CB"/>
    <w:rsid w:val="00637115"/>
    <w:rsid w:val="00640937"/>
    <w:rsid w:val="00641588"/>
    <w:rsid w:val="006418D5"/>
    <w:rsid w:val="00641B9F"/>
    <w:rsid w:val="006428C8"/>
    <w:rsid w:val="00643DBC"/>
    <w:rsid w:val="006443AB"/>
    <w:rsid w:val="006453B9"/>
    <w:rsid w:val="00645D91"/>
    <w:rsid w:val="00645F49"/>
    <w:rsid w:val="00647CE7"/>
    <w:rsid w:val="00651613"/>
    <w:rsid w:val="00652541"/>
    <w:rsid w:val="006555A5"/>
    <w:rsid w:val="00655608"/>
    <w:rsid w:val="006558EE"/>
    <w:rsid w:val="006566AC"/>
    <w:rsid w:val="006600AC"/>
    <w:rsid w:val="00660E3F"/>
    <w:rsid w:val="006617E8"/>
    <w:rsid w:val="006624D5"/>
    <w:rsid w:val="00662EBD"/>
    <w:rsid w:val="0066335D"/>
    <w:rsid w:val="006635C8"/>
    <w:rsid w:val="00664617"/>
    <w:rsid w:val="00665AE9"/>
    <w:rsid w:val="00666031"/>
    <w:rsid w:val="00666528"/>
    <w:rsid w:val="00667A1A"/>
    <w:rsid w:val="00667BFE"/>
    <w:rsid w:val="00667C06"/>
    <w:rsid w:val="00670AA7"/>
    <w:rsid w:val="00670BD0"/>
    <w:rsid w:val="00671177"/>
    <w:rsid w:val="00673B06"/>
    <w:rsid w:val="006742E4"/>
    <w:rsid w:val="00674804"/>
    <w:rsid w:val="00674F1D"/>
    <w:rsid w:val="00680286"/>
    <w:rsid w:val="00683961"/>
    <w:rsid w:val="00685DFE"/>
    <w:rsid w:val="00686351"/>
    <w:rsid w:val="00686DF1"/>
    <w:rsid w:val="00687ECD"/>
    <w:rsid w:val="00692C65"/>
    <w:rsid w:val="00692F6E"/>
    <w:rsid w:val="006938FE"/>
    <w:rsid w:val="00695528"/>
    <w:rsid w:val="0069575E"/>
    <w:rsid w:val="00695B33"/>
    <w:rsid w:val="006961DD"/>
    <w:rsid w:val="006A5485"/>
    <w:rsid w:val="006A5A83"/>
    <w:rsid w:val="006A6603"/>
    <w:rsid w:val="006A6FA0"/>
    <w:rsid w:val="006A712B"/>
    <w:rsid w:val="006A77FC"/>
    <w:rsid w:val="006B17F4"/>
    <w:rsid w:val="006B2363"/>
    <w:rsid w:val="006B254E"/>
    <w:rsid w:val="006B4FC1"/>
    <w:rsid w:val="006B58B9"/>
    <w:rsid w:val="006B6DA0"/>
    <w:rsid w:val="006B7236"/>
    <w:rsid w:val="006C0881"/>
    <w:rsid w:val="006C0A19"/>
    <w:rsid w:val="006C1663"/>
    <w:rsid w:val="006C216D"/>
    <w:rsid w:val="006C293F"/>
    <w:rsid w:val="006C2EA5"/>
    <w:rsid w:val="006C462D"/>
    <w:rsid w:val="006C49CA"/>
    <w:rsid w:val="006C58E0"/>
    <w:rsid w:val="006D09FD"/>
    <w:rsid w:val="006D2D92"/>
    <w:rsid w:val="006D2F89"/>
    <w:rsid w:val="006D3B45"/>
    <w:rsid w:val="006D66FD"/>
    <w:rsid w:val="006D6FA1"/>
    <w:rsid w:val="006D7DE1"/>
    <w:rsid w:val="006D7FC7"/>
    <w:rsid w:val="006E08B0"/>
    <w:rsid w:val="006E0BDC"/>
    <w:rsid w:val="006E0D5E"/>
    <w:rsid w:val="006E1664"/>
    <w:rsid w:val="006E17BC"/>
    <w:rsid w:val="006E185D"/>
    <w:rsid w:val="006E18FD"/>
    <w:rsid w:val="006E2DAD"/>
    <w:rsid w:val="006E330B"/>
    <w:rsid w:val="006E458E"/>
    <w:rsid w:val="006E4BCC"/>
    <w:rsid w:val="006E5970"/>
    <w:rsid w:val="006E7A14"/>
    <w:rsid w:val="006F02DD"/>
    <w:rsid w:val="006F124C"/>
    <w:rsid w:val="006F165F"/>
    <w:rsid w:val="006F1B99"/>
    <w:rsid w:val="006F3A45"/>
    <w:rsid w:val="006F4941"/>
    <w:rsid w:val="006F7717"/>
    <w:rsid w:val="007002A7"/>
    <w:rsid w:val="00701144"/>
    <w:rsid w:val="00702C52"/>
    <w:rsid w:val="00703BB8"/>
    <w:rsid w:val="00704777"/>
    <w:rsid w:val="00706396"/>
    <w:rsid w:val="00706BC0"/>
    <w:rsid w:val="00711954"/>
    <w:rsid w:val="00712517"/>
    <w:rsid w:val="00713D25"/>
    <w:rsid w:val="0071439D"/>
    <w:rsid w:val="00715F07"/>
    <w:rsid w:val="00716EC0"/>
    <w:rsid w:val="007204E2"/>
    <w:rsid w:val="0072063C"/>
    <w:rsid w:val="00720752"/>
    <w:rsid w:val="00720AA5"/>
    <w:rsid w:val="007249F2"/>
    <w:rsid w:val="00724D08"/>
    <w:rsid w:val="00726051"/>
    <w:rsid w:val="00726480"/>
    <w:rsid w:val="007275E0"/>
    <w:rsid w:val="0073063C"/>
    <w:rsid w:val="00730CA7"/>
    <w:rsid w:val="00733FFC"/>
    <w:rsid w:val="0073439B"/>
    <w:rsid w:val="00736139"/>
    <w:rsid w:val="00736DB4"/>
    <w:rsid w:val="007409FD"/>
    <w:rsid w:val="00743324"/>
    <w:rsid w:val="00744DFE"/>
    <w:rsid w:val="00744F91"/>
    <w:rsid w:val="00746AD5"/>
    <w:rsid w:val="0075038D"/>
    <w:rsid w:val="00750C54"/>
    <w:rsid w:val="00751FC9"/>
    <w:rsid w:val="00752078"/>
    <w:rsid w:val="00752753"/>
    <w:rsid w:val="00753296"/>
    <w:rsid w:val="00754178"/>
    <w:rsid w:val="007548EF"/>
    <w:rsid w:val="00755721"/>
    <w:rsid w:val="007560A5"/>
    <w:rsid w:val="00756593"/>
    <w:rsid w:val="00761A5A"/>
    <w:rsid w:val="00762207"/>
    <w:rsid w:val="00765829"/>
    <w:rsid w:val="00766CDD"/>
    <w:rsid w:val="0076799F"/>
    <w:rsid w:val="007720CC"/>
    <w:rsid w:val="0077300A"/>
    <w:rsid w:val="007769BF"/>
    <w:rsid w:val="00780F08"/>
    <w:rsid w:val="007820EC"/>
    <w:rsid w:val="007825B8"/>
    <w:rsid w:val="0078340E"/>
    <w:rsid w:val="00786691"/>
    <w:rsid w:val="00787A94"/>
    <w:rsid w:val="00787D8B"/>
    <w:rsid w:val="00791327"/>
    <w:rsid w:val="00791520"/>
    <w:rsid w:val="00791A48"/>
    <w:rsid w:val="00793A57"/>
    <w:rsid w:val="00794B8D"/>
    <w:rsid w:val="0079636C"/>
    <w:rsid w:val="007963B5"/>
    <w:rsid w:val="00797DEF"/>
    <w:rsid w:val="00797EF3"/>
    <w:rsid w:val="007A015E"/>
    <w:rsid w:val="007A0AAF"/>
    <w:rsid w:val="007A2AB3"/>
    <w:rsid w:val="007A552B"/>
    <w:rsid w:val="007A6EB6"/>
    <w:rsid w:val="007B155D"/>
    <w:rsid w:val="007B2043"/>
    <w:rsid w:val="007B44B7"/>
    <w:rsid w:val="007B68DB"/>
    <w:rsid w:val="007B7159"/>
    <w:rsid w:val="007B79AD"/>
    <w:rsid w:val="007C1C84"/>
    <w:rsid w:val="007C4B97"/>
    <w:rsid w:val="007C58B1"/>
    <w:rsid w:val="007C722C"/>
    <w:rsid w:val="007D03A0"/>
    <w:rsid w:val="007D2180"/>
    <w:rsid w:val="007D3A3B"/>
    <w:rsid w:val="007D6D2E"/>
    <w:rsid w:val="007E05E4"/>
    <w:rsid w:val="007E10CC"/>
    <w:rsid w:val="007E14C4"/>
    <w:rsid w:val="007E21AB"/>
    <w:rsid w:val="007E245E"/>
    <w:rsid w:val="007E247A"/>
    <w:rsid w:val="007E2626"/>
    <w:rsid w:val="007E3144"/>
    <w:rsid w:val="007E37E7"/>
    <w:rsid w:val="007E3BA5"/>
    <w:rsid w:val="007E4C75"/>
    <w:rsid w:val="007E4DF1"/>
    <w:rsid w:val="007E6C77"/>
    <w:rsid w:val="007E6CBF"/>
    <w:rsid w:val="007E7995"/>
    <w:rsid w:val="007F0250"/>
    <w:rsid w:val="007F0445"/>
    <w:rsid w:val="007F0966"/>
    <w:rsid w:val="007F128C"/>
    <w:rsid w:val="007F152E"/>
    <w:rsid w:val="007F342B"/>
    <w:rsid w:val="007F6B3C"/>
    <w:rsid w:val="007F7C54"/>
    <w:rsid w:val="00800222"/>
    <w:rsid w:val="0080056F"/>
    <w:rsid w:val="00801906"/>
    <w:rsid w:val="00804592"/>
    <w:rsid w:val="008075E6"/>
    <w:rsid w:val="008105CE"/>
    <w:rsid w:val="008109AA"/>
    <w:rsid w:val="00810A5A"/>
    <w:rsid w:val="00810E9F"/>
    <w:rsid w:val="008126EA"/>
    <w:rsid w:val="00813C5A"/>
    <w:rsid w:val="00815326"/>
    <w:rsid w:val="00816243"/>
    <w:rsid w:val="00817304"/>
    <w:rsid w:val="0081749E"/>
    <w:rsid w:val="00820FB8"/>
    <w:rsid w:val="00822674"/>
    <w:rsid w:val="00823431"/>
    <w:rsid w:val="00823DF1"/>
    <w:rsid w:val="00825164"/>
    <w:rsid w:val="008267FA"/>
    <w:rsid w:val="00826FB1"/>
    <w:rsid w:val="008271B0"/>
    <w:rsid w:val="0082765E"/>
    <w:rsid w:val="00827778"/>
    <w:rsid w:val="00827F81"/>
    <w:rsid w:val="00832198"/>
    <w:rsid w:val="00832208"/>
    <w:rsid w:val="00832B13"/>
    <w:rsid w:val="00833299"/>
    <w:rsid w:val="0083652F"/>
    <w:rsid w:val="0083772A"/>
    <w:rsid w:val="00840E03"/>
    <w:rsid w:val="008410B5"/>
    <w:rsid w:val="008433FE"/>
    <w:rsid w:val="0084396E"/>
    <w:rsid w:val="00843FFC"/>
    <w:rsid w:val="008446F9"/>
    <w:rsid w:val="00844D3F"/>
    <w:rsid w:val="00850A0A"/>
    <w:rsid w:val="0085168A"/>
    <w:rsid w:val="00851BC7"/>
    <w:rsid w:val="00851CC8"/>
    <w:rsid w:val="008531BD"/>
    <w:rsid w:val="00853894"/>
    <w:rsid w:val="00853E43"/>
    <w:rsid w:val="00854366"/>
    <w:rsid w:val="00856943"/>
    <w:rsid w:val="00857EC7"/>
    <w:rsid w:val="00860F5D"/>
    <w:rsid w:val="00863B89"/>
    <w:rsid w:val="0087175C"/>
    <w:rsid w:val="00871DA6"/>
    <w:rsid w:val="008740E8"/>
    <w:rsid w:val="00874924"/>
    <w:rsid w:val="00874BC0"/>
    <w:rsid w:val="00875131"/>
    <w:rsid w:val="00875694"/>
    <w:rsid w:val="00880D34"/>
    <w:rsid w:val="0088317F"/>
    <w:rsid w:val="00883383"/>
    <w:rsid w:val="00883774"/>
    <w:rsid w:val="00884AB6"/>
    <w:rsid w:val="00885380"/>
    <w:rsid w:val="00886F38"/>
    <w:rsid w:val="008901C8"/>
    <w:rsid w:val="00890C0B"/>
    <w:rsid w:val="00891E91"/>
    <w:rsid w:val="008927AF"/>
    <w:rsid w:val="00892E14"/>
    <w:rsid w:val="00893699"/>
    <w:rsid w:val="008A358D"/>
    <w:rsid w:val="008A38EB"/>
    <w:rsid w:val="008A3D12"/>
    <w:rsid w:val="008A7985"/>
    <w:rsid w:val="008B03B1"/>
    <w:rsid w:val="008B0D7D"/>
    <w:rsid w:val="008B17B1"/>
    <w:rsid w:val="008B1A67"/>
    <w:rsid w:val="008B1B7E"/>
    <w:rsid w:val="008B293B"/>
    <w:rsid w:val="008B2F33"/>
    <w:rsid w:val="008B4A00"/>
    <w:rsid w:val="008C1E87"/>
    <w:rsid w:val="008C3BC0"/>
    <w:rsid w:val="008D04A8"/>
    <w:rsid w:val="008D106A"/>
    <w:rsid w:val="008D1195"/>
    <w:rsid w:val="008D1782"/>
    <w:rsid w:val="008D1C3E"/>
    <w:rsid w:val="008D1D93"/>
    <w:rsid w:val="008D29F6"/>
    <w:rsid w:val="008D402C"/>
    <w:rsid w:val="008D4526"/>
    <w:rsid w:val="008D4A7F"/>
    <w:rsid w:val="008D5A73"/>
    <w:rsid w:val="008D6601"/>
    <w:rsid w:val="008D7284"/>
    <w:rsid w:val="008E0901"/>
    <w:rsid w:val="008E1DF7"/>
    <w:rsid w:val="008E2092"/>
    <w:rsid w:val="008E3307"/>
    <w:rsid w:val="008E3492"/>
    <w:rsid w:val="008E3819"/>
    <w:rsid w:val="008E4452"/>
    <w:rsid w:val="008E59FE"/>
    <w:rsid w:val="008F067A"/>
    <w:rsid w:val="008F13DE"/>
    <w:rsid w:val="008F1AAE"/>
    <w:rsid w:val="008F1BC1"/>
    <w:rsid w:val="008F334E"/>
    <w:rsid w:val="008F3A66"/>
    <w:rsid w:val="008F3BF4"/>
    <w:rsid w:val="008F3E01"/>
    <w:rsid w:val="008F4736"/>
    <w:rsid w:val="008F703B"/>
    <w:rsid w:val="008F717C"/>
    <w:rsid w:val="008F72CC"/>
    <w:rsid w:val="008F75EA"/>
    <w:rsid w:val="00900D7B"/>
    <w:rsid w:val="009018F9"/>
    <w:rsid w:val="00902606"/>
    <w:rsid w:val="009031B7"/>
    <w:rsid w:val="0090447E"/>
    <w:rsid w:val="00904EC1"/>
    <w:rsid w:val="00907E1E"/>
    <w:rsid w:val="00910650"/>
    <w:rsid w:val="009132F8"/>
    <w:rsid w:val="00913A0A"/>
    <w:rsid w:val="00914165"/>
    <w:rsid w:val="00914430"/>
    <w:rsid w:val="00915341"/>
    <w:rsid w:val="00920870"/>
    <w:rsid w:val="00920A92"/>
    <w:rsid w:val="00921E46"/>
    <w:rsid w:val="00921F55"/>
    <w:rsid w:val="0092286A"/>
    <w:rsid w:val="00922F9E"/>
    <w:rsid w:val="00923464"/>
    <w:rsid w:val="009239B0"/>
    <w:rsid w:val="00924789"/>
    <w:rsid w:val="00926DE8"/>
    <w:rsid w:val="00931412"/>
    <w:rsid w:val="00931A40"/>
    <w:rsid w:val="009323A1"/>
    <w:rsid w:val="00933203"/>
    <w:rsid w:val="0093361E"/>
    <w:rsid w:val="00933D70"/>
    <w:rsid w:val="009344BB"/>
    <w:rsid w:val="00934672"/>
    <w:rsid w:val="009351BE"/>
    <w:rsid w:val="009352EF"/>
    <w:rsid w:val="0093536B"/>
    <w:rsid w:val="009355EF"/>
    <w:rsid w:val="00936D6B"/>
    <w:rsid w:val="00941542"/>
    <w:rsid w:val="0094296D"/>
    <w:rsid w:val="00946EE9"/>
    <w:rsid w:val="00947629"/>
    <w:rsid w:val="00947B09"/>
    <w:rsid w:val="00947F84"/>
    <w:rsid w:val="00952CAF"/>
    <w:rsid w:val="009540CC"/>
    <w:rsid w:val="00954E92"/>
    <w:rsid w:val="009559F8"/>
    <w:rsid w:val="0095655A"/>
    <w:rsid w:val="009566C6"/>
    <w:rsid w:val="00957CDB"/>
    <w:rsid w:val="00957FA0"/>
    <w:rsid w:val="00960ACF"/>
    <w:rsid w:val="00961437"/>
    <w:rsid w:val="0096477D"/>
    <w:rsid w:val="00965363"/>
    <w:rsid w:val="00965779"/>
    <w:rsid w:val="009659AB"/>
    <w:rsid w:val="0097067A"/>
    <w:rsid w:val="00971AAD"/>
    <w:rsid w:val="00971D01"/>
    <w:rsid w:val="00972904"/>
    <w:rsid w:val="00972EA3"/>
    <w:rsid w:val="00974293"/>
    <w:rsid w:val="0097429D"/>
    <w:rsid w:val="009744A9"/>
    <w:rsid w:val="00975298"/>
    <w:rsid w:val="00980394"/>
    <w:rsid w:val="00981B9A"/>
    <w:rsid w:val="009827F0"/>
    <w:rsid w:val="009877ED"/>
    <w:rsid w:val="009905A9"/>
    <w:rsid w:val="00991A3F"/>
    <w:rsid w:val="009938A1"/>
    <w:rsid w:val="00995CAA"/>
    <w:rsid w:val="0099600C"/>
    <w:rsid w:val="00997052"/>
    <w:rsid w:val="009A24C0"/>
    <w:rsid w:val="009A2B16"/>
    <w:rsid w:val="009A3329"/>
    <w:rsid w:val="009A37EC"/>
    <w:rsid w:val="009A4175"/>
    <w:rsid w:val="009A43D1"/>
    <w:rsid w:val="009A4AE9"/>
    <w:rsid w:val="009A7310"/>
    <w:rsid w:val="009A7D25"/>
    <w:rsid w:val="009A7DEE"/>
    <w:rsid w:val="009B1924"/>
    <w:rsid w:val="009B25AB"/>
    <w:rsid w:val="009B3470"/>
    <w:rsid w:val="009B383A"/>
    <w:rsid w:val="009B3917"/>
    <w:rsid w:val="009B4717"/>
    <w:rsid w:val="009B49AD"/>
    <w:rsid w:val="009B5B54"/>
    <w:rsid w:val="009B6C27"/>
    <w:rsid w:val="009C1BA5"/>
    <w:rsid w:val="009C1FC8"/>
    <w:rsid w:val="009C21D9"/>
    <w:rsid w:val="009C25A3"/>
    <w:rsid w:val="009C4524"/>
    <w:rsid w:val="009C5952"/>
    <w:rsid w:val="009C60F8"/>
    <w:rsid w:val="009C62C4"/>
    <w:rsid w:val="009C62F1"/>
    <w:rsid w:val="009C68FE"/>
    <w:rsid w:val="009C723B"/>
    <w:rsid w:val="009C7DA1"/>
    <w:rsid w:val="009D0279"/>
    <w:rsid w:val="009D0B95"/>
    <w:rsid w:val="009D1750"/>
    <w:rsid w:val="009D6C24"/>
    <w:rsid w:val="009D77FB"/>
    <w:rsid w:val="009D7961"/>
    <w:rsid w:val="009D7A12"/>
    <w:rsid w:val="009D7C44"/>
    <w:rsid w:val="009E2D5A"/>
    <w:rsid w:val="009E2DB7"/>
    <w:rsid w:val="009E312C"/>
    <w:rsid w:val="009E608B"/>
    <w:rsid w:val="009E7CC6"/>
    <w:rsid w:val="009F0263"/>
    <w:rsid w:val="009F0484"/>
    <w:rsid w:val="009F08DC"/>
    <w:rsid w:val="009F1415"/>
    <w:rsid w:val="009F30E3"/>
    <w:rsid w:val="009F3E4E"/>
    <w:rsid w:val="009F5CA3"/>
    <w:rsid w:val="009F661B"/>
    <w:rsid w:val="009F6FFC"/>
    <w:rsid w:val="00A00DC8"/>
    <w:rsid w:val="00A00ECC"/>
    <w:rsid w:val="00A01457"/>
    <w:rsid w:val="00A015CE"/>
    <w:rsid w:val="00A01968"/>
    <w:rsid w:val="00A020EC"/>
    <w:rsid w:val="00A022FC"/>
    <w:rsid w:val="00A03536"/>
    <w:rsid w:val="00A042C6"/>
    <w:rsid w:val="00A05DAF"/>
    <w:rsid w:val="00A06930"/>
    <w:rsid w:val="00A06C46"/>
    <w:rsid w:val="00A07733"/>
    <w:rsid w:val="00A1002A"/>
    <w:rsid w:val="00A10B9F"/>
    <w:rsid w:val="00A1188A"/>
    <w:rsid w:val="00A11F0A"/>
    <w:rsid w:val="00A13567"/>
    <w:rsid w:val="00A141C6"/>
    <w:rsid w:val="00A14B89"/>
    <w:rsid w:val="00A156E2"/>
    <w:rsid w:val="00A1616A"/>
    <w:rsid w:val="00A17436"/>
    <w:rsid w:val="00A17C17"/>
    <w:rsid w:val="00A213D8"/>
    <w:rsid w:val="00A2193B"/>
    <w:rsid w:val="00A23847"/>
    <w:rsid w:val="00A23D41"/>
    <w:rsid w:val="00A31A01"/>
    <w:rsid w:val="00A321AB"/>
    <w:rsid w:val="00A328BB"/>
    <w:rsid w:val="00A33C76"/>
    <w:rsid w:val="00A33F4C"/>
    <w:rsid w:val="00A35E98"/>
    <w:rsid w:val="00A372AE"/>
    <w:rsid w:val="00A374DF"/>
    <w:rsid w:val="00A40224"/>
    <w:rsid w:val="00A41919"/>
    <w:rsid w:val="00A42068"/>
    <w:rsid w:val="00A425D5"/>
    <w:rsid w:val="00A42EDD"/>
    <w:rsid w:val="00A43591"/>
    <w:rsid w:val="00A44E6F"/>
    <w:rsid w:val="00A47040"/>
    <w:rsid w:val="00A4758E"/>
    <w:rsid w:val="00A5178B"/>
    <w:rsid w:val="00A520B9"/>
    <w:rsid w:val="00A5288A"/>
    <w:rsid w:val="00A52D3A"/>
    <w:rsid w:val="00A53D84"/>
    <w:rsid w:val="00A53EE7"/>
    <w:rsid w:val="00A54A14"/>
    <w:rsid w:val="00A553BA"/>
    <w:rsid w:val="00A55776"/>
    <w:rsid w:val="00A55CE5"/>
    <w:rsid w:val="00A56CDF"/>
    <w:rsid w:val="00A6216A"/>
    <w:rsid w:val="00A62F9F"/>
    <w:rsid w:val="00A63870"/>
    <w:rsid w:val="00A670A4"/>
    <w:rsid w:val="00A706B5"/>
    <w:rsid w:val="00A70D87"/>
    <w:rsid w:val="00A7106E"/>
    <w:rsid w:val="00A720F7"/>
    <w:rsid w:val="00A725A8"/>
    <w:rsid w:val="00A748B5"/>
    <w:rsid w:val="00A74D7E"/>
    <w:rsid w:val="00A76F03"/>
    <w:rsid w:val="00A802AF"/>
    <w:rsid w:val="00A824AB"/>
    <w:rsid w:val="00A82A10"/>
    <w:rsid w:val="00A82C04"/>
    <w:rsid w:val="00A83676"/>
    <w:rsid w:val="00A83DAF"/>
    <w:rsid w:val="00A848F3"/>
    <w:rsid w:val="00A87977"/>
    <w:rsid w:val="00A918CC"/>
    <w:rsid w:val="00A91A75"/>
    <w:rsid w:val="00A92A93"/>
    <w:rsid w:val="00A97A88"/>
    <w:rsid w:val="00A97E9A"/>
    <w:rsid w:val="00AA08D8"/>
    <w:rsid w:val="00AA1794"/>
    <w:rsid w:val="00AA2CF2"/>
    <w:rsid w:val="00AA3379"/>
    <w:rsid w:val="00AA3AD5"/>
    <w:rsid w:val="00AA57CA"/>
    <w:rsid w:val="00AA7A96"/>
    <w:rsid w:val="00AB0056"/>
    <w:rsid w:val="00AB0489"/>
    <w:rsid w:val="00AB0FC6"/>
    <w:rsid w:val="00AB10CE"/>
    <w:rsid w:val="00AB33D7"/>
    <w:rsid w:val="00AB4A09"/>
    <w:rsid w:val="00AB56CE"/>
    <w:rsid w:val="00AB6321"/>
    <w:rsid w:val="00AB6DB0"/>
    <w:rsid w:val="00AB7342"/>
    <w:rsid w:val="00AC03EA"/>
    <w:rsid w:val="00AC0BD8"/>
    <w:rsid w:val="00AC0C3F"/>
    <w:rsid w:val="00AC0D8B"/>
    <w:rsid w:val="00AC22C5"/>
    <w:rsid w:val="00AC4867"/>
    <w:rsid w:val="00AC786C"/>
    <w:rsid w:val="00AD18D8"/>
    <w:rsid w:val="00AD1903"/>
    <w:rsid w:val="00AD4EE7"/>
    <w:rsid w:val="00AD5839"/>
    <w:rsid w:val="00AD5875"/>
    <w:rsid w:val="00AD6BCB"/>
    <w:rsid w:val="00AD6F19"/>
    <w:rsid w:val="00AE2CBB"/>
    <w:rsid w:val="00AE40F6"/>
    <w:rsid w:val="00AE435A"/>
    <w:rsid w:val="00AE6FEF"/>
    <w:rsid w:val="00AF0820"/>
    <w:rsid w:val="00AF1082"/>
    <w:rsid w:val="00AF1DE4"/>
    <w:rsid w:val="00AF2801"/>
    <w:rsid w:val="00AF2EB4"/>
    <w:rsid w:val="00AF51B1"/>
    <w:rsid w:val="00AF5200"/>
    <w:rsid w:val="00AF5539"/>
    <w:rsid w:val="00AF799D"/>
    <w:rsid w:val="00AF7BC4"/>
    <w:rsid w:val="00B0068B"/>
    <w:rsid w:val="00B0087A"/>
    <w:rsid w:val="00B00931"/>
    <w:rsid w:val="00B00AED"/>
    <w:rsid w:val="00B01F1A"/>
    <w:rsid w:val="00B02454"/>
    <w:rsid w:val="00B02479"/>
    <w:rsid w:val="00B03184"/>
    <w:rsid w:val="00B03D9B"/>
    <w:rsid w:val="00B04E0E"/>
    <w:rsid w:val="00B061C4"/>
    <w:rsid w:val="00B06419"/>
    <w:rsid w:val="00B06977"/>
    <w:rsid w:val="00B06C49"/>
    <w:rsid w:val="00B079AD"/>
    <w:rsid w:val="00B11D35"/>
    <w:rsid w:val="00B12BCE"/>
    <w:rsid w:val="00B12EC9"/>
    <w:rsid w:val="00B136D8"/>
    <w:rsid w:val="00B13835"/>
    <w:rsid w:val="00B13E73"/>
    <w:rsid w:val="00B20051"/>
    <w:rsid w:val="00B21380"/>
    <w:rsid w:val="00B2689E"/>
    <w:rsid w:val="00B27A1B"/>
    <w:rsid w:val="00B27BB4"/>
    <w:rsid w:val="00B27C09"/>
    <w:rsid w:val="00B30084"/>
    <w:rsid w:val="00B30E9D"/>
    <w:rsid w:val="00B31DA8"/>
    <w:rsid w:val="00B32241"/>
    <w:rsid w:val="00B342A5"/>
    <w:rsid w:val="00B3499E"/>
    <w:rsid w:val="00B40F8C"/>
    <w:rsid w:val="00B42B5D"/>
    <w:rsid w:val="00B42D03"/>
    <w:rsid w:val="00B42EB7"/>
    <w:rsid w:val="00B437F1"/>
    <w:rsid w:val="00B44B5D"/>
    <w:rsid w:val="00B44D14"/>
    <w:rsid w:val="00B45341"/>
    <w:rsid w:val="00B45EB7"/>
    <w:rsid w:val="00B46D68"/>
    <w:rsid w:val="00B50042"/>
    <w:rsid w:val="00B50826"/>
    <w:rsid w:val="00B51404"/>
    <w:rsid w:val="00B51F1F"/>
    <w:rsid w:val="00B52250"/>
    <w:rsid w:val="00B52C71"/>
    <w:rsid w:val="00B539D3"/>
    <w:rsid w:val="00B53AB7"/>
    <w:rsid w:val="00B54747"/>
    <w:rsid w:val="00B5529C"/>
    <w:rsid w:val="00B55E4B"/>
    <w:rsid w:val="00B6186B"/>
    <w:rsid w:val="00B61AB3"/>
    <w:rsid w:val="00B62FCB"/>
    <w:rsid w:val="00B6390C"/>
    <w:rsid w:val="00B648FB"/>
    <w:rsid w:val="00B660BE"/>
    <w:rsid w:val="00B6722B"/>
    <w:rsid w:val="00B71A7A"/>
    <w:rsid w:val="00B71DCB"/>
    <w:rsid w:val="00B71F8C"/>
    <w:rsid w:val="00B7280C"/>
    <w:rsid w:val="00B73C4A"/>
    <w:rsid w:val="00B754BE"/>
    <w:rsid w:val="00B77589"/>
    <w:rsid w:val="00B776A2"/>
    <w:rsid w:val="00B77DE7"/>
    <w:rsid w:val="00B80BF5"/>
    <w:rsid w:val="00B80D5A"/>
    <w:rsid w:val="00B811D2"/>
    <w:rsid w:val="00B81FA3"/>
    <w:rsid w:val="00B82550"/>
    <w:rsid w:val="00B835DE"/>
    <w:rsid w:val="00B838EF"/>
    <w:rsid w:val="00B83E53"/>
    <w:rsid w:val="00B84AF4"/>
    <w:rsid w:val="00B93959"/>
    <w:rsid w:val="00B93DCF"/>
    <w:rsid w:val="00B942DF"/>
    <w:rsid w:val="00B965A7"/>
    <w:rsid w:val="00BA104B"/>
    <w:rsid w:val="00BA245C"/>
    <w:rsid w:val="00BA4EF8"/>
    <w:rsid w:val="00BA5214"/>
    <w:rsid w:val="00BA7443"/>
    <w:rsid w:val="00BB00E8"/>
    <w:rsid w:val="00BB0282"/>
    <w:rsid w:val="00BB04EA"/>
    <w:rsid w:val="00BB5AED"/>
    <w:rsid w:val="00BB71CE"/>
    <w:rsid w:val="00BC001B"/>
    <w:rsid w:val="00BC15D6"/>
    <w:rsid w:val="00BC30B8"/>
    <w:rsid w:val="00BC3C42"/>
    <w:rsid w:val="00BC4CE8"/>
    <w:rsid w:val="00BC5211"/>
    <w:rsid w:val="00BC6620"/>
    <w:rsid w:val="00BC665D"/>
    <w:rsid w:val="00BD184F"/>
    <w:rsid w:val="00BD1A7E"/>
    <w:rsid w:val="00BD22D4"/>
    <w:rsid w:val="00BD337E"/>
    <w:rsid w:val="00BD3EF5"/>
    <w:rsid w:val="00BD3FA5"/>
    <w:rsid w:val="00BD42AB"/>
    <w:rsid w:val="00BD4842"/>
    <w:rsid w:val="00BD4890"/>
    <w:rsid w:val="00BD5458"/>
    <w:rsid w:val="00BD5705"/>
    <w:rsid w:val="00BD6C6E"/>
    <w:rsid w:val="00BD7596"/>
    <w:rsid w:val="00BE02DB"/>
    <w:rsid w:val="00BE0D73"/>
    <w:rsid w:val="00BE2719"/>
    <w:rsid w:val="00BE312A"/>
    <w:rsid w:val="00BE3AAB"/>
    <w:rsid w:val="00BE41D0"/>
    <w:rsid w:val="00BE5B91"/>
    <w:rsid w:val="00BE69E9"/>
    <w:rsid w:val="00BE7622"/>
    <w:rsid w:val="00BF1265"/>
    <w:rsid w:val="00BF17DC"/>
    <w:rsid w:val="00BF19DD"/>
    <w:rsid w:val="00BF2267"/>
    <w:rsid w:val="00BF246E"/>
    <w:rsid w:val="00BF2686"/>
    <w:rsid w:val="00BF4B99"/>
    <w:rsid w:val="00BF4DAE"/>
    <w:rsid w:val="00BF54C2"/>
    <w:rsid w:val="00BF7CE6"/>
    <w:rsid w:val="00C00765"/>
    <w:rsid w:val="00C01B74"/>
    <w:rsid w:val="00C033C7"/>
    <w:rsid w:val="00C0378A"/>
    <w:rsid w:val="00C03B16"/>
    <w:rsid w:val="00C04EB7"/>
    <w:rsid w:val="00C06032"/>
    <w:rsid w:val="00C07024"/>
    <w:rsid w:val="00C07AD8"/>
    <w:rsid w:val="00C10015"/>
    <w:rsid w:val="00C10911"/>
    <w:rsid w:val="00C123B5"/>
    <w:rsid w:val="00C12B28"/>
    <w:rsid w:val="00C13C03"/>
    <w:rsid w:val="00C1447A"/>
    <w:rsid w:val="00C14506"/>
    <w:rsid w:val="00C150F2"/>
    <w:rsid w:val="00C162D5"/>
    <w:rsid w:val="00C20384"/>
    <w:rsid w:val="00C23F99"/>
    <w:rsid w:val="00C24C57"/>
    <w:rsid w:val="00C25ABB"/>
    <w:rsid w:val="00C26F55"/>
    <w:rsid w:val="00C30785"/>
    <w:rsid w:val="00C307AB"/>
    <w:rsid w:val="00C32440"/>
    <w:rsid w:val="00C3245F"/>
    <w:rsid w:val="00C32782"/>
    <w:rsid w:val="00C328FB"/>
    <w:rsid w:val="00C34DDC"/>
    <w:rsid w:val="00C34EEE"/>
    <w:rsid w:val="00C34FD1"/>
    <w:rsid w:val="00C357E4"/>
    <w:rsid w:val="00C35CEA"/>
    <w:rsid w:val="00C36D10"/>
    <w:rsid w:val="00C37064"/>
    <w:rsid w:val="00C402EF"/>
    <w:rsid w:val="00C40E93"/>
    <w:rsid w:val="00C41111"/>
    <w:rsid w:val="00C419A0"/>
    <w:rsid w:val="00C42C15"/>
    <w:rsid w:val="00C44C49"/>
    <w:rsid w:val="00C45AF3"/>
    <w:rsid w:val="00C46B20"/>
    <w:rsid w:val="00C46B82"/>
    <w:rsid w:val="00C502A7"/>
    <w:rsid w:val="00C52218"/>
    <w:rsid w:val="00C55440"/>
    <w:rsid w:val="00C5779B"/>
    <w:rsid w:val="00C62420"/>
    <w:rsid w:val="00C63098"/>
    <w:rsid w:val="00C6379C"/>
    <w:rsid w:val="00C64332"/>
    <w:rsid w:val="00C6497F"/>
    <w:rsid w:val="00C65027"/>
    <w:rsid w:val="00C67B73"/>
    <w:rsid w:val="00C67D03"/>
    <w:rsid w:val="00C70D00"/>
    <w:rsid w:val="00C7105B"/>
    <w:rsid w:val="00C71292"/>
    <w:rsid w:val="00C71F31"/>
    <w:rsid w:val="00C72175"/>
    <w:rsid w:val="00C72FCF"/>
    <w:rsid w:val="00C75DE7"/>
    <w:rsid w:val="00C7626C"/>
    <w:rsid w:val="00C76302"/>
    <w:rsid w:val="00C768F4"/>
    <w:rsid w:val="00C770C2"/>
    <w:rsid w:val="00C81760"/>
    <w:rsid w:val="00C81804"/>
    <w:rsid w:val="00C81B02"/>
    <w:rsid w:val="00C8249E"/>
    <w:rsid w:val="00C8299F"/>
    <w:rsid w:val="00C843C6"/>
    <w:rsid w:val="00C854FD"/>
    <w:rsid w:val="00C8723E"/>
    <w:rsid w:val="00C903FE"/>
    <w:rsid w:val="00C938D0"/>
    <w:rsid w:val="00C93DD0"/>
    <w:rsid w:val="00C949FC"/>
    <w:rsid w:val="00C94D88"/>
    <w:rsid w:val="00C961E6"/>
    <w:rsid w:val="00C964C4"/>
    <w:rsid w:val="00C968CB"/>
    <w:rsid w:val="00C976C0"/>
    <w:rsid w:val="00C97AAB"/>
    <w:rsid w:val="00CA22F9"/>
    <w:rsid w:val="00CA24B3"/>
    <w:rsid w:val="00CA28DF"/>
    <w:rsid w:val="00CA3C7B"/>
    <w:rsid w:val="00CA63CD"/>
    <w:rsid w:val="00CB0C8F"/>
    <w:rsid w:val="00CB0D6F"/>
    <w:rsid w:val="00CB12DA"/>
    <w:rsid w:val="00CB1481"/>
    <w:rsid w:val="00CB1813"/>
    <w:rsid w:val="00CB1F0E"/>
    <w:rsid w:val="00CB3267"/>
    <w:rsid w:val="00CB32BF"/>
    <w:rsid w:val="00CB3487"/>
    <w:rsid w:val="00CB36D4"/>
    <w:rsid w:val="00CB4C34"/>
    <w:rsid w:val="00CB7186"/>
    <w:rsid w:val="00CB7F41"/>
    <w:rsid w:val="00CC0E99"/>
    <w:rsid w:val="00CC1156"/>
    <w:rsid w:val="00CC2D6C"/>
    <w:rsid w:val="00CC30C0"/>
    <w:rsid w:val="00CC33D6"/>
    <w:rsid w:val="00CC3662"/>
    <w:rsid w:val="00CC42EE"/>
    <w:rsid w:val="00CC47AB"/>
    <w:rsid w:val="00CC4C80"/>
    <w:rsid w:val="00CC5195"/>
    <w:rsid w:val="00CC565D"/>
    <w:rsid w:val="00CC6161"/>
    <w:rsid w:val="00CC68B2"/>
    <w:rsid w:val="00CC6E09"/>
    <w:rsid w:val="00CC7FE2"/>
    <w:rsid w:val="00CD0E27"/>
    <w:rsid w:val="00CD1569"/>
    <w:rsid w:val="00CD2737"/>
    <w:rsid w:val="00CD38DA"/>
    <w:rsid w:val="00CD41D6"/>
    <w:rsid w:val="00CD41F8"/>
    <w:rsid w:val="00CD4AFB"/>
    <w:rsid w:val="00CD6D64"/>
    <w:rsid w:val="00CE0709"/>
    <w:rsid w:val="00CE19FD"/>
    <w:rsid w:val="00CE3BD4"/>
    <w:rsid w:val="00CE4181"/>
    <w:rsid w:val="00CE49D3"/>
    <w:rsid w:val="00CE5929"/>
    <w:rsid w:val="00CE676B"/>
    <w:rsid w:val="00CF0BD5"/>
    <w:rsid w:val="00CF0F82"/>
    <w:rsid w:val="00CF323D"/>
    <w:rsid w:val="00CF4B27"/>
    <w:rsid w:val="00CF4CA4"/>
    <w:rsid w:val="00CF6502"/>
    <w:rsid w:val="00CF67FF"/>
    <w:rsid w:val="00CF7F19"/>
    <w:rsid w:val="00D0014B"/>
    <w:rsid w:val="00D00ABB"/>
    <w:rsid w:val="00D011DB"/>
    <w:rsid w:val="00D04FD8"/>
    <w:rsid w:val="00D0533C"/>
    <w:rsid w:val="00D05663"/>
    <w:rsid w:val="00D05815"/>
    <w:rsid w:val="00D05A25"/>
    <w:rsid w:val="00D108D8"/>
    <w:rsid w:val="00D10CD2"/>
    <w:rsid w:val="00D120E4"/>
    <w:rsid w:val="00D13702"/>
    <w:rsid w:val="00D15B81"/>
    <w:rsid w:val="00D15B85"/>
    <w:rsid w:val="00D15F1C"/>
    <w:rsid w:val="00D1645F"/>
    <w:rsid w:val="00D16608"/>
    <w:rsid w:val="00D16A54"/>
    <w:rsid w:val="00D16B0C"/>
    <w:rsid w:val="00D17102"/>
    <w:rsid w:val="00D17665"/>
    <w:rsid w:val="00D2176C"/>
    <w:rsid w:val="00D21DAB"/>
    <w:rsid w:val="00D2259B"/>
    <w:rsid w:val="00D24D84"/>
    <w:rsid w:val="00D24F43"/>
    <w:rsid w:val="00D254EE"/>
    <w:rsid w:val="00D26EA1"/>
    <w:rsid w:val="00D26EAE"/>
    <w:rsid w:val="00D30E11"/>
    <w:rsid w:val="00D30E16"/>
    <w:rsid w:val="00D41543"/>
    <w:rsid w:val="00D439D1"/>
    <w:rsid w:val="00D43C28"/>
    <w:rsid w:val="00D43E91"/>
    <w:rsid w:val="00D44D46"/>
    <w:rsid w:val="00D44F4B"/>
    <w:rsid w:val="00D459B8"/>
    <w:rsid w:val="00D47BF9"/>
    <w:rsid w:val="00D50265"/>
    <w:rsid w:val="00D51C28"/>
    <w:rsid w:val="00D52876"/>
    <w:rsid w:val="00D55923"/>
    <w:rsid w:val="00D5650E"/>
    <w:rsid w:val="00D567B4"/>
    <w:rsid w:val="00D57168"/>
    <w:rsid w:val="00D57B07"/>
    <w:rsid w:val="00D60302"/>
    <w:rsid w:val="00D614E9"/>
    <w:rsid w:val="00D618A8"/>
    <w:rsid w:val="00D61981"/>
    <w:rsid w:val="00D627B5"/>
    <w:rsid w:val="00D64421"/>
    <w:rsid w:val="00D65733"/>
    <w:rsid w:val="00D65ACF"/>
    <w:rsid w:val="00D65B78"/>
    <w:rsid w:val="00D66E5E"/>
    <w:rsid w:val="00D72170"/>
    <w:rsid w:val="00D72D00"/>
    <w:rsid w:val="00D73B0F"/>
    <w:rsid w:val="00D7413D"/>
    <w:rsid w:val="00D74EAB"/>
    <w:rsid w:val="00D755C3"/>
    <w:rsid w:val="00D80B79"/>
    <w:rsid w:val="00D83D1E"/>
    <w:rsid w:val="00D84FDA"/>
    <w:rsid w:val="00D90A7D"/>
    <w:rsid w:val="00D92481"/>
    <w:rsid w:val="00D93D99"/>
    <w:rsid w:val="00D94359"/>
    <w:rsid w:val="00D94953"/>
    <w:rsid w:val="00D9594B"/>
    <w:rsid w:val="00D962FB"/>
    <w:rsid w:val="00D969F6"/>
    <w:rsid w:val="00D96B3D"/>
    <w:rsid w:val="00D9721F"/>
    <w:rsid w:val="00DA01D0"/>
    <w:rsid w:val="00DA17C3"/>
    <w:rsid w:val="00DA198C"/>
    <w:rsid w:val="00DA1DEB"/>
    <w:rsid w:val="00DA23E5"/>
    <w:rsid w:val="00DA2B34"/>
    <w:rsid w:val="00DA43B7"/>
    <w:rsid w:val="00DA48B1"/>
    <w:rsid w:val="00DA48D3"/>
    <w:rsid w:val="00DA68BA"/>
    <w:rsid w:val="00DA6E59"/>
    <w:rsid w:val="00DB0CA6"/>
    <w:rsid w:val="00DB1DBA"/>
    <w:rsid w:val="00DB26CA"/>
    <w:rsid w:val="00DB359E"/>
    <w:rsid w:val="00DB36D4"/>
    <w:rsid w:val="00DB5B47"/>
    <w:rsid w:val="00DB6D13"/>
    <w:rsid w:val="00DD1CB4"/>
    <w:rsid w:val="00DD1D76"/>
    <w:rsid w:val="00DD2215"/>
    <w:rsid w:val="00DD2842"/>
    <w:rsid w:val="00DD53AB"/>
    <w:rsid w:val="00DD5618"/>
    <w:rsid w:val="00DD77D5"/>
    <w:rsid w:val="00DE0CB7"/>
    <w:rsid w:val="00DE1418"/>
    <w:rsid w:val="00DE14E7"/>
    <w:rsid w:val="00DE19CB"/>
    <w:rsid w:val="00DE1B3E"/>
    <w:rsid w:val="00DE1BDB"/>
    <w:rsid w:val="00DE2AED"/>
    <w:rsid w:val="00DE2C21"/>
    <w:rsid w:val="00DE2DFA"/>
    <w:rsid w:val="00DE3A95"/>
    <w:rsid w:val="00DE408C"/>
    <w:rsid w:val="00DE4496"/>
    <w:rsid w:val="00DE4863"/>
    <w:rsid w:val="00DE5999"/>
    <w:rsid w:val="00DE5AA0"/>
    <w:rsid w:val="00DE63BB"/>
    <w:rsid w:val="00DE7C6A"/>
    <w:rsid w:val="00DF25B8"/>
    <w:rsid w:val="00DF2E85"/>
    <w:rsid w:val="00DF38B8"/>
    <w:rsid w:val="00DF44EC"/>
    <w:rsid w:val="00DF5E93"/>
    <w:rsid w:val="00DF622A"/>
    <w:rsid w:val="00DF6524"/>
    <w:rsid w:val="00DF654E"/>
    <w:rsid w:val="00E00537"/>
    <w:rsid w:val="00E00A27"/>
    <w:rsid w:val="00E01151"/>
    <w:rsid w:val="00E014A0"/>
    <w:rsid w:val="00E021B5"/>
    <w:rsid w:val="00E02452"/>
    <w:rsid w:val="00E03298"/>
    <w:rsid w:val="00E0343C"/>
    <w:rsid w:val="00E04F2A"/>
    <w:rsid w:val="00E061D1"/>
    <w:rsid w:val="00E1129E"/>
    <w:rsid w:val="00E12360"/>
    <w:rsid w:val="00E14912"/>
    <w:rsid w:val="00E156AE"/>
    <w:rsid w:val="00E20FD5"/>
    <w:rsid w:val="00E2261D"/>
    <w:rsid w:val="00E23385"/>
    <w:rsid w:val="00E236F0"/>
    <w:rsid w:val="00E2479E"/>
    <w:rsid w:val="00E24895"/>
    <w:rsid w:val="00E24A99"/>
    <w:rsid w:val="00E2584C"/>
    <w:rsid w:val="00E26CC6"/>
    <w:rsid w:val="00E27853"/>
    <w:rsid w:val="00E317D7"/>
    <w:rsid w:val="00E331F5"/>
    <w:rsid w:val="00E347F1"/>
    <w:rsid w:val="00E37B7B"/>
    <w:rsid w:val="00E42642"/>
    <w:rsid w:val="00E42DCE"/>
    <w:rsid w:val="00E433C9"/>
    <w:rsid w:val="00E44586"/>
    <w:rsid w:val="00E45300"/>
    <w:rsid w:val="00E46FA5"/>
    <w:rsid w:val="00E472E7"/>
    <w:rsid w:val="00E472EC"/>
    <w:rsid w:val="00E501C7"/>
    <w:rsid w:val="00E52579"/>
    <w:rsid w:val="00E53561"/>
    <w:rsid w:val="00E54417"/>
    <w:rsid w:val="00E57180"/>
    <w:rsid w:val="00E5772E"/>
    <w:rsid w:val="00E61BA0"/>
    <w:rsid w:val="00E63B89"/>
    <w:rsid w:val="00E63F8E"/>
    <w:rsid w:val="00E656F1"/>
    <w:rsid w:val="00E660BB"/>
    <w:rsid w:val="00E662A2"/>
    <w:rsid w:val="00E67E53"/>
    <w:rsid w:val="00E73AF3"/>
    <w:rsid w:val="00E73E9B"/>
    <w:rsid w:val="00E76293"/>
    <w:rsid w:val="00E764FF"/>
    <w:rsid w:val="00E77A07"/>
    <w:rsid w:val="00E80626"/>
    <w:rsid w:val="00E8443B"/>
    <w:rsid w:val="00E87DDA"/>
    <w:rsid w:val="00E90641"/>
    <w:rsid w:val="00E92572"/>
    <w:rsid w:val="00E92910"/>
    <w:rsid w:val="00E942F8"/>
    <w:rsid w:val="00E9564F"/>
    <w:rsid w:val="00E95CFD"/>
    <w:rsid w:val="00E95FF8"/>
    <w:rsid w:val="00E96AEC"/>
    <w:rsid w:val="00E96F50"/>
    <w:rsid w:val="00EA1785"/>
    <w:rsid w:val="00EA268F"/>
    <w:rsid w:val="00EA26DA"/>
    <w:rsid w:val="00EA4AA0"/>
    <w:rsid w:val="00EA6BB5"/>
    <w:rsid w:val="00EA6C29"/>
    <w:rsid w:val="00EB000A"/>
    <w:rsid w:val="00EB20EE"/>
    <w:rsid w:val="00EB2555"/>
    <w:rsid w:val="00EB3884"/>
    <w:rsid w:val="00EB5926"/>
    <w:rsid w:val="00EB5B37"/>
    <w:rsid w:val="00EB7062"/>
    <w:rsid w:val="00EB7778"/>
    <w:rsid w:val="00EB78CD"/>
    <w:rsid w:val="00EB7E5E"/>
    <w:rsid w:val="00EC069D"/>
    <w:rsid w:val="00EC2215"/>
    <w:rsid w:val="00EC2DA5"/>
    <w:rsid w:val="00EC4301"/>
    <w:rsid w:val="00EC4A04"/>
    <w:rsid w:val="00EC4CCC"/>
    <w:rsid w:val="00EC4EF2"/>
    <w:rsid w:val="00EC550A"/>
    <w:rsid w:val="00EC66F6"/>
    <w:rsid w:val="00EC6B3A"/>
    <w:rsid w:val="00EC7D46"/>
    <w:rsid w:val="00ED247A"/>
    <w:rsid w:val="00ED2B73"/>
    <w:rsid w:val="00ED47BC"/>
    <w:rsid w:val="00ED4F0D"/>
    <w:rsid w:val="00ED5B28"/>
    <w:rsid w:val="00ED71FE"/>
    <w:rsid w:val="00EE132E"/>
    <w:rsid w:val="00EE153F"/>
    <w:rsid w:val="00EE256D"/>
    <w:rsid w:val="00EE25E5"/>
    <w:rsid w:val="00EE2AC6"/>
    <w:rsid w:val="00EE551D"/>
    <w:rsid w:val="00EE6FCD"/>
    <w:rsid w:val="00EE79B2"/>
    <w:rsid w:val="00EE7DB2"/>
    <w:rsid w:val="00EF00A4"/>
    <w:rsid w:val="00EF04D9"/>
    <w:rsid w:val="00EF052C"/>
    <w:rsid w:val="00EF0DAE"/>
    <w:rsid w:val="00EF2A15"/>
    <w:rsid w:val="00EF2B10"/>
    <w:rsid w:val="00EF314D"/>
    <w:rsid w:val="00EF32AE"/>
    <w:rsid w:val="00EF3BC7"/>
    <w:rsid w:val="00EF3D6E"/>
    <w:rsid w:val="00EF4C0E"/>
    <w:rsid w:val="00EF5089"/>
    <w:rsid w:val="00EF762C"/>
    <w:rsid w:val="00EF7A6D"/>
    <w:rsid w:val="00EF7D05"/>
    <w:rsid w:val="00F0135F"/>
    <w:rsid w:val="00F01791"/>
    <w:rsid w:val="00F036D8"/>
    <w:rsid w:val="00F03A59"/>
    <w:rsid w:val="00F04A88"/>
    <w:rsid w:val="00F04D46"/>
    <w:rsid w:val="00F05830"/>
    <w:rsid w:val="00F0786F"/>
    <w:rsid w:val="00F07EFD"/>
    <w:rsid w:val="00F137F9"/>
    <w:rsid w:val="00F139AD"/>
    <w:rsid w:val="00F13B24"/>
    <w:rsid w:val="00F152DE"/>
    <w:rsid w:val="00F158FF"/>
    <w:rsid w:val="00F15B85"/>
    <w:rsid w:val="00F1609A"/>
    <w:rsid w:val="00F179AD"/>
    <w:rsid w:val="00F17C85"/>
    <w:rsid w:val="00F210BA"/>
    <w:rsid w:val="00F2202A"/>
    <w:rsid w:val="00F2269D"/>
    <w:rsid w:val="00F22996"/>
    <w:rsid w:val="00F23A7D"/>
    <w:rsid w:val="00F23E80"/>
    <w:rsid w:val="00F23F09"/>
    <w:rsid w:val="00F244E1"/>
    <w:rsid w:val="00F250FB"/>
    <w:rsid w:val="00F26731"/>
    <w:rsid w:val="00F26C3B"/>
    <w:rsid w:val="00F301BC"/>
    <w:rsid w:val="00F308EE"/>
    <w:rsid w:val="00F34D10"/>
    <w:rsid w:val="00F363A6"/>
    <w:rsid w:val="00F43A90"/>
    <w:rsid w:val="00F44E05"/>
    <w:rsid w:val="00F472F1"/>
    <w:rsid w:val="00F505F2"/>
    <w:rsid w:val="00F51D15"/>
    <w:rsid w:val="00F527DD"/>
    <w:rsid w:val="00F52A4F"/>
    <w:rsid w:val="00F52E22"/>
    <w:rsid w:val="00F53A30"/>
    <w:rsid w:val="00F53C2F"/>
    <w:rsid w:val="00F53EB0"/>
    <w:rsid w:val="00F544A1"/>
    <w:rsid w:val="00F564B1"/>
    <w:rsid w:val="00F56794"/>
    <w:rsid w:val="00F57E05"/>
    <w:rsid w:val="00F605E1"/>
    <w:rsid w:val="00F62209"/>
    <w:rsid w:val="00F62D12"/>
    <w:rsid w:val="00F64889"/>
    <w:rsid w:val="00F660CA"/>
    <w:rsid w:val="00F66B09"/>
    <w:rsid w:val="00F67246"/>
    <w:rsid w:val="00F701AD"/>
    <w:rsid w:val="00F704DA"/>
    <w:rsid w:val="00F7050B"/>
    <w:rsid w:val="00F7097F"/>
    <w:rsid w:val="00F72F0A"/>
    <w:rsid w:val="00F73878"/>
    <w:rsid w:val="00F7488E"/>
    <w:rsid w:val="00F74E70"/>
    <w:rsid w:val="00F7507F"/>
    <w:rsid w:val="00F75AB1"/>
    <w:rsid w:val="00F762B7"/>
    <w:rsid w:val="00F76772"/>
    <w:rsid w:val="00F76BCE"/>
    <w:rsid w:val="00F77CD0"/>
    <w:rsid w:val="00F80A4E"/>
    <w:rsid w:val="00F82710"/>
    <w:rsid w:val="00F82ECE"/>
    <w:rsid w:val="00F84242"/>
    <w:rsid w:val="00F8680D"/>
    <w:rsid w:val="00F86865"/>
    <w:rsid w:val="00F87436"/>
    <w:rsid w:val="00F9087D"/>
    <w:rsid w:val="00F90C9A"/>
    <w:rsid w:val="00F91242"/>
    <w:rsid w:val="00F915AE"/>
    <w:rsid w:val="00F932E8"/>
    <w:rsid w:val="00F94426"/>
    <w:rsid w:val="00F94B21"/>
    <w:rsid w:val="00F94DB2"/>
    <w:rsid w:val="00F95FCF"/>
    <w:rsid w:val="00F96C5F"/>
    <w:rsid w:val="00F96DE5"/>
    <w:rsid w:val="00F979BA"/>
    <w:rsid w:val="00FA0736"/>
    <w:rsid w:val="00FB0378"/>
    <w:rsid w:val="00FB072D"/>
    <w:rsid w:val="00FB0AA0"/>
    <w:rsid w:val="00FB0B3F"/>
    <w:rsid w:val="00FB1534"/>
    <w:rsid w:val="00FB18A3"/>
    <w:rsid w:val="00FB190F"/>
    <w:rsid w:val="00FB25A4"/>
    <w:rsid w:val="00FB2A51"/>
    <w:rsid w:val="00FB4753"/>
    <w:rsid w:val="00FB4BAA"/>
    <w:rsid w:val="00FB50D1"/>
    <w:rsid w:val="00FB56AF"/>
    <w:rsid w:val="00FC2851"/>
    <w:rsid w:val="00FC2D36"/>
    <w:rsid w:val="00FC3296"/>
    <w:rsid w:val="00FC4042"/>
    <w:rsid w:val="00FC4BC2"/>
    <w:rsid w:val="00FC4F9D"/>
    <w:rsid w:val="00FC53CC"/>
    <w:rsid w:val="00FC6707"/>
    <w:rsid w:val="00FC733E"/>
    <w:rsid w:val="00FD0B6B"/>
    <w:rsid w:val="00FD3D19"/>
    <w:rsid w:val="00FD3FBF"/>
    <w:rsid w:val="00FD4769"/>
    <w:rsid w:val="00FD4DFF"/>
    <w:rsid w:val="00FD6C1B"/>
    <w:rsid w:val="00FD7569"/>
    <w:rsid w:val="00FD79E3"/>
    <w:rsid w:val="00FD7A68"/>
    <w:rsid w:val="00FD7B54"/>
    <w:rsid w:val="00FD7CDC"/>
    <w:rsid w:val="00FE0E88"/>
    <w:rsid w:val="00FE169E"/>
    <w:rsid w:val="00FE4637"/>
    <w:rsid w:val="00FE48F8"/>
    <w:rsid w:val="00FE6418"/>
    <w:rsid w:val="00FE6561"/>
    <w:rsid w:val="00FE6E6C"/>
    <w:rsid w:val="00FF129B"/>
    <w:rsid w:val="00FF26A7"/>
    <w:rsid w:val="00FF2CBB"/>
    <w:rsid w:val="00FF2F53"/>
    <w:rsid w:val="00FF3E8C"/>
    <w:rsid w:val="00FF4E50"/>
    <w:rsid w:val="00FF59C1"/>
    <w:rsid w:val="00FF6DE9"/>
    <w:rsid w:val="00FF7FB1"/>
    <w:rsid w:val="00FF7FE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F2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1035"/>
    <w:rPr>
      <w:lang w:val="en-US"/>
    </w:rPr>
  </w:style>
  <w:style w:type="paragraph" w:styleId="Heading1">
    <w:name w:val="heading 1"/>
    <w:basedOn w:val="Normal"/>
    <w:next w:val="Normal"/>
    <w:link w:val="Heading1Char"/>
    <w:uiPriority w:val="9"/>
    <w:qFormat/>
    <w:rsid w:val="00B04E0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B8D"/>
    <w:pPr>
      <w:spacing w:before="100" w:beforeAutospacing="1" w:after="100" w:afterAutospacing="1"/>
    </w:pPr>
    <w:rPr>
      <w:rFonts w:ascii="Times New Roman" w:hAnsi="Times New Roman" w:cs="Times New Roman"/>
      <w:lang w:val="en-GB" w:eastAsia="ko-KR"/>
    </w:rPr>
  </w:style>
  <w:style w:type="paragraph" w:styleId="Header">
    <w:name w:val="header"/>
    <w:basedOn w:val="Normal"/>
    <w:link w:val="HeaderChar"/>
    <w:uiPriority w:val="99"/>
    <w:unhideWhenUsed/>
    <w:rsid w:val="009877ED"/>
    <w:pPr>
      <w:tabs>
        <w:tab w:val="center" w:pos="4680"/>
        <w:tab w:val="right" w:pos="9360"/>
      </w:tabs>
    </w:pPr>
  </w:style>
  <w:style w:type="character" w:customStyle="1" w:styleId="HeaderChar">
    <w:name w:val="Header Char"/>
    <w:basedOn w:val="DefaultParagraphFont"/>
    <w:link w:val="Header"/>
    <w:uiPriority w:val="99"/>
    <w:rsid w:val="009877ED"/>
    <w:rPr>
      <w:lang w:val="en-US"/>
    </w:rPr>
  </w:style>
  <w:style w:type="paragraph" w:styleId="Footer">
    <w:name w:val="footer"/>
    <w:basedOn w:val="Normal"/>
    <w:link w:val="FooterChar"/>
    <w:uiPriority w:val="99"/>
    <w:unhideWhenUsed/>
    <w:rsid w:val="009877ED"/>
    <w:pPr>
      <w:tabs>
        <w:tab w:val="center" w:pos="4680"/>
        <w:tab w:val="right" w:pos="9360"/>
      </w:tabs>
    </w:pPr>
  </w:style>
  <w:style w:type="character" w:customStyle="1" w:styleId="FooterChar">
    <w:name w:val="Footer Char"/>
    <w:basedOn w:val="DefaultParagraphFont"/>
    <w:link w:val="Footer"/>
    <w:uiPriority w:val="99"/>
    <w:rsid w:val="009877ED"/>
    <w:rPr>
      <w:lang w:val="en-US"/>
    </w:rPr>
  </w:style>
  <w:style w:type="character" w:styleId="PageNumber">
    <w:name w:val="page number"/>
    <w:basedOn w:val="DefaultParagraphFont"/>
    <w:uiPriority w:val="99"/>
    <w:semiHidden/>
    <w:unhideWhenUsed/>
    <w:rsid w:val="009877ED"/>
  </w:style>
  <w:style w:type="character" w:styleId="PlaceholderText">
    <w:name w:val="Placeholder Text"/>
    <w:basedOn w:val="DefaultParagraphFont"/>
    <w:uiPriority w:val="99"/>
    <w:semiHidden/>
    <w:rsid w:val="0059758A"/>
    <w:rPr>
      <w:color w:val="808080"/>
    </w:rPr>
  </w:style>
  <w:style w:type="paragraph" w:styleId="BalloonText">
    <w:name w:val="Balloon Text"/>
    <w:basedOn w:val="Normal"/>
    <w:link w:val="BalloonTextChar"/>
    <w:uiPriority w:val="99"/>
    <w:semiHidden/>
    <w:unhideWhenUsed/>
    <w:rsid w:val="00F868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865"/>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6443AB"/>
    <w:rPr>
      <w:sz w:val="18"/>
      <w:szCs w:val="18"/>
    </w:rPr>
  </w:style>
  <w:style w:type="paragraph" w:styleId="CommentText">
    <w:name w:val="annotation text"/>
    <w:basedOn w:val="Normal"/>
    <w:link w:val="CommentTextChar"/>
    <w:uiPriority w:val="99"/>
    <w:semiHidden/>
    <w:unhideWhenUsed/>
    <w:rsid w:val="006443AB"/>
  </w:style>
  <w:style w:type="character" w:customStyle="1" w:styleId="CommentTextChar">
    <w:name w:val="Comment Text Char"/>
    <w:basedOn w:val="DefaultParagraphFont"/>
    <w:link w:val="CommentText"/>
    <w:uiPriority w:val="99"/>
    <w:semiHidden/>
    <w:rsid w:val="006443AB"/>
    <w:rPr>
      <w:lang w:val="en-US"/>
    </w:rPr>
  </w:style>
  <w:style w:type="paragraph" w:styleId="CommentSubject">
    <w:name w:val="annotation subject"/>
    <w:basedOn w:val="CommentText"/>
    <w:next w:val="CommentText"/>
    <w:link w:val="CommentSubjectChar"/>
    <w:uiPriority w:val="99"/>
    <w:semiHidden/>
    <w:unhideWhenUsed/>
    <w:rsid w:val="006443AB"/>
    <w:rPr>
      <w:b/>
      <w:bCs/>
      <w:sz w:val="20"/>
      <w:szCs w:val="20"/>
    </w:rPr>
  </w:style>
  <w:style w:type="character" w:customStyle="1" w:styleId="CommentSubjectChar">
    <w:name w:val="Comment Subject Char"/>
    <w:basedOn w:val="CommentTextChar"/>
    <w:link w:val="CommentSubject"/>
    <w:uiPriority w:val="99"/>
    <w:semiHidden/>
    <w:rsid w:val="006443AB"/>
    <w:rPr>
      <w:b/>
      <w:bCs/>
      <w:sz w:val="20"/>
      <w:szCs w:val="20"/>
      <w:lang w:val="en-US"/>
    </w:rPr>
  </w:style>
  <w:style w:type="paragraph" w:styleId="FootnoteText">
    <w:name w:val="footnote text"/>
    <w:basedOn w:val="Normal"/>
    <w:link w:val="FootnoteTextChar"/>
    <w:uiPriority w:val="99"/>
    <w:unhideWhenUsed/>
    <w:rsid w:val="00105189"/>
  </w:style>
  <w:style w:type="character" w:customStyle="1" w:styleId="FootnoteTextChar">
    <w:name w:val="Footnote Text Char"/>
    <w:basedOn w:val="DefaultParagraphFont"/>
    <w:link w:val="FootnoteText"/>
    <w:uiPriority w:val="99"/>
    <w:rsid w:val="00105189"/>
    <w:rPr>
      <w:lang w:val="en-US"/>
    </w:rPr>
  </w:style>
  <w:style w:type="character" w:styleId="FootnoteReference">
    <w:name w:val="footnote reference"/>
    <w:basedOn w:val="DefaultParagraphFont"/>
    <w:uiPriority w:val="99"/>
    <w:unhideWhenUsed/>
    <w:rsid w:val="00105189"/>
    <w:rPr>
      <w:vertAlign w:val="superscript"/>
    </w:rPr>
  </w:style>
  <w:style w:type="character" w:customStyle="1" w:styleId="Heading1Char">
    <w:name w:val="Heading 1 Char"/>
    <w:basedOn w:val="DefaultParagraphFont"/>
    <w:link w:val="Heading1"/>
    <w:uiPriority w:val="9"/>
    <w:rsid w:val="00B04E0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04E0E"/>
  </w:style>
  <w:style w:type="paragraph" w:styleId="ListParagraph">
    <w:name w:val="List Paragraph"/>
    <w:basedOn w:val="Normal"/>
    <w:uiPriority w:val="34"/>
    <w:qFormat/>
    <w:rsid w:val="00365226"/>
    <w:pPr>
      <w:ind w:left="720"/>
      <w:contextualSpacing/>
    </w:pPr>
  </w:style>
  <w:style w:type="table" w:styleId="TableGridLight">
    <w:name w:val="Grid Table Light"/>
    <w:basedOn w:val="TableNormal"/>
    <w:uiPriority w:val="40"/>
    <w:rsid w:val="0031139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0A2B66"/>
  </w:style>
  <w:style w:type="character" w:customStyle="1" w:styleId="EndnoteTextChar">
    <w:name w:val="Endnote Text Char"/>
    <w:basedOn w:val="DefaultParagraphFont"/>
    <w:link w:val="EndnoteText"/>
    <w:uiPriority w:val="99"/>
    <w:rsid w:val="000A2B66"/>
    <w:rPr>
      <w:lang w:val="en-US"/>
    </w:rPr>
  </w:style>
  <w:style w:type="character" w:styleId="EndnoteReference">
    <w:name w:val="endnote reference"/>
    <w:basedOn w:val="DefaultParagraphFont"/>
    <w:uiPriority w:val="99"/>
    <w:unhideWhenUsed/>
    <w:rsid w:val="000A2B66"/>
    <w:rPr>
      <w:vertAlign w:val="superscript"/>
    </w:rPr>
  </w:style>
  <w:style w:type="table" w:styleId="TableGrid">
    <w:name w:val="Table Grid"/>
    <w:basedOn w:val="TableNormal"/>
    <w:uiPriority w:val="59"/>
    <w:rsid w:val="006C462D"/>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8317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34D10"/>
    <w:rPr>
      <w:color w:val="0563C1" w:themeColor="hyperlink"/>
      <w:u w:val="single"/>
    </w:rPr>
  </w:style>
  <w:style w:type="paragraph" w:styleId="Revision">
    <w:name w:val="Revision"/>
    <w:hidden/>
    <w:uiPriority w:val="99"/>
    <w:semiHidden/>
    <w:rsid w:val="00E2338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354">
      <w:bodyDiv w:val="1"/>
      <w:marLeft w:val="0"/>
      <w:marRight w:val="0"/>
      <w:marTop w:val="0"/>
      <w:marBottom w:val="0"/>
      <w:divBdr>
        <w:top w:val="none" w:sz="0" w:space="0" w:color="auto"/>
        <w:left w:val="none" w:sz="0" w:space="0" w:color="auto"/>
        <w:bottom w:val="none" w:sz="0" w:space="0" w:color="auto"/>
        <w:right w:val="none" w:sz="0" w:space="0" w:color="auto"/>
      </w:divBdr>
    </w:div>
    <w:div w:id="32384358">
      <w:bodyDiv w:val="1"/>
      <w:marLeft w:val="0"/>
      <w:marRight w:val="0"/>
      <w:marTop w:val="0"/>
      <w:marBottom w:val="0"/>
      <w:divBdr>
        <w:top w:val="none" w:sz="0" w:space="0" w:color="auto"/>
        <w:left w:val="none" w:sz="0" w:space="0" w:color="auto"/>
        <w:bottom w:val="none" w:sz="0" w:space="0" w:color="auto"/>
        <w:right w:val="none" w:sz="0" w:space="0" w:color="auto"/>
      </w:divBdr>
      <w:divsChild>
        <w:div w:id="1225725720">
          <w:marLeft w:val="0"/>
          <w:marRight w:val="0"/>
          <w:marTop w:val="0"/>
          <w:marBottom w:val="0"/>
          <w:divBdr>
            <w:top w:val="none" w:sz="0" w:space="0" w:color="auto"/>
            <w:left w:val="none" w:sz="0" w:space="0" w:color="auto"/>
            <w:bottom w:val="none" w:sz="0" w:space="0" w:color="auto"/>
            <w:right w:val="none" w:sz="0" w:space="0" w:color="auto"/>
          </w:divBdr>
          <w:divsChild>
            <w:div w:id="1133714572">
              <w:marLeft w:val="0"/>
              <w:marRight w:val="0"/>
              <w:marTop w:val="0"/>
              <w:marBottom w:val="0"/>
              <w:divBdr>
                <w:top w:val="none" w:sz="0" w:space="0" w:color="auto"/>
                <w:left w:val="none" w:sz="0" w:space="0" w:color="auto"/>
                <w:bottom w:val="none" w:sz="0" w:space="0" w:color="auto"/>
                <w:right w:val="none" w:sz="0" w:space="0" w:color="auto"/>
              </w:divBdr>
              <w:divsChild>
                <w:div w:id="1804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8826">
      <w:bodyDiv w:val="1"/>
      <w:marLeft w:val="0"/>
      <w:marRight w:val="0"/>
      <w:marTop w:val="0"/>
      <w:marBottom w:val="0"/>
      <w:divBdr>
        <w:top w:val="none" w:sz="0" w:space="0" w:color="auto"/>
        <w:left w:val="none" w:sz="0" w:space="0" w:color="auto"/>
        <w:bottom w:val="none" w:sz="0" w:space="0" w:color="auto"/>
        <w:right w:val="none" w:sz="0" w:space="0" w:color="auto"/>
      </w:divBdr>
    </w:div>
    <w:div w:id="46996460">
      <w:bodyDiv w:val="1"/>
      <w:marLeft w:val="0"/>
      <w:marRight w:val="0"/>
      <w:marTop w:val="0"/>
      <w:marBottom w:val="0"/>
      <w:divBdr>
        <w:top w:val="none" w:sz="0" w:space="0" w:color="auto"/>
        <w:left w:val="none" w:sz="0" w:space="0" w:color="auto"/>
        <w:bottom w:val="none" w:sz="0" w:space="0" w:color="auto"/>
        <w:right w:val="none" w:sz="0" w:space="0" w:color="auto"/>
      </w:divBdr>
    </w:div>
    <w:div w:id="51075684">
      <w:bodyDiv w:val="1"/>
      <w:marLeft w:val="0"/>
      <w:marRight w:val="0"/>
      <w:marTop w:val="0"/>
      <w:marBottom w:val="0"/>
      <w:divBdr>
        <w:top w:val="none" w:sz="0" w:space="0" w:color="auto"/>
        <w:left w:val="none" w:sz="0" w:space="0" w:color="auto"/>
        <w:bottom w:val="none" w:sz="0" w:space="0" w:color="auto"/>
        <w:right w:val="none" w:sz="0" w:space="0" w:color="auto"/>
      </w:divBdr>
    </w:div>
    <w:div w:id="97068239">
      <w:bodyDiv w:val="1"/>
      <w:marLeft w:val="0"/>
      <w:marRight w:val="0"/>
      <w:marTop w:val="0"/>
      <w:marBottom w:val="0"/>
      <w:divBdr>
        <w:top w:val="none" w:sz="0" w:space="0" w:color="auto"/>
        <w:left w:val="none" w:sz="0" w:space="0" w:color="auto"/>
        <w:bottom w:val="none" w:sz="0" w:space="0" w:color="auto"/>
        <w:right w:val="none" w:sz="0" w:space="0" w:color="auto"/>
      </w:divBdr>
    </w:div>
    <w:div w:id="137650054">
      <w:bodyDiv w:val="1"/>
      <w:marLeft w:val="0"/>
      <w:marRight w:val="0"/>
      <w:marTop w:val="0"/>
      <w:marBottom w:val="0"/>
      <w:divBdr>
        <w:top w:val="none" w:sz="0" w:space="0" w:color="auto"/>
        <w:left w:val="none" w:sz="0" w:space="0" w:color="auto"/>
        <w:bottom w:val="none" w:sz="0" w:space="0" w:color="auto"/>
        <w:right w:val="none" w:sz="0" w:space="0" w:color="auto"/>
      </w:divBdr>
    </w:div>
    <w:div w:id="168444896">
      <w:bodyDiv w:val="1"/>
      <w:marLeft w:val="0"/>
      <w:marRight w:val="0"/>
      <w:marTop w:val="0"/>
      <w:marBottom w:val="0"/>
      <w:divBdr>
        <w:top w:val="none" w:sz="0" w:space="0" w:color="auto"/>
        <w:left w:val="none" w:sz="0" w:space="0" w:color="auto"/>
        <w:bottom w:val="none" w:sz="0" w:space="0" w:color="auto"/>
        <w:right w:val="none" w:sz="0" w:space="0" w:color="auto"/>
      </w:divBdr>
    </w:div>
    <w:div w:id="180051188">
      <w:bodyDiv w:val="1"/>
      <w:marLeft w:val="0"/>
      <w:marRight w:val="0"/>
      <w:marTop w:val="0"/>
      <w:marBottom w:val="0"/>
      <w:divBdr>
        <w:top w:val="none" w:sz="0" w:space="0" w:color="auto"/>
        <w:left w:val="none" w:sz="0" w:space="0" w:color="auto"/>
        <w:bottom w:val="none" w:sz="0" w:space="0" w:color="auto"/>
        <w:right w:val="none" w:sz="0" w:space="0" w:color="auto"/>
      </w:divBdr>
    </w:div>
    <w:div w:id="255753924">
      <w:bodyDiv w:val="1"/>
      <w:marLeft w:val="0"/>
      <w:marRight w:val="0"/>
      <w:marTop w:val="0"/>
      <w:marBottom w:val="0"/>
      <w:divBdr>
        <w:top w:val="none" w:sz="0" w:space="0" w:color="auto"/>
        <w:left w:val="none" w:sz="0" w:space="0" w:color="auto"/>
        <w:bottom w:val="none" w:sz="0" w:space="0" w:color="auto"/>
        <w:right w:val="none" w:sz="0" w:space="0" w:color="auto"/>
      </w:divBdr>
    </w:div>
    <w:div w:id="256140443">
      <w:bodyDiv w:val="1"/>
      <w:marLeft w:val="0"/>
      <w:marRight w:val="0"/>
      <w:marTop w:val="0"/>
      <w:marBottom w:val="0"/>
      <w:divBdr>
        <w:top w:val="none" w:sz="0" w:space="0" w:color="auto"/>
        <w:left w:val="none" w:sz="0" w:space="0" w:color="auto"/>
        <w:bottom w:val="none" w:sz="0" w:space="0" w:color="auto"/>
        <w:right w:val="none" w:sz="0" w:space="0" w:color="auto"/>
      </w:divBdr>
    </w:div>
    <w:div w:id="264307924">
      <w:bodyDiv w:val="1"/>
      <w:marLeft w:val="0"/>
      <w:marRight w:val="0"/>
      <w:marTop w:val="0"/>
      <w:marBottom w:val="0"/>
      <w:divBdr>
        <w:top w:val="none" w:sz="0" w:space="0" w:color="auto"/>
        <w:left w:val="none" w:sz="0" w:space="0" w:color="auto"/>
        <w:bottom w:val="none" w:sz="0" w:space="0" w:color="auto"/>
        <w:right w:val="none" w:sz="0" w:space="0" w:color="auto"/>
      </w:divBdr>
    </w:div>
    <w:div w:id="271279656">
      <w:bodyDiv w:val="1"/>
      <w:marLeft w:val="0"/>
      <w:marRight w:val="0"/>
      <w:marTop w:val="0"/>
      <w:marBottom w:val="0"/>
      <w:divBdr>
        <w:top w:val="none" w:sz="0" w:space="0" w:color="auto"/>
        <w:left w:val="none" w:sz="0" w:space="0" w:color="auto"/>
        <w:bottom w:val="none" w:sz="0" w:space="0" w:color="auto"/>
        <w:right w:val="none" w:sz="0" w:space="0" w:color="auto"/>
      </w:divBdr>
    </w:div>
    <w:div w:id="324557804">
      <w:bodyDiv w:val="1"/>
      <w:marLeft w:val="0"/>
      <w:marRight w:val="0"/>
      <w:marTop w:val="0"/>
      <w:marBottom w:val="0"/>
      <w:divBdr>
        <w:top w:val="none" w:sz="0" w:space="0" w:color="auto"/>
        <w:left w:val="none" w:sz="0" w:space="0" w:color="auto"/>
        <w:bottom w:val="none" w:sz="0" w:space="0" w:color="auto"/>
        <w:right w:val="none" w:sz="0" w:space="0" w:color="auto"/>
      </w:divBdr>
    </w:div>
    <w:div w:id="329023112">
      <w:bodyDiv w:val="1"/>
      <w:marLeft w:val="0"/>
      <w:marRight w:val="0"/>
      <w:marTop w:val="0"/>
      <w:marBottom w:val="0"/>
      <w:divBdr>
        <w:top w:val="none" w:sz="0" w:space="0" w:color="auto"/>
        <w:left w:val="none" w:sz="0" w:space="0" w:color="auto"/>
        <w:bottom w:val="none" w:sz="0" w:space="0" w:color="auto"/>
        <w:right w:val="none" w:sz="0" w:space="0" w:color="auto"/>
      </w:divBdr>
    </w:div>
    <w:div w:id="336270627">
      <w:bodyDiv w:val="1"/>
      <w:marLeft w:val="0"/>
      <w:marRight w:val="0"/>
      <w:marTop w:val="0"/>
      <w:marBottom w:val="0"/>
      <w:divBdr>
        <w:top w:val="none" w:sz="0" w:space="0" w:color="auto"/>
        <w:left w:val="none" w:sz="0" w:space="0" w:color="auto"/>
        <w:bottom w:val="none" w:sz="0" w:space="0" w:color="auto"/>
        <w:right w:val="none" w:sz="0" w:space="0" w:color="auto"/>
      </w:divBdr>
    </w:div>
    <w:div w:id="381638849">
      <w:bodyDiv w:val="1"/>
      <w:marLeft w:val="0"/>
      <w:marRight w:val="0"/>
      <w:marTop w:val="0"/>
      <w:marBottom w:val="0"/>
      <w:divBdr>
        <w:top w:val="none" w:sz="0" w:space="0" w:color="auto"/>
        <w:left w:val="none" w:sz="0" w:space="0" w:color="auto"/>
        <w:bottom w:val="none" w:sz="0" w:space="0" w:color="auto"/>
        <w:right w:val="none" w:sz="0" w:space="0" w:color="auto"/>
      </w:divBdr>
    </w:div>
    <w:div w:id="383648645">
      <w:bodyDiv w:val="1"/>
      <w:marLeft w:val="0"/>
      <w:marRight w:val="0"/>
      <w:marTop w:val="0"/>
      <w:marBottom w:val="0"/>
      <w:divBdr>
        <w:top w:val="none" w:sz="0" w:space="0" w:color="auto"/>
        <w:left w:val="none" w:sz="0" w:space="0" w:color="auto"/>
        <w:bottom w:val="none" w:sz="0" w:space="0" w:color="auto"/>
        <w:right w:val="none" w:sz="0" w:space="0" w:color="auto"/>
      </w:divBdr>
    </w:div>
    <w:div w:id="408818337">
      <w:bodyDiv w:val="1"/>
      <w:marLeft w:val="0"/>
      <w:marRight w:val="0"/>
      <w:marTop w:val="0"/>
      <w:marBottom w:val="0"/>
      <w:divBdr>
        <w:top w:val="none" w:sz="0" w:space="0" w:color="auto"/>
        <w:left w:val="none" w:sz="0" w:space="0" w:color="auto"/>
        <w:bottom w:val="none" w:sz="0" w:space="0" w:color="auto"/>
        <w:right w:val="none" w:sz="0" w:space="0" w:color="auto"/>
      </w:divBdr>
    </w:div>
    <w:div w:id="420487145">
      <w:bodyDiv w:val="1"/>
      <w:marLeft w:val="0"/>
      <w:marRight w:val="0"/>
      <w:marTop w:val="0"/>
      <w:marBottom w:val="0"/>
      <w:divBdr>
        <w:top w:val="none" w:sz="0" w:space="0" w:color="auto"/>
        <w:left w:val="none" w:sz="0" w:space="0" w:color="auto"/>
        <w:bottom w:val="none" w:sz="0" w:space="0" w:color="auto"/>
        <w:right w:val="none" w:sz="0" w:space="0" w:color="auto"/>
      </w:divBdr>
    </w:div>
    <w:div w:id="458887554">
      <w:bodyDiv w:val="1"/>
      <w:marLeft w:val="0"/>
      <w:marRight w:val="0"/>
      <w:marTop w:val="0"/>
      <w:marBottom w:val="0"/>
      <w:divBdr>
        <w:top w:val="none" w:sz="0" w:space="0" w:color="auto"/>
        <w:left w:val="none" w:sz="0" w:space="0" w:color="auto"/>
        <w:bottom w:val="none" w:sz="0" w:space="0" w:color="auto"/>
        <w:right w:val="none" w:sz="0" w:space="0" w:color="auto"/>
      </w:divBdr>
    </w:div>
    <w:div w:id="465858640">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85509337">
      <w:bodyDiv w:val="1"/>
      <w:marLeft w:val="0"/>
      <w:marRight w:val="0"/>
      <w:marTop w:val="0"/>
      <w:marBottom w:val="0"/>
      <w:divBdr>
        <w:top w:val="none" w:sz="0" w:space="0" w:color="auto"/>
        <w:left w:val="none" w:sz="0" w:space="0" w:color="auto"/>
        <w:bottom w:val="none" w:sz="0" w:space="0" w:color="auto"/>
        <w:right w:val="none" w:sz="0" w:space="0" w:color="auto"/>
      </w:divBdr>
    </w:div>
    <w:div w:id="489247180">
      <w:bodyDiv w:val="1"/>
      <w:marLeft w:val="0"/>
      <w:marRight w:val="0"/>
      <w:marTop w:val="0"/>
      <w:marBottom w:val="0"/>
      <w:divBdr>
        <w:top w:val="none" w:sz="0" w:space="0" w:color="auto"/>
        <w:left w:val="none" w:sz="0" w:space="0" w:color="auto"/>
        <w:bottom w:val="none" w:sz="0" w:space="0" w:color="auto"/>
        <w:right w:val="none" w:sz="0" w:space="0" w:color="auto"/>
      </w:divBdr>
    </w:div>
    <w:div w:id="540749078">
      <w:bodyDiv w:val="1"/>
      <w:marLeft w:val="0"/>
      <w:marRight w:val="0"/>
      <w:marTop w:val="0"/>
      <w:marBottom w:val="0"/>
      <w:divBdr>
        <w:top w:val="none" w:sz="0" w:space="0" w:color="auto"/>
        <w:left w:val="none" w:sz="0" w:space="0" w:color="auto"/>
        <w:bottom w:val="none" w:sz="0" w:space="0" w:color="auto"/>
        <w:right w:val="none" w:sz="0" w:space="0" w:color="auto"/>
      </w:divBdr>
    </w:div>
    <w:div w:id="548151018">
      <w:bodyDiv w:val="1"/>
      <w:marLeft w:val="0"/>
      <w:marRight w:val="0"/>
      <w:marTop w:val="0"/>
      <w:marBottom w:val="0"/>
      <w:divBdr>
        <w:top w:val="none" w:sz="0" w:space="0" w:color="auto"/>
        <w:left w:val="none" w:sz="0" w:space="0" w:color="auto"/>
        <w:bottom w:val="none" w:sz="0" w:space="0" w:color="auto"/>
        <w:right w:val="none" w:sz="0" w:space="0" w:color="auto"/>
      </w:divBdr>
    </w:div>
    <w:div w:id="564026721">
      <w:bodyDiv w:val="1"/>
      <w:marLeft w:val="0"/>
      <w:marRight w:val="0"/>
      <w:marTop w:val="0"/>
      <w:marBottom w:val="0"/>
      <w:divBdr>
        <w:top w:val="none" w:sz="0" w:space="0" w:color="auto"/>
        <w:left w:val="none" w:sz="0" w:space="0" w:color="auto"/>
        <w:bottom w:val="none" w:sz="0" w:space="0" w:color="auto"/>
        <w:right w:val="none" w:sz="0" w:space="0" w:color="auto"/>
      </w:divBdr>
    </w:div>
    <w:div w:id="607740948">
      <w:bodyDiv w:val="1"/>
      <w:marLeft w:val="0"/>
      <w:marRight w:val="0"/>
      <w:marTop w:val="0"/>
      <w:marBottom w:val="0"/>
      <w:divBdr>
        <w:top w:val="none" w:sz="0" w:space="0" w:color="auto"/>
        <w:left w:val="none" w:sz="0" w:space="0" w:color="auto"/>
        <w:bottom w:val="none" w:sz="0" w:space="0" w:color="auto"/>
        <w:right w:val="none" w:sz="0" w:space="0" w:color="auto"/>
      </w:divBdr>
      <w:divsChild>
        <w:div w:id="1836794779">
          <w:marLeft w:val="0"/>
          <w:marRight w:val="0"/>
          <w:marTop w:val="0"/>
          <w:marBottom w:val="0"/>
          <w:divBdr>
            <w:top w:val="none" w:sz="0" w:space="0" w:color="auto"/>
            <w:left w:val="none" w:sz="0" w:space="0" w:color="auto"/>
            <w:bottom w:val="none" w:sz="0" w:space="0" w:color="auto"/>
            <w:right w:val="none" w:sz="0" w:space="0" w:color="auto"/>
          </w:divBdr>
          <w:divsChild>
            <w:div w:id="617613505">
              <w:marLeft w:val="0"/>
              <w:marRight w:val="0"/>
              <w:marTop w:val="0"/>
              <w:marBottom w:val="0"/>
              <w:divBdr>
                <w:top w:val="none" w:sz="0" w:space="0" w:color="auto"/>
                <w:left w:val="none" w:sz="0" w:space="0" w:color="auto"/>
                <w:bottom w:val="none" w:sz="0" w:space="0" w:color="auto"/>
                <w:right w:val="none" w:sz="0" w:space="0" w:color="auto"/>
              </w:divBdr>
              <w:divsChild>
                <w:div w:id="20355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10365">
      <w:bodyDiv w:val="1"/>
      <w:marLeft w:val="0"/>
      <w:marRight w:val="0"/>
      <w:marTop w:val="0"/>
      <w:marBottom w:val="0"/>
      <w:divBdr>
        <w:top w:val="none" w:sz="0" w:space="0" w:color="auto"/>
        <w:left w:val="none" w:sz="0" w:space="0" w:color="auto"/>
        <w:bottom w:val="none" w:sz="0" w:space="0" w:color="auto"/>
        <w:right w:val="none" w:sz="0" w:space="0" w:color="auto"/>
      </w:divBdr>
    </w:div>
    <w:div w:id="638221685">
      <w:bodyDiv w:val="1"/>
      <w:marLeft w:val="0"/>
      <w:marRight w:val="0"/>
      <w:marTop w:val="0"/>
      <w:marBottom w:val="0"/>
      <w:divBdr>
        <w:top w:val="none" w:sz="0" w:space="0" w:color="auto"/>
        <w:left w:val="none" w:sz="0" w:space="0" w:color="auto"/>
        <w:bottom w:val="none" w:sz="0" w:space="0" w:color="auto"/>
        <w:right w:val="none" w:sz="0" w:space="0" w:color="auto"/>
      </w:divBdr>
    </w:div>
    <w:div w:id="656618002">
      <w:bodyDiv w:val="1"/>
      <w:marLeft w:val="0"/>
      <w:marRight w:val="0"/>
      <w:marTop w:val="0"/>
      <w:marBottom w:val="0"/>
      <w:divBdr>
        <w:top w:val="none" w:sz="0" w:space="0" w:color="auto"/>
        <w:left w:val="none" w:sz="0" w:space="0" w:color="auto"/>
        <w:bottom w:val="none" w:sz="0" w:space="0" w:color="auto"/>
        <w:right w:val="none" w:sz="0" w:space="0" w:color="auto"/>
      </w:divBdr>
    </w:div>
    <w:div w:id="690912851">
      <w:bodyDiv w:val="1"/>
      <w:marLeft w:val="0"/>
      <w:marRight w:val="0"/>
      <w:marTop w:val="0"/>
      <w:marBottom w:val="0"/>
      <w:divBdr>
        <w:top w:val="none" w:sz="0" w:space="0" w:color="auto"/>
        <w:left w:val="none" w:sz="0" w:space="0" w:color="auto"/>
        <w:bottom w:val="none" w:sz="0" w:space="0" w:color="auto"/>
        <w:right w:val="none" w:sz="0" w:space="0" w:color="auto"/>
      </w:divBdr>
    </w:div>
    <w:div w:id="709110556">
      <w:bodyDiv w:val="1"/>
      <w:marLeft w:val="0"/>
      <w:marRight w:val="0"/>
      <w:marTop w:val="0"/>
      <w:marBottom w:val="0"/>
      <w:divBdr>
        <w:top w:val="none" w:sz="0" w:space="0" w:color="auto"/>
        <w:left w:val="none" w:sz="0" w:space="0" w:color="auto"/>
        <w:bottom w:val="none" w:sz="0" w:space="0" w:color="auto"/>
        <w:right w:val="none" w:sz="0" w:space="0" w:color="auto"/>
      </w:divBdr>
    </w:div>
    <w:div w:id="709379368">
      <w:bodyDiv w:val="1"/>
      <w:marLeft w:val="0"/>
      <w:marRight w:val="0"/>
      <w:marTop w:val="0"/>
      <w:marBottom w:val="0"/>
      <w:divBdr>
        <w:top w:val="none" w:sz="0" w:space="0" w:color="auto"/>
        <w:left w:val="none" w:sz="0" w:space="0" w:color="auto"/>
        <w:bottom w:val="none" w:sz="0" w:space="0" w:color="auto"/>
        <w:right w:val="none" w:sz="0" w:space="0" w:color="auto"/>
      </w:divBdr>
    </w:div>
    <w:div w:id="736125625">
      <w:bodyDiv w:val="1"/>
      <w:marLeft w:val="0"/>
      <w:marRight w:val="0"/>
      <w:marTop w:val="0"/>
      <w:marBottom w:val="0"/>
      <w:divBdr>
        <w:top w:val="none" w:sz="0" w:space="0" w:color="auto"/>
        <w:left w:val="none" w:sz="0" w:space="0" w:color="auto"/>
        <w:bottom w:val="none" w:sz="0" w:space="0" w:color="auto"/>
        <w:right w:val="none" w:sz="0" w:space="0" w:color="auto"/>
      </w:divBdr>
    </w:div>
    <w:div w:id="736320639">
      <w:bodyDiv w:val="1"/>
      <w:marLeft w:val="0"/>
      <w:marRight w:val="0"/>
      <w:marTop w:val="0"/>
      <w:marBottom w:val="0"/>
      <w:divBdr>
        <w:top w:val="none" w:sz="0" w:space="0" w:color="auto"/>
        <w:left w:val="none" w:sz="0" w:space="0" w:color="auto"/>
        <w:bottom w:val="none" w:sz="0" w:space="0" w:color="auto"/>
        <w:right w:val="none" w:sz="0" w:space="0" w:color="auto"/>
      </w:divBdr>
    </w:div>
    <w:div w:id="737245512">
      <w:bodyDiv w:val="1"/>
      <w:marLeft w:val="0"/>
      <w:marRight w:val="0"/>
      <w:marTop w:val="0"/>
      <w:marBottom w:val="0"/>
      <w:divBdr>
        <w:top w:val="none" w:sz="0" w:space="0" w:color="auto"/>
        <w:left w:val="none" w:sz="0" w:space="0" w:color="auto"/>
        <w:bottom w:val="none" w:sz="0" w:space="0" w:color="auto"/>
        <w:right w:val="none" w:sz="0" w:space="0" w:color="auto"/>
      </w:divBdr>
      <w:divsChild>
        <w:div w:id="604271241">
          <w:marLeft w:val="0"/>
          <w:marRight w:val="0"/>
          <w:marTop w:val="0"/>
          <w:marBottom w:val="0"/>
          <w:divBdr>
            <w:top w:val="none" w:sz="0" w:space="0" w:color="auto"/>
            <w:left w:val="none" w:sz="0" w:space="0" w:color="auto"/>
            <w:bottom w:val="none" w:sz="0" w:space="0" w:color="auto"/>
            <w:right w:val="none" w:sz="0" w:space="0" w:color="auto"/>
          </w:divBdr>
          <w:divsChild>
            <w:div w:id="1824350886">
              <w:marLeft w:val="0"/>
              <w:marRight w:val="0"/>
              <w:marTop w:val="0"/>
              <w:marBottom w:val="0"/>
              <w:divBdr>
                <w:top w:val="none" w:sz="0" w:space="0" w:color="auto"/>
                <w:left w:val="none" w:sz="0" w:space="0" w:color="auto"/>
                <w:bottom w:val="none" w:sz="0" w:space="0" w:color="auto"/>
                <w:right w:val="none" w:sz="0" w:space="0" w:color="auto"/>
              </w:divBdr>
              <w:divsChild>
                <w:div w:id="485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5204">
      <w:bodyDiv w:val="1"/>
      <w:marLeft w:val="0"/>
      <w:marRight w:val="0"/>
      <w:marTop w:val="0"/>
      <w:marBottom w:val="0"/>
      <w:divBdr>
        <w:top w:val="none" w:sz="0" w:space="0" w:color="auto"/>
        <w:left w:val="none" w:sz="0" w:space="0" w:color="auto"/>
        <w:bottom w:val="none" w:sz="0" w:space="0" w:color="auto"/>
        <w:right w:val="none" w:sz="0" w:space="0" w:color="auto"/>
      </w:divBdr>
    </w:div>
    <w:div w:id="758986325">
      <w:bodyDiv w:val="1"/>
      <w:marLeft w:val="0"/>
      <w:marRight w:val="0"/>
      <w:marTop w:val="0"/>
      <w:marBottom w:val="0"/>
      <w:divBdr>
        <w:top w:val="none" w:sz="0" w:space="0" w:color="auto"/>
        <w:left w:val="none" w:sz="0" w:space="0" w:color="auto"/>
        <w:bottom w:val="none" w:sz="0" w:space="0" w:color="auto"/>
        <w:right w:val="none" w:sz="0" w:space="0" w:color="auto"/>
      </w:divBdr>
    </w:div>
    <w:div w:id="806123463">
      <w:bodyDiv w:val="1"/>
      <w:marLeft w:val="0"/>
      <w:marRight w:val="0"/>
      <w:marTop w:val="0"/>
      <w:marBottom w:val="0"/>
      <w:divBdr>
        <w:top w:val="none" w:sz="0" w:space="0" w:color="auto"/>
        <w:left w:val="none" w:sz="0" w:space="0" w:color="auto"/>
        <w:bottom w:val="none" w:sz="0" w:space="0" w:color="auto"/>
        <w:right w:val="none" w:sz="0" w:space="0" w:color="auto"/>
      </w:divBdr>
    </w:div>
    <w:div w:id="823544492">
      <w:bodyDiv w:val="1"/>
      <w:marLeft w:val="0"/>
      <w:marRight w:val="0"/>
      <w:marTop w:val="0"/>
      <w:marBottom w:val="0"/>
      <w:divBdr>
        <w:top w:val="none" w:sz="0" w:space="0" w:color="auto"/>
        <w:left w:val="none" w:sz="0" w:space="0" w:color="auto"/>
        <w:bottom w:val="none" w:sz="0" w:space="0" w:color="auto"/>
        <w:right w:val="none" w:sz="0" w:space="0" w:color="auto"/>
      </w:divBdr>
    </w:div>
    <w:div w:id="837234278">
      <w:bodyDiv w:val="1"/>
      <w:marLeft w:val="0"/>
      <w:marRight w:val="0"/>
      <w:marTop w:val="0"/>
      <w:marBottom w:val="0"/>
      <w:divBdr>
        <w:top w:val="none" w:sz="0" w:space="0" w:color="auto"/>
        <w:left w:val="none" w:sz="0" w:space="0" w:color="auto"/>
        <w:bottom w:val="none" w:sz="0" w:space="0" w:color="auto"/>
        <w:right w:val="none" w:sz="0" w:space="0" w:color="auto"/>
      </w:divBdr>
    </w:div>
    <w:div w:id="876696231">
      <w:bodyDiv w:val="1"/>
      <w:marLeft w:val="0"/>
      <w:marRight w:val="0"/>
      <w:marTop w:val="0"/>
      <w:marBottom w:val="0"/>
      <w:divBdr>
        <w:top w:val="none" w:sz="0" w:space="0" w:color="auto"/>
        <w:left w:val="none" w:sz="0" w:space="0" w:color="auto"/>
        <w:bottom w:val="none" w:sz="0" w:space="0" w:color="auto"/>
        <w:right w:val="none" w:sz="0" w:space="0" w:color="auto"/>
      </w:divBdr>
    </w:div>
    <w:div w:id="885068903">
      <w:bodyDiv w:val="1"/>
      <w:marLeft w:val="0"/>
      <w:marRight w:val="0"/>
      <w:marTop w:val="0"/>
      <w:marBottom w:val="0"/>
      <w:divBdr>
        <w:top w:val="none" w:sz="0" w:space="0" w:color="auto"/>
        <w:left w:val="none" w:sz="0" w:space="0" w:color="auto"/>
        <w:bottom w:val="none" w:sz="0" w:space="0" w:color="auto"/>
        <w:right w:val="none" w:sz="0" w:space="0" w:color="auto"/>
      </w:divBdr>
      <w:divsChild>
        <w:div w:id="761220096">
          <w:marLeft w:val="0"/>
          <w:marRight w:val="0"/>
          <w:marTop w:val="0"/>
          <w:marBottom w:val="0"/>
          <w:divBdr>
            <w:top w:val="none" w:sz="0" w:space="0" w:color="auto"/>
            <w:left w:val="none" w:sz="0" w:space="0" w:color="auto"/>
            <w:bottom w:val="none" w:sz="0" w:space="0" w:color="auto"/>
            <w:right w:val="none" w:sz="0" w:space="0" w:color="auto"/>
          </w:divBdr>
          <w:divsChild>
            <w:div w:id="43724257">
              <w:marLeft w:val="0"/>
              <w:marRight w:val="0"/>
              <w:marTop w:val="0"/>
              <w:marBottom w:val="0"/>
              <w:divBdr>
                <w:top w:val="none" w:sz="0" w:space="0" w:color="auto"/>
                <w:left w:val="none" w:sz="0" w:space="0" w:color="auto"/>
                <w:bottom w:val="none" w:sz="0" w:space="0" w:color="auto"/>
                <w:right w:val="none" w:sz="0" w:space="0" w:color="auto"/>
              </w:divBdr>
              <w:divsChild>
                <w:div w:id="13629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6882">
      <w:bodyDiv w:val="1"/>
      <w:marLeft w:val="0"/>
      <w:marRight w:val="0"/>
      <w:marTop w:val="0"/>
      <w:marBottom w:val="0"/>
      <w:divBdr>
        <w:top w:val="none" w:sz="0" w:space="0" w:color="auto"/>
        <w:left w:val="none" w:sz="0" w:space="0" w:color="auto"/>
        <w:bottom w:val="none" w:sz="0" w:space="0" w:color="auto"/>
        <w:right w:val="none" w:sz="0" w:space="0" w:color="auto"/>
      </w:divBdr>
    </w:div>
    <w:div w:id="950669540">
      <w:bodyDiv w:val="1"/>
      <w:marLeft w:val="0"/>
      <w:marRight w:val="0"/>
      <w:marTop w:val="0"/>
      <w:marBottom w:val="0"/>
      <w:divBdr>
        <w:top w:val="none" w:sz="0" w:space="0" w:color="auto"/>
        <w:left w:val="none" w:sz="0" w:space="0" w:color="auto"/>
        <w:bottom w:val="none" w:sz="0" w:space="0" w:color="auto"/>
        <w:right w:val="none" w:sz="0" w:space="0" w:color="auto"/>
      </w:divBdr>
    </w:div>
    <w:div w:id="965700043">
      <w:bodyDiv w:val="1"/>
      <w:marLeft w:val="0"/>
      <w:marRight w:val="0"/>
      <w:marTop w:val="0"/>
      <w:marBottom w:val="0"/>
      <w:divBdr>
        <w:top w:val="none" w:sz="0" w:space="0" w:color="auto"/>
        <w:left w:val="none" w:sz="0" w:space="0" w:color="auto"/>
        <w:bottom w:val="none" w:sz="0" w:space="0" w:color="auto"/>
        <w:right w:val="none" w:sz="0" w:space="0" w:color="auto"/>
      </w:divBdr>
    </w:div>
    <w:div w:id="983506230">
      <w:bodyDiv w:val="1"/>
      <w:marLeft w:val="0"/>
      <w:marRight w:val="0"/>
      <w:marTop w:val="0"/>
      <w:marBottom w:val="0"/>
      <w:divBdr>
        <w:top w:val="none" w:sz="0" w:space="0" w:color="auto"/>
        <w:left w:val="none" w:sz="0" w:space="0" w:color="auto"/>
        <w:bottom w:val="none" w:sz="0" w:space="0" w:color="auto"/>
        <w:right w:val="none" w:sz="0" w:space="0" w:color="auto"/>
      </w:divBdr>
    </w:div>
    <w:div w:id="987976014">
      <w:bodyDiv w:val="1"/>
      <w:marLeft w:val="0"/>
      <w:marRight w:val="0"/>
      <w:marTop w:val="0"/>
      <w:marBottom w:val="0"/>
      <w:divBdr>
        <w:top w:val="none" w:sz="0" w:space="0" w:color="auto"/>
        <w:left w:val="none" w:sz="0" w:space="0" w:color="auto"/>
        <w:bottom w:val="none" w:sz="0" w:space="0" w:color="auto"/>
        <w:right w:val="none" w:sz="0" w:space="0" w:color="auto"/>
      </w:divBdr>
    </w:div>
    <w:div w:id="1007633558">
      <w:bodyDiv w:val="1"/>
      <w:marLeft w:val="0"/>
      <w:marRight w:val="0"/>
      <w:marTop w:val="0"/>
      <w:marBottom w:val="0"/>
      <w:divBdr>
        <w:top w:val="none" w:sz="0" w:space="0" w:color="auto"/>
        <w:left w:val="none" w:sz="0" w:space="0" w:color="auto"/>
        <w:bottom w:val="none" w:sz="0" w:space="0" w:color="auto"/>
        <w:right w:val="none" w:sz="0" w:space="0" w:color="auto"/>
      </w:divBdr>
    </w:div>
    <w:div w:id="1024985078">
      <w:bodyDiv w:val="1"/>
      <w:marLeft w:val="0"/>
      <w:marRight w:val="0"/>
      <w:marTop w:val="0"/>
      <w:marBottom w:val="0"/>
      <w:divBdr>
        <w:top w:val="none" w:sz="0" w:space="0" w:color="auto"/>
        <w:left w:val="none" w:sz="0" w:space="0" w:color="auto"/>
        <w:bottom w:val="none" w:sz="0" w:space="0" w:color="auto"/>
        <w:right w:val="none" w:sz="0" w:space="0" w:color="auto"/>
      </w:divBdr>
    </w:div>
    <w:div w:id="1040781371">
      <w:bodyDiv w:val="1"/>
      <w:marLeft w:val="0"/>
      <w:marRight w:val="0"/>
      <w:marTop w:val="0"/>
      <w:marBottom w:val="0"/>
      <w:divBdr>
        <w:top w:val="none" w:sz="0" w:space="0" w:color="auto"/>
        <w:left w:val="none" w:sz="0" w:space="0" w:color="auto"/>
        <w:bottom w:val="none" w:sz="0" w:space="0" w:color="auto"/>
        <w:right w:val="none" w:sz="0" w:space="0" w:color="auto"/>
      </w:divBdr>
      <w:divsChild>
        <w:div w:id="261687208">
          <w:marLeft w:val="0"/>
          <w:marRight w:val="0"/>
          <w:marTop w:val="0"/>
          <w:marBottom w:val="0"/>
          <w:divBdr>
            <w:top w:val="none" w:sz="0" w:space="0" w:color="auto"/>
            <w:left w:val="none" w:sz="0" w:space="0" w:color="auto"/>
            <w:bottom w:val="none" w:sz="0" w:space="0" w:color="auto"/>
            <w:right w:val="none" w:sz="0" w:space="0" w:color="auto"/>
          </w:divBdr>
          <w:divsChild>
            <w:div w:id="1062751868">
              <w:marLeft w:val="0"/>
              <w:marRight w:val="0"/>
              <w:marTop w:val="0"/>
              <w:marBottom w:val="0"/>
              <w:divBdr>
                <w:top w:val="none" w:sz="0" w:space="0" w:color="auto"/>
                <w:left w:val="none" w:sz="0" w:space="0" w:color="auto"/>
                <w:bottom w:val="none" w:sz="0" w:space="0" w:color="auto"/>
                <w:right w:val="none" w:sz="0" w:space="0" w:color="auto"/>
              </w:divBdr>
              <w:divsChild>
                <w:div w:id="18694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5170">
      <w:bodyDiv w:val="1"/>
      <w:marLeft w:val="0"/>
      <w:marRight w:val="0"/>
      <w:marTop w:val="0"/>
      <w:marBottom w:val="0"/>
      <w:divBdr>
        <w:top w:val="none" w:sz="0" w:space="0" w:color="auto"/>
        <w:left w:val="none" w:sz="0" w:space="0" w:color="auto"/>
        <w:bottom w:val="none" w:sz="0" w:space="0" w:color="auto"/>
        <w:right w:val="none" w:sz="0" w:space="0" w:color="auto"/>
      </w:divBdr>
    </w:div>
    <w:div w:id="1048066776">
      <w:bodyDiv w:val="1"/>
      <w:marLeft w:val="0"/>
      <w:marRight w:val="0"/>
      <w:marTop w:val="0"/>
      <w:marBottom w:val="0"/>
      <w:divBdr>
        <w:top w:val="none" w:sz="0" w:space="0" w:color="auto"/>
        <w:left w:val="none" w:sz="0" w:space="0" w:color="auto"/>
        <w:bottom w:val="none" w:sz="0" w:space="0" w:color="auto"/>
        <w:right w:val="none" w:sz="0" w:space="0" w:color="auto"/>
      </w:divBdr>
    </w:div>
    <w:div w:id="1101726124">
      <w:bodyDiv w:val="1"/>
      <w:marLeft w:val="0"/>
      <w:marRight w:val="0"/>
      <w:marTop w:val="0"/>
      <w:marBottom w:val="0"/>
      <w:divBdr>
        <w:top w:val="none" w:sz="0" w:space="0" w:color="auto"/>
        <w:left w:val="none" w:sz="0" w:space="0" w:color="auto"/>
        <w:bottom w:val="none" w:sz="0" w:space="0" w:color="auto"/>
        <w:right w:val="none" w:sz="0" w:space="0" w:color="auto"/>
      </w:divBdr>
    </w:div>
    <w:div w:id="1154296878">
      <w:bodyDiv w:val="1"/>
      <w:marLeft w:val="0"/>
      <w:marRight w:val="0"/>
      <w:marTop w:val="0"/>
      <w:marBottom w:val="0"/>
      <w:divBdr>
        <w:top w:val="none" w:sz="0" w:space="0" w:color="auto"/>
        <w:left w:val="none" w:sz="0" w:space="0" w:color="auto"/>
        <w:bottom w:val="none" w:sz="0" w:space="0" w:color="auto"/>
        <w:right w:val="none" w:sz="0" w:space="0" w:color="auto"/>
      </w:divBdr>
    </w:div>
    <w:div w:id="1166475591">
      <w:bodyDiv w:val="1"/>
      <w:marLeft w:val="0"/>
      <w:marRight w:val="0"/>
      <w:marTop w:val="0"/>
      <w:marBottom w:val="0"/>
      <w:divBdr>
        <w:top w:val="none" w:sz="0" w:space="0" w:color="auto"/>
        <w:left w:val="none" w:sz="0" w:space="0" w:color="auto"/>
        <w:bottom w:val="none" w:sz="0" w:space="0" w:color="auto"/>
        <w:right w:val="none" w:sz="0" w:space="0" w:color="auto"/>
      </w:divBdr>
    </w:div>
    <w:div w:id="1187595452">
      <w:bodyDiv w:val="1"/>
      <w:marLeft w:val="0"/>
      <w:marRight w:val="0"/>
      <w:marTop w:val="0"/>
      <w:marBottom w:val="0"/>
      <w:divBdr>
        <w:top w:val="none" w:sz="0" w:space="0" w:color="auto"/>
        <w:left w:val="none" w:sz="0" w:space="0" w:color="auto"/>
        <w:bottom w:val="none" w:sz="0" w:space="0" w:color="auto"/>
        <w:right w:val="none" w:sz="0" w:space="0" w:color="auto"/>
      </w:divBdr>
    </w:div>
    <w:div w:id="1207837888">
      <w:bodyDiv w:val="1"/>
      <w:marLeft w:val="0"/>
      <w:marRight w:val="0"/>
      <w:marTop w:val="0"/>
      <w:marBottom w:val="0"/>
      <w:divBdr>
        <w:top w:val="none" w:sz="0" w:space="0" w:color="auto"/>
        <w:left w:val="none" w:sz="0" w:space="0" w:color="auto"/>
        <w:bottom w:val="none" w:sz="0" w:space="0" w:color="auto"/>
        <w:right w:val="none" w:sz="0" w:space="0" w:color="auto"/>
      </w:divBdr>
    </w:div>
    <w:div w:id="1267538289">
      <w:bodyDiv w:val="1"/>
      <w:marLeft w:val="0"/>
      <w:marRight w:val="0"/>
      <w:marTop w:val="0"/>
      <w:marBottom w:val="0"/>
      <w:divBdr>
        <w:top w:val="none" w:sz="0" w:space="0" w:color="auto"/>
        <w:left w:val="none" w:sz="0" w:space="0" w:color="auto"/>
        <w:bottom w:val="none" w:sz="0" w:space="0" w:color="auto"/>
        <w:right w:val="none" w:sz="0" w:space="0" w:color="auto"/>
      </w:divBdr>
    </w:div>
    <w:div w:id="1275672746">
      <w:bodyDiv w:val="1"/>
      <w:marLeft w:val="0"/>
      <w:marRight w:val="0"/>
      <w:marTop w:val="0"/>
      <w:marBottom w:val="0"/>
      <w:divBdr>
        <w:top w:val="none" w:sz="0" w:space="0" w:color="auto"/>
        <w:left w:val="none" w:sz="0" w:space="0" w:color="auto"/>
        <w:bottom w:val="none" w:sz="0" w:space="0" w:color="auto"/>
        <w:right w:val="none" w:sz="0" w:space="0" w:color="auto"/>
      </w:divBdr>
    </w:div>
    <w:div w:id="1297564441">
      <w:bodyDiv w:val="1"/>
      <w:marLeft w:val="0"/>
      <w:marRight w:val="0"/>
      <w:marTop w:val="0"/>
      <w:marBottom w:val="0"/>
      <w:divBdr>
        <w:top w:val="none" w:sz="0" w:space="0" w:color="auto"/>
        <w:left w:val="none" w:sz="0" w:space="0" w:color="auto"/>
        <w:bottom w:val="none" w:sz="0" w:space="0" w:color="auto"/>
        <w:right w:val="none" w:sz="0" w:space="0" w:color="auto"/>
      </w:divBdr>
    </w:div>
    <w:div w:id="1299996445">
      <w:bodyDiv w:val="1"/>
      <w:marLeft w:val="0"/>
      <w:marRight w:val="0"/>
      <w:marTop w:val="0"/>
      <w:marBottom w:val="0"/>
      <w:divBdr>
        <w:top w:val="none" w:sz="0" w:space="0" w:color="auto"/>
        <w:left w:val="none" w:sz="0" w:space="0" w:color="auto"/>
        <w:bottom w:val="none" w:sz="0" w:space="0" w:color="auto"/>
        <w:right w:val="none" w:sz="0" w:space="0" w:color="auto"/>
      </w:divBdr>
    </w:div>
    <w:div w:id="1348020731">
      <w:bodyDiv w:val="1"/>
      <w:marLeft w:val="0"/>
      <w:marRight w:val="0"/>
      <w:marTop w:val="0"/>
      <w:marBottom w:val="0"/>
      <w:divBdr>
        <w:top w:val="none" w:sz="0" w:space="0" w:color="auto"/>
        <w:left w:val="none" w:sz="0" w:space="0" w:color="auto"/>
        <w:bottom w:val="none" w:sz="0" w:space="0" w:color="auto"/>
        <w:right w:val="none" w:sz="0" w:space="0" w:color="auto"/>
      </w:divBdr>
    </w:div>
    <w:div w:id="1397898976">
      <w:bodyDiv w:val="1"/>
      <w:marLeft w:val="0"/>
      <w:marRight w:val="0"/>
      <w:marTop w:val="0"/>
      <w:marBottom w:val="0"/>
      <w:divBdr>
        <w:top w:val="none" w:sz="0" w:space="0" w:color="auto"/>
        <w:left w:val="none" w:sz="0" w:space="0" w:color="auto"/>
        <w:bottom w:val="none" w:sz="0" w:space="0" w:color="auto"/>
        <w:right w:val="none" w:sz="0" w:space="0" w:color="auto"/>
      </w:divBdr>
    </w:div>
    <w:div w:id="1431047281">
      <w:bodyDiv w:val="1"/>
      <w:marLeft w:val="0"/>
      <w:marRight w:val="0"/>
      <w:marTop w:val="0"/>
      <w:marBottom w:val="0"/>
      <w:divBdr>
        <w:top w:val="none" w:sz="0" w:space="0" w:color="auto"/>
        <w:left w:val="none" w:sz="0" w:space="0" w:color="auto"/>
        <w:bottom w:val="none" w:sz="0" w:space="0" w:color="auto"/>
        <w:right w:val="none" w:sz="0" w:space="0" w:color="auto"/>
      </w:divBdr>
    </w:div>
    <w:div w:id="1445808242">
      <w:bodyDiv w:val="1"/>
      <w:marLeft w:val="0"/>
      <w:marRight w:val="0"/>
      <w:marTop w:val="0"/>
      <w:marBottom w:val="0"/>
      <w:divBdr>
        <w:top w:val="none" w:sz="0" w:space="0" w:color="auto"/>
        <w:left w:val="none" w:sz="0" w:space="0" w:color="auto"/>
        <w:bottom w:val="none" w:sz="0" w:space="0" w:color="auto"/>
        <w:right w:val="none" w:sz="0" w:space="0" w:color="auto"/>
      </w:divBdr>
    </w:div>
    <w:div w:id="1445998259">
      <w:bodyDiv w:val="1"/>
      <w:marLeft w:val="0"/>
      <w:marRight w:val="0"/>
      <w:marTop w:val="0"/>
      <w:marBottom w:val="0"/>
      <w:divBdr>
        <w:top w:val="none" w:sz="0" w:space="0" w:color="auto"/>
        <w:left w:val="none" w:sz="0" w:space="0" w:color="auto"/>
        <w:bottom w:val="none" w:sz="0" w:space="0" w:color="auto"/>
        <w:right w:val="none" w:sz="0" w:space="0" w:color="auto"/>
      </w:divBdr>
    </w:div>
    <w:div w:id="1451437167">
      <w:bodyDiv w:val="1"/>
      <w:marLeft w:val="0"/>
      <w:marRight w:val="0"/>
      <w:marTop w:val="0"/>
      <w:marBottom w:val="0"/>
      <w:divBdr>
        <w:top w:val="none" w:sz="0" w:space="0" w:color="auto"/>
        <w:left w:val="none" w:sz="0" w:space="0" w:color="auto"/>
        <w:bottom w:val="none" w:sz="0" w:space="0" w:color="auto"/>
        <w:right w:val="none" w:sz="0" w:space="0" w:color="auto"/>
      </w:divBdr>
    </w:div>
    <w:div w:id="1473792918">
      <w:bodyDiv w:val="1"/>
      <w:marLeft w:val="0"/>
      <w:marRight w:val="0"/>
      <w:marTop w:val="0"/>
      <w:marBottom w:val="0"/>
      <w:divBdr>
        <w:top w:val="none" w:sz="0" w:space="0" w:color="auto"/>
        <w:left w:val="none" w:sz="0" w:space="0" w:color="auto"/>
        <w:bottom w:val="none" w:sz="0" w:space="0" w:color="auto"/>
        <w:right w:val="none" w:sz="0" w:space="0" w:color="auto"/>
      </w:divBdr>
    </w:div>
    <w:div w:id="1494491663">
      <w:bodyDiv w:val="1"/>
      <w:marLeft w:val="0"/>
      <w:marRight w:val="0"/>
      <w:marTop w:val="0"/>
      <w:marBottom w:val="0"/>
      <w:divBdr>
        <w:top w:val="none" w:sz="0" w:space="0" w:color="auto"/>
        <w:left w:val="none" w:sz="0" w:space="0" w:color="auto"/>
        <w:bottom w:val="none" w:sz="0" w:space="0" w:color="auto"/>
        <w:right w:val="none" w:sz="0" w:space="0" w:color="auto"/>
      </w:divBdr>
      <w:divsChild>
        <w:div w:id="1300916414">
          <w:marLeft w:val="0"/>
          <w:marRight w:val="0"/>
          <w:marTop w:val="0"/>
          <w:marBottom w:val="0"/>
          <w:divBdr>
            <w:top w:val="none" w:sz="0" w:space="0" w:color="auto"/>
            <w:left w:val="none" w:sz="0" w:space="0" w:color="auto"/>
            <w:bottom w:val="none" w:sz="0" w:space="0" w:color="auto"/>
            <w:right w:val="none" w:sz="0" w:space="0" w:color="auto"/>
          </w:divBdr>
          <w:divsChild>
            <w:div w:id="1881236966">
              <w:marLeft w:val="0"/>
              <w:marRight w:val="0"/>
              <w:marTop w:val="0"/>
              <w:marBottom w:val="0"/>
              <w:divBdr>
                <w:top w:val="none" w:sz="0" w:space="0" w:color="auto"/>
                <w:left w:val="none" w:sz="0" w:space="0" w:color="auto"/>
                <w:bottom w:val="none" w:sz="0" w:space="0" w:color="auto"/>
                <w:right w:val="none" w:sz="0" w:space="0" w:color="auto"/>
              </w:divBdr>
              <w:divsChild>
                <w:div w:id="1554808050">
                  <w:marLeft w:val="0"/>
                  <w:marRight w:val="0"/>
                  <w:marTop w:val="0"/>
                  <w:marBottom w:val="0"/>
                  <w:divBdr>
                    <w:top w:val="none" w:sz="0" w:space="0" w:color="auto"/>
                    <w:left w:val="none" w:sz="0" w:space="0" w:color="auto"/>
                    <w:bottom w:val="none" w:sz="0" w:space="0" w:color="auto"/>
                    <w:right w:val="none" w:sz="0" w:space="0" w:color="auto"/>
                  </w:divBdr>
                  <w:divsChild>
                    <w:div w:id="8045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5767">
      <w:bodyDiv w:val="1"/>
      <w:marLeft w:val="0"/>
      <w:marRight w:val="0"/>
      <w:marTop w:val="0"/>
      <w:marBottom w:val="0"/>
      <w:divBdr>
        <w:top w:val="none" w:sz="0" w:space="0" w:color="auto"/>
        <w:left w:val="none" w:sz="0" w:space="0" w:color="auto"/>
        <w:bottom w:val="none" w:sz="0" w:space="0" w:color="auto"/>
        <w:right w:val="none" w:sz="0" w:space="0" w:color="auto"/>
      </w:divBdr>
    </w:div>
    <w:div w:id="1613248276">
      <w:bodyDiv w:val="1"/>
      <w:marLeft w:val="0"/>
      <w:marRight w:val="0"/>
      <w:marTop w:val="0"/>
      <w:marBottom w:val="0"/>
      <w:divBdr>
        <w:top w:val="none" w:sz="0" w:space="0" w:color="auto"/>
        <w:left w:val="none" w:sz="0" w:space="0" w:color="auto"/>
        <w:bottom w:val="none" w:sz="0" w:space="0" w:color="auto"/>
        <w:right w:val="none" w:sz="0" w:space="0" w:color="auto"/>
      </w:divBdr>
    </w:div>
    <w:div w:id="1617326581">
      <w:bodyDiv w:val="1"/>
      <w:marLeft w:val="0"/>
      <w:marRight w:val="0"/>
      <w:marTop w:val="0"/>
      <w:marBottom w:val="0"/>
      <w:divBdr>
        <w:top w:val="none" w:sz="0" w:space="0" w:color="auto"/>
        <w:left w:val="none" w:sz="0" w:space="0" w:color="auto"/>
        <w:bottom w:val="none" w:sz="0" w:space="0" w:color="auto"/>
        <w:right w:val="none" w:sz="0" w:space="0" w:color="auto"/>
      </w:divBdr>
    </w:div>
    <w:div w:id="1642268938">
      <w:bodyDiv w:val="1"/>
      <w:marLeft w:val="0"/>
      <w:marRight w:val="0"/>
      <w:marTop w:val="0"/>
      <w:marBottom w:val="0"/>
      <w:divBdr>
        <w:top w:val="none" w:sz="0" w:space="0" w:color="auto"/>
        <w:left w:val="none" w:sz="0" w:space="0" w:color="auto"/>
        <w:bottom w:val="none" w:sz="0" w:space="0" w:color="auto"/>
        <w:right w:val="none" w:sz="0" w:space="0" w:color="auto"/>
      </w:divBdr>
    </w:div>
    <w:div w:id="1668441366">
      <w:bodyDiv w:val="1"/>
      <w:marLeft w:val="0"/>
      <w:marRight w:val="0"/>
      <w:marTop w:val="0"/>
      <w:marBottom w:val="0"/>
      <w:divBdr>
        <w:top w:val="none" w:sz="0" w:space="0" w:color="auto"/>
        <w:left w:val="none" w:sz="0" w:space="0" w:color="auto"/>
        <w:bottom w:val="none" w:sz="0" w:space="0" w:color="auto"/>
        <w:right w:val="none" w:sz="0" w:space="0" w:color="auto"/>
      </w:divBdr>
    </w:div>
    <w:div w:id="1684285042">
      <w:bodyDiv w:val="1"/>
      <w:marLeft w:val="0"/>
      <w:marRight w:val="0"/>
      <w:marTop w:val="0"/>
      <w:marBottom w:val="0"/>
      <w:divBdr>
        <w:top w:val="none" w:sz="0" w:space="0" w:color="auto"/>
        <w:left w:val="none" w:sz="0" w:space="0" w:color="auto"/>
        <w:bottom w:val="none" w:sz="0" w:space="0" w:color="auto"/>
        <w:right w:val="none" w:sz="0" w:space="0" w:color="auto"/>
      </w:divBdr>
    </w:div>
    <w:div w:id="1697076439">
      <w:bodyDiv w:val="1"/>
      <w:marLeft w:val="0"/>
      <w:marRight w:val="0"/>
      <w:marTop w:val="0"/>
      <w:marBottom w:val="0"/>
      <w:divBdr>
        <w:top w:val="none" w:sz="0" w:space="0" w:color="auto"/>
        <w:left w:val="none" w:sz="0" w:space="0" w:color="auto"/>
        <w:bottom w:val="none" w:sz="0" w:space="0" w:color="auto"/>
        <w:right w:val="none" w:sz="0" w:space="0" w:color="auto"/>
      </w:divBdr>
      <w:divsChild>
        <w:div w:id="735511271">
          <w:marLeft w:val="0"/>
          <w:marRight w:val="0"/>
          <w:marTop w:val="0"/>
          <w:marBottom w:val="0"/>
          <w:divBdr>
            <w:top w:val="none" w:sz="0" w:space="0" w:color="auto"/>
            <w:left w:val="none" w:sz="0" w:space="0" w:color="auto"/>
            <w:bottom w:val="none" w:sz="0" w:space="0" w:color="auto"/>
            <w:right w:val="none" w:sz="0" w:space="0" w:color="auto"/>
          </w:divBdr>
          <w:divsChild>
            <w:div w:id="517234112">
              <w:marLeft w:val="0"/>
              <w:marRight w:val="0"/>
              <w:marTop w:val="0"/>
              <w:marBottom w:val="0"/>
              <w:divBdr>
                <w:top w:val="none" w:sz="0" w:space="0" w:color="auto"/>
                <w:left w:val="none" w:sz="0" w:space="0" w:color="auto"/>
                <w:bottom w:val="none" w:sz="0" w:space="0" w:color="auto"/>
                <w:right w:val="none" w:sz="0" w:space="0" w:color="auto"/>
              </w:divBdr>
              <w:divsChild>
                <w:div w:id="3857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90139">
      <w:bodyDiv w:val="1"/>
      <w:marLeft w:val="0"/>
      <w:marRight w:val="0"/>
      <w:marTop w:val="0"/>
      <w:marBottom w:val="0"/>
      <w:divBdr>
        <w:top w:val="none" w:sz="0" w:space="0" w:color="auto"/>
        <w:left w:val="none" w:sz="0" w:space="0" w:color="auto"/>
        <w:bottom w:val="none" w:sz="0" w:space="0" w:color="auto"/>
        <w:right w:val="none" w:sz="0" w:space="0" w:color="auto"/>
      </w:divBdr>
      <w:divsChild>
        <w:div w:id="447546191">
          <w:marLeft w:val="0"/>
          <w:marRight w:val="0"/>
          <w:marTop w:val="0"/>
          <w:marBottom w:val="0"/>
          <w:divBdr>
            <w:top w:val="none" w:sz="0" w:space="0" w:color="auto"/>
            <w:left w:val="none" w:sz="0" w:space="0" w:color="auto"/>
            <w:bottom w:val="none" w:sz="0" w:space="0" w:color="auto"/>
            <w:right w:val="none" w:sz="0" w:space="0" w:color="auto"/>
          </w:divBdr>
          <w:divsChild>
            <w:div w:id="1149174398">
              <w:marLeft w:val="0"/>
              <w:marRight w:val="0"/>
              <w:marTop w:val="0"/>
              <w:marBottom w:val="0"/>
              <w:divBdr>
                <w:top w:val="none" w:sz="0" w:space="0" w:color="auto"/>
                <w:left w:val="none" w:sz="0" w:space="0" w:color="auto"/>
                <w:bottom w:val="none" w:sz="0" w:space="0" w:color="auto"/>
                <w:right w:val="none" w:sz="0" w:space="0" w:color="auto"/>
              </w:divBdr>
              <w:divsChild>
                <w:div w:id="8279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9098">
      <w:bodyDiv w:val="1"/>
      <w:marLeft w:val="0"/>
      <w:marRight w:val="0"/>
      <w:marTop w:val="0"/>
      <w:marBottom w:val="0"/>
      <w:divBdr>
        <w:top w:val="none" w:sz="0" w:space="0" w:color="auto"/>
        <w:left w:val="none" w:sz="0" w:space="0" w:color="auto"/>
        <w:bottom w:val="none" w:sz="0" w:space="0" w:color="auto"/>
        <w:right w:val="none" w:sz="0" w:space="0" w:color="auto"/>
      </w:divBdr>
    </w:div>
    <w:div w:id="1723209945">
      <w:bodyDiv w:val="1"/>
      <w:marLeft w:val="0"/>
      <w:marRight w:val="0"/>
      <w:marTop w:val="0"/>
      <w:marBottom w:val="0"/>
      <w:divBdr>
        <w:top w:val="none" w:sz="0" w:space="0" w:color="auto"/>
        <w:left w:val="none" w:sz="0" w:space="0" w:color="auto"/>
        <w:bottom w:val="none" w:sz="0" w:space="0" w:color="auto"/>
        <w:right w:val="none" w:sz="0" w:space="0" w:color="auto"/>
      </w:divBdr>
    </w:div>
    <w:div w:id="1730687823">
      <w:bodyDiv w:val="1"/>
      <w:marLeft w:val="0"/>
      <w:marRight w:val="0"/>
      <w:marTop w:val="0"/>
      <w:marBottom w:val="0"/>
      <w:divBdr>
        <w:top w:val="none" w:sz="0" w:space="0" w:color="auto"/>
        <w:left w:val="none" w:sz="0" w:space="0" w:color="auto"/>
        <w:bottom w:val="none" w:sz="0" w:space="0" w:color="auto"/>
        <w:right w:val="none" w:sz="0" w:space="0" w:color="auto"/>
      </w:divBdr>
    </w:div>
    <w:div w:id="1764565999">
      <w:bodyDiv w:val="1"/>
      <w:marLeft w:val="0"/>
      <w:marRight w:val="0"/>
      <w:marTop w:val="0"/>
      <w:marBottom w:val="0"/>
      <w:divBdr>
        <w:top w:val="none" w:sz="0" w:space="0" w:color="auto"/>
        <w:left w:val="none" w:sz="0" w:space="0" w:color="auto"/>
        <w:bottom w:val="none" w:sz="0" w:space="0" w:color="auto"/>
        <w:right w:val="none" w:sz="0" w:space="0" w:color="auto"/>
      </w:divBdr>
    </w:div>
    <w:div w:id="1782147926">
      <w:bodyDiv w:val="1"/>
      <w:marLeft w:val="0"/>
      <w:marRight w:val="0"/>
      <w:marTop w:val="0"/>
      <w:marBottom w:val="0"/>
      <w:divBdr>
        <w:top w:val="none" w:sz="0" w:space="0" w:color="auto"/>
        <w:left w:val="none" w:sz="0" w:space="0" w:color="auto"/>
        <w:bottom w:val="none" w:sz="0" w:space="0" w:color="auto"/>
        <w:right w:val="none" w:sz="0" w:space="0" w:color="auto"/>
      </w:divBdr>
    </w:div>
    <w:div w:id="1789542051">
      <w:bodyDiv w:val="1"/>
      <w:marLeft w:val="0"/>
      <w:marRight w:val="0"/>
      <w:marTop w:val="0"/>
      <w:marBottom w:val="0"/>
      <w:divBdr>
        <w:top w:val="none" w:sz="0" w:space="0" w:color="auto"/>
        <w:left w:val="none" w:sz="0" w:space="0" w:color="auto"/>
        <w:bottom w:val="none" w:sz="0" w:space="0" w:color="auto"/>
        <w:right w:val="none" w:sz="0" w:space="0" w:color="auto"/>
      </w:divBdr>
    </w:div>
    <w:div w:id="1831865397">
      <w:bodyDiv w:val="1"/>
      <w:marLeft w:val="0"/>
      <w:marRight w:val="0"/>
      <w:marTop w:val="0"/>
      <w:marBottom w:val="0"/>
      <w:divBdr>
        <w:top w:val="none" w:sz="0" w:space="0" w:color="auto"/>
        <w:left w:val="none" w:sz="0" w:space="0" w:color="auto"/>
        <w:bottom w:val="none" w:sz="0" w:space="0" w:color="auto"/>
        <w:right w:val="none" w:sz="0" w:space="0" w:color="auto"/>
      </w:divBdr>
    </w:div>
    <w:div w:id="1837767026">
      <w:bodyDiv w:val="1"/>
      <w:marLeft w:val="0"/>
      <w:marRight w:val="0"/>
      <w:marTop w:val="0"/>
      <w:marBottom w:val="0"/>
      <w:divBdr>
        <w:top w:val="none" w:sz="0" w:space="0" w:color="auto"/>
        <w:left w:val="none" w:sz="0" w:space="0" w:color="auto"/>
        <w:bottom w:val="none" w:sz="0" w:space="0" w:color="auto"/>
        <w:right w:val="none" w:sz="0" w:space="0" w:color="auto"/>
      </w:divBdr>
    </w:div>
    <w:div w:id="1859929415">
      <w:bodyDiv w:val="1"/>
      <w:marLeft w:val="0"/>
      <w:marRight w:val="0"/>
      <w:marTop w:val="0"/>
      <w:marBottom w:val="0"/>
      <w:divBdr>
        <w:top w:val="none" w:sz="0" w:space="0" w:color="auto"/>
        <w:left w:val="none" w:sz="0" w:space="0" w:color="auto"/>
        <w:bottom w:val="none" w:sz="0" w:space="0" w:color="auto"/>
        <w:right w:val="none" w:sz="0" w:space="0" w:color="auto"/>
      </w:divBdr>
    </w:div>
    <w:div w:id="1865242119">
      <w:bodyDiv w:val="1"/>
      <w:marLeft w:val="0"/>
      <w:marRight w:val="0"/>
      <w:marTop w:val="0"/>
      <w:marBottom w:val="0"/>
      <w:divBdr>
        <w:top w:val="none" w:sz="0" w:space="0" w:color="auto"/>
        <w:left w:val="none" w:sz="0" w:space="0" w:color="auto"/>
        <w:bottom w:val="none" w:sz="0" w:space="0" w:color="auto"/>
        <w:right w:val="none" w:sz="0" w:space="0" w:color="auto"/>
      </w:divBdr>
    </w:div>
    <w:div w:id="1928686793">
      <w:bodyDiv w:val="1"/>
      <w:marLeft w:val="0"/>
      <w:marRight w:val="0"/>
      <w:marTop w:val="0"/>
      <w:marBottom w:val="0"/>
      <w:divBdr>
        <w:top w:val="none" w:sz="0" w:space="0" w:color="auto"/>
        <w:left w:val="none" w:sz="0" w:space="0" w:color="auto"/>
        <w:bottom w:val="none" w:sz="0" w:space="0" w:color="auto"/>
        <w:right w:val="none" w:sz="0" w:space="0" w:color="auto"/>
      </w:divBdr>
    </w:div>
    <w:div w:id="1930892377">
      <w:bodyDiv w:val="1"/>
      <w:marLeft w:val="0"/>
      <w:marRight w:val="0"/>
      <w:marTop w:val="0"/>
      <w:marBottom w:val="0"/>
      <w:divBdr>
        <w:top w:val="none" w:sz="0" w:space="0" w:color="auto"/>
        <w:left w:val="none" w:sz="0" w:space="0" w:color="auto"/>
        <w:bottom w:val="none" w:sz="0" w:space="0" w:color="auto"/>
        <w:right w:val="none" w:sz="0" w:space="0" w:color="auto"/>
      </w:divBdr>
    </w:div>
    <w:div w:id="1940212700">
      <w:bodyDiv w:val="1"/>
      <w:marLeft w:val="0"/>
      <w:marRight w:val="0"/>
      <w:marTop w:val="0"/>
      <w:marBottom w:val="0"/>
      <w:divBdr>
        <w:top w:val="none" w:sz="0" w:space="0" w:color="auto"/>
        <w:left w:val="none" w:sz="0" w:space="0" w:color="auto"/>
        <w:bottom w:val="none" w:sz="0" w:space="0" w:color="auto"/>
        <w:right w:val="none" w:sz="0" w:space="0" w:color="auto"/>
      </w:divBdr>
    </w:div>
    <w:div w:id="1943761043">
      <w:bodyDiv w:val="1"/>
      <w:marLeft w:val="0"/>
      <w:marRight w:val="0"/>
      <w:marTop w:val="0"/>
      <w:marBottom w:val="0"/>
      <w:divBdr>
        <w:top w:val="none" w:sz="0" w:space="0" w:color="auto"/>
        <w:left w:val="none" w:sz="0" w:space="0" w:color="auto"/>
        <w:bottom w:val="none" w:sz="0" w:space="0" w:color="auto"/>
        <w:right w:val="none" w:sz="0" w:space="0" w:color="auto"/>
      </w:divBdr>
    </w:div>
    <w:div w:id="1961569149">
      <w:bodyDiv w:val="1"/>
      <w:marLeft w:val="0"/>
      <w:marRight w:val="0"/>
      <w:marTop w:val="0"/>
      <w:marBottom w:val="0"/>
      <w:divBdr>
        <w:top w:val="none" w:sz="0" w:space="0" w:color="auto"/>
        <w:left w:val="none" w:sz="0" w:space="0" w:color="auto"/>
        <w:bottom w:val="none" w:sz="0" w:space="0" w:color="auto"/>
        <w:right w:val="none" w:sz="0" w:space="0" w:color="auto"/>
      </w:divBdr>
    </w:div>
    <w:div w:id="1962151474">
      <w:bodyDiv w:val="1"/>
      <w:marLeft w:val="0"/>
      <w:marRight w:val="0"/>
      <w:marTop w:val="0"/>
      <w:marBottom w:val="0"/>
      <w:divBdr>
        <w:top w:val="none" w:sz="0" w:space="0" w:color="auto"/>
        <w:left w:val="none" w:sz="0" w:space="0" w:color="auto"/>
        <w:bottom w:val="none" w:sz="0" w:space="0" w:color="auto"/>
        <w:right w:val="none" w:sz="0" w:space="0" w:color="auto"/>
      </w:divBdr>
    </w:div>
    <w:div w:id="1979796848">
      <w:bodyDiv w:val="1"/>
      <w:marLeft w:val="0"/>
      <w:marRight w:val="0"/>
      <w:marTop w:val="0"/>
      <w:marBottom w:val="0"/>
      <w:divBdr>
        <w:top w:val="none" w:sz="0" w:space="0" w:color="auto"/>
        <w:left w:val="none" w:sz="0" w:space="0" w:color="auto"/>
        <w:bottom w:val="none" w:sz="0" w:space="0" w:color="auto"/>
        <w:right w:val="none" w:sz="0" w:space="0" w:color="auto"/>
      </w:divBdr>
    </w:div>
    <w:div w:id="2036417077">
      <w:bodyDiv w:val="1"/>
      <w:marLeft w:val="0"/>
      <w:marRight w:val="0"/>
      <w:marTop w:val="0"/>
      <w:marBottom w:val="0"/>
      <w:divBdr>
        <w:top w:val="none" w:sz="0" w:space="0" w:color="auto"/>
        <w:left w:val="none" w:sz="0" w:space="0" w:color="auto"/>
        <w:bottom w:val="none" w:sz="0" w:space="0" w:color="auto"/>
        <w:right w:val="none" w:sz="0" w:space="0" w:color="auto"/>
      </w:divBdr>
    </w:div>
    <w:div w:id="2121796329">
      <w:bodyDiv w:val="1"/>
      <w:marLeft w:val="0"/>
      <w:marRight w:val="0"/>
      <w:marTop w:val="0"/>
      <w:marBottom w:val="0"/>
      <w:divBdr>
        <w:top w:val="none" w:sz="0" w:space="0" w:color="auto"/>
        <w:left w:val="none" w:sz="0" w:space="0" w:color="auto"/>
        <w:bottom w:val="none" w:sz="0" w:space="0" w:color="auto"/>
        <w:right w:val="none" w:sz="0" w:space="0" w:color="auto"/>
      </w:divBdr>
      <w:divsChild>
        <w:div w:id="592399669">
          <w:marLeft w:val="0"/>
          <w:marRight w:val="0"/>
          <w:marTop w:val="0"/>
          <w:marBottom w:val="0"/>
          <w:divBdr>
            <w:top w:val="none" w:sz="0" w:space="0" w:color="auto"/>
            <w:left w:val="none" w:sz="0" w:space="0" w:color="auto"/>
            <w:bottom w:val="none" w:sz="0" w:space="0" w:color="auto"/>
            <w:right w:val="none" w:sz="0" w:space="0" w:color="auto"/>
          </w:divBdr>
          <w:divsChild>
            <w:div w:id="621035422">
              <w:marLeft w:val="0"/>
              <w:marRight w:val="0"/>
              <w:marTop w:val="0"/>
              <w:marBottom w:val="0"/>
              <w:divBdr>
                <w:top w:val="none" w:sz="0" w:space="0" w:color="auto"/>
                <w:left w:val="none" w:sz="0" w:space="0" w:color="auto"/>
                <w:bottom w:val="none" w:sz="0" w:space="0" w:color="auto"/>
                <w:right w:val="none" w:sz="0" w:space="0" w:color="auto"/>
              </w:divBdr>
              <w:divsChild>
                <w:div w:id="4060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21" Type="http://schemas.microsoft.com/office/2016/09/relationships/commentsIds" Target="commentsIds.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yunjin.song@univie.ac.at" TargetMode="External"/><Relationship Id="rId8" Type="http://schemas.openxmlformats.org/officeDocument/2006/relationships/hyperlink" Target="mailto:jaecho@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Iye09</b:Tag>
    <b:SourceType>JournalArticle</b:SourceType>
    <b:Guid>{2E3FAFF7-C992-3945-80B0-D72142604732}</b:Guid>
    <b:Author>
      <b:Author>
        <b:NameList>
          <b:Person>
            <b:Last>Iyengar</b:Last>
            <b:First>Shanto</b:First>
          </b:Person>
          <b:Person>
            <b:Last>Hahn</b:Last>
            <b:First>Kyu</b:First>
            <b:Middle>S</b:Middle>
          </b:Person>
        </b:NameList>
      </b:Author>
    </b:Author>
    <b:Title>Red media, blue media: Evidence of ideological selectivity in media use</b:Title>
    <b:JournalName>Journal of Communication</b:JournalName>
    <b:Year>2009</b:Year>
    <b:Volume>59</b:Volume>
    <b:Issue>1</b:Issue>
    <b:Pages>19-39</b:Pages>
    <b:RefOrder>2</b:RefOrder>
  </b:Source>
  <b:Source>
    <b:Tag>McP01</b:Tag>
    <b:SourceType>JournalArticle</b:SourceType>
    <b:Guid>{02FF5779-AC26-894C-A891-1A248A2C2ABE}</b:Guid>
    <b:Author>
      <b:Author>
        <b:NameList>
          <b:Person>
            <b:Last>McPherson</b:Last>
            <b:First>Miller</b:First>
          </b:Person>
          <b:Person>
            <b:Last>Smith-Lovin</b:Last>
            <b:First>Lynn</b:First>
          </b:Person>
          <b:Person>
            <b:Last>Cook</b:Last>
            <b:First>James</b:First>
            <b:Middle>M</b:Middle>
          </b:Person>
        </b:NameList>
      </b:Author>
    </b:Author>
    <b:Title>Birds of a feather: Homophily in social networks</b:Title>
    <b:JournalName>Annual Review of Sociology</b:JournalName>
    <b:Year>2001</b:Year>
    <b:Volume>27</b:Volume>
    <b:Pages>415-444</b:Pages>
    <b:RefOrder>1</b:RefOrder>
  </b:Source>
</b:Sources>
</file>

<file path=customXml/itemProps1.xml><?xml version="1.0" encoding="utf-8"?>
<ds:datastoreItem xmlns:ds="http://schemas.openxmlformats.org/officeDocument/2006/customXml" ds:itemID="{DFF33407-09BC-1145-9F8B-38FCFF31C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36</Pages>
  <Words>10348</Words>
  <Characters>58780</Characters>
  <Application>Microsoft Macintosh Word</Application>
  <DocSecurity>0</DocSecurity>
  <Lines>816</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(Jin) Song</dc:creator>
  <cp:keywords/>
  <dc:description/>
  <cp:lastModifiedBy>Hyunjin (Jin) Song</cp:lastModifiedBy>
  <cp:revision>786</cp:revision>
  <dcterms:created xsi:type="dcterms:W3CDTF">2017-08-18T09:50:00Z</dcterms:created>
  <dcterms:modified xsi:type="dcterms:W3CDTF">2017-10-18T14:33:00Z</dcterms:modified>
</cp:coreProperties>
</file>