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4FC5D" w14:textId="77777777" w:rsidR="00DB5011" w:rsidRPr="00711954" w:rsidRDefault="00CB32BF" w:rsidP="00564B23">
      <w:pPr>
        <w:jc w:val="center"/>
        <w:rPr>
          <w:rFonts w:ascii="Times New Roman" w:hAnsi="Times New Roman" w:cs="Times New Roman"/>
          <w:b/>
        </w:rPr>
      </w:pPr>
      <w:r w:rsidRPr="00711954">
        <w:rPr>
          <w:rFonts w:ascii="Times New Roman" w:hAnsi="Times New Roman" w:cs="Times New Roman"/>
          <w:b/>
        </w:rPr>
        <w:t>Expectations and hypotheses</w:t>
      </w:r>
    </w:p>
    <w:p w14:paraId="36A276BE" w14:textId="77777777" w:rsidR="00883774" w:rsidRDefault="00883774">
      <w:pPr>
        <w:rPr>
          <w:rFonts w:ascii="Times New Roman" w:hAnsi="Times New Roman" w:cs="Times New Roman"/>
        </w:rPr>
      </w:pPr>
    </w:p>
    <w:p w14:paraId="6B7CCA02" w14:textId="2D5EAF01" w:rsidR="00564B23" w:rsidRPr="00564B23" w:rsidRDefault="00564B23" w:rsidP="00564B23">
      <w:pPr>
        <w:rPr>
          <w:rFonts w:ascii="Times New Roman" w:hAnsi="Times New Roman" w:cs="Times New Roman"/>
          <w:b/>
          <w:i/>
        </w:rPr>
      </w:pPr>
      <w:r w:rsidRPr="00564B23">
        <w:rPr>
          <w:rFonts w:ascii="Times New Roman" w:hAnsi="Times New Roman" w:cs="Times New Roman"/>
          <w:b/>
          <w:i/>
        </w:rPr>
        <w:t>Motivations and homophily</w:t>
      </w:r>
    </w:p>
    <w:p w14:paraId="11B233A3" w14:textId="5E765C75" w:rsidR="00711954" w:rsidRDefault="00883774" w:rsidP="00FD79E3">
      <w:pPr>
        <w:ind w:firstLine="720"/>
        <w:rPr>
          <w:rFonts w:ascii="Times New Roman" w:hAnsi="Times New Roman" w:cs="Times New Roman"/>
        </w:rPr>
      </w:pPr>
      <w:r>
        <w:rPr>
          <w:rFonts w:ascii="Times New Roman" w:hAnsi="Times New Roman" w:cs="Times New Roman"/>
        </w:rPr>
        <w:t>From the perceptive of the cognitive consistency principle, we expect that</w:t>
      </w:r>
      <w:r w:rsidR="00CB4C34">
        <w:rPr>
          <w:rFonts w:ascii="Times New Roman" w:hAnsi="Times New Roman" w:cs="Times New Roman"/>
        </w:rPr>
        <w:t>, at the individual level,</w:t>
      </w:r>
      <w:r>
        <w:rPr>
          <w:rFonts w:ascii="Times New Roman" w:hAnsi="Times New Roman" w:cs="Times New Roman"/>
        </w:rPr>
        <w:t xml:space="preserve"> those with higher consistency motivation would exhibit more</w:t>
      </w:r>
      <w:r w:rsidR="00711954">
        <w:rPr>
          <w:rFonts w:ascii="Times New Roman" w:hAnsi="Times New Roman" w:cs="Times New Roman"/>
        </w:rPr>
        <w:t xml:space="preserve"> selective approach than those with lower consistency motivation. This implies that such individuals are more likely to be selectively approach to (potentially) attitudinally consonant interpersonal messages. Yet at the same time, prior findings generally suggest that partisans with high consistency motivation are no less likely to “avoid” themselves from potentially attitudinally dissonant messages. This leads us to expect that those with higher consistency motivation would </w:t>
      </w:r>
      <w:r w:rsidR="00711954" w:rsidRPr="00711954">
        <w:rPr>
          <w:rFonts w:ascii="Times New Roman" w:hAnsi="Times New Roman" w:cs="Times New Roman"/>
          <w:i/>
        </w:rPr>
        <w:t>no less likely</w:t>
      </w:r>
      <w:r w:rsidR="00711954">
        <w:rPr>
          <w:rFonts w:ascii="Times New Roman" w:hAnsi="Times New Roman" w:cs="Times New Roman"/>
        </w:rPr>
        <w:t xml:space="preserve"> to selectively avoid messages</w:t>
      </w:r>
      <w:r w:rsidR="003D605E">
        <w:rPr>
          <w:rFonts w:ascii="Times New Roman" w:hAnsi="Times New Roman" w:cs="Times New Roman"/>
        </w:rPr>
        <w:t xml:space="preserve"> – in other words, they are equally likely to seek out information presented by others irrespective of its congeniality with their prior attitudes</w:t>
      </w:r>
      <w:r w:rsidR="00711954">
        <w:rPr>
          <w:rFonts w:ascii="Times New Roman" w:hAnsi="Times New Roman" w:cs="Times New Roman"/>
        </w:rPr>
        <w:t xml:space="preserve">. At the same time, as a result of selective approach to attitudinally consonant messages, they are more likely to </w:t>
      </w:r>
      <w:r w:rsidR="00711954" w:rsidRPr="00711954">
        <w:rPr>
          <w:rFonts w:ascii="Times New Roman" w:hAnsi="Times New Roman" w:cs="Times New Roman"/>
          <w:i/>
        </w:rPr>
        <w:t>be selected by others</w:t>
      </w:r>
      <w:r w:rsidR="00711954">
        <w:rPr>
          <w:rFonts w:ascii="Times New Roman" w:hAnsi="Times New Roman" w:cs="Times New Roman"/>
        </w:rPr>
        <w:t xml:space="preserve">, presumably since they communicate clear, strong partisan messages to potential </w:t>
      </w:r>
      <w:r w:rsidR="00E0343C">
        <w:rPr>
          <w:rFonts w:ascii="Times New Roman" w:hAnsi="Times New Roman" w:cs="Times New Roman"/>
        </w:rPr>
        <w:t>alters in their social networks</w:t>
      </w:r>
      <w:r w:rsidR="00E0343C" w:rsidRPr="00E0343C">
        <w:rPr>
          <w:rFonts w:ascii="Times New Roman" w:hAnsi="Times New Roman" w:cs="Times New Roman"/>
        </w:rPr>
        <w:t xml:space="preserve"> </w:t>
      </w:r>
      <w:r w:rsidR="00E0343C">
        <w:rPr>
          <w:rFonts w:ascii="Times New Roman" w:hAnsi="Times New Roman" w:cs="Times New Roman"/>
        </w:rPr>
        <w:t>w</w:t>
      </w:r>
      <w:r w:rsidR="00E0343C">
        <w:rPr>
          <w:rFonts w:ascii="Times New Roman" w:hAnsi="Times New Roman" w:cs="Times New Roman"/>
        </w:rPr>
        <w:t>ithin the context of online political discussion forum</w:t>
      </w:r>
      <w:r w:rsidR="00E0343C">
        <w:rPr>
          <w:rFonts w:ascii="Times New Roman" w:hAnsi="Times New Roman" w:cs="Times New Roman"/>
        </w:rPr>
        <w:t>.</w:t>
      </w:r>
      <w:r w:rsidR="00711954">
        <w:rPr>
          <w:rFonts w:ascii="Times New Roman" w:hAnsi="Times New Roman" w:cs="Times New Roman"/>
        </w:rPr>
        <w:t xml:space="preserve"> These two expectations culminate to our first set of hypotheses:</w:t>
      </w:r>
    </w:p>
    <w:p w14:paraId="7C73BB2B" w14:textId="77777777" w:rsidR="00FD79E3" w:rsidRDefault="00FD79E3">
      <w:pPr>
        <w:rPr>
          <w:rFonts w:ascii="Times New Roman" w:hAnsi="Times New Roman" w:cs="Times New Roman"/>
        </w:rPr>
      </w:pPr>
    </w:p>
    <w:p w14:paraId="7EE06158" w14:textId="77777777" w:rsidR="00FD79E3" w:rsidRDefault="00E0343C" w:rsidP="00FD79E3">
      <w:pPr>
        <w:ind w:firstLine="720"/>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3D605E">
        <w:rPr>
          <w:rFonts w:ascii="Times New Roman" w:hAnsi="Times New Roman" w:cs="Times New Roman"/>
        </w:rPr>
        <w:t xml:space="preserve">positively associated with the 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ed by</w:t>
      </w:r>
      <w:r w:rsidR="003D605E">
        <w:rPr>
          <w:rFonts w:ascii="Times New Roman" w:hAnsi="Times New Roman" w:cs="Times New Roman"/>
        </w:rPr>
        <w:t xml:space="preserve"> others in the online discussion forum.</w:t>
      </w:r>
    </w:p>
    <w:p w14:paraId="01036F93" w14:textId="77777777" w:rsidR="00FD79E3" w:rsidRDefault="00FD79E3">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H1b</w:t>
      </w:r>
      <w:r>
        <w:rPr>
          <w:rFonts w:ascii="Times New Roman" w:hAnsi="Times New Roman" w:cs="Times New Roman"/>
        </w:rPr>
        <w:t>: Consistency motivation is positively associated with the propensity of selecting others’ messages in the online discussion forum.</w:t>
      </w:r>
    </w:p>
    <w:p w14:paraId="7BDBFE97" w14:textId="77777777" w:rsidR="00FD79E3" w:rsidRDefault="00FD79E3">
      <w:pPr>
        <w:rPr>
          <w:rFonts w:ascii="Times New Roman" w:hAnsi="Times New Roman" w:cs="Times New Roman"/>
        </w:rPr>
      </w:pPr>
    </w:p>
    <w:p w14:paraId="7DC5DF80" w14:textId="2906B604" w:rsidR="00CB4C34" w:rsidRDefault="00CB4C34">
      <w:pPr>
        <w:rPr>
          <w:rFonts w:ascii="Times New Roman" w:hAnsi="Times New Roman" w:cs="Times New Roman"/>
        </w:rPr>
      </w:pPr>
      <w:r>
        <w:rPr>
          <w:rFonts w:ascii="Times New Roman" w:hAnsi="Times New Roman" w:cs="Times New Roman"/>
        </w:rPr>
        <w:tab/>
        <w:t>Moving from individual level to dyadic level, the cognitive consistency principle leads us to hypothesize positive impact of partisan preference homophily in their message selection dynamics, such that the ego (“focal respondent”) and alters (“potential discussion partner”) are more likely to select each other’s messages if they share same political preferences, such that:</w:t>
      </w:r>
    </w:p>
    <w:p w14:paraId="40020857" w14:textId="77777777" w:rsidR="00CB4C34" w:rsidRDefault="00CB4C34">
      <w:pPr>
        <w:rPr>
          <w:rFonts w:ascii="Times New Roman" w:hAnsi="Times New Roman" w:cs="Times New Roman"/>
        </w:rPr>
      </w:pPr>
    </w:p>
    <w:p w14:paraId="01818B14" w14:textId="2D7BAD85" w:rsidR="00CB4C34" w:rsidRDefault="00CB4C34">
      <w:pPr>
        <w:rPr>
          <w:rFonts w:ascii="Times New Roman" w:hAnsi="Times New Roman" w:cs="Times New Roman"/>
        </w:rPr>
      </w:pPr>
      <w:r>
        <w:rPr>
          <w:rFonts w:ascii="Times New Roman" w:hAnsi="Times New Roman" w:cs="Times New Roman"/>
        </w:rPr>
        <w:tab/>
      </w:r>
      <w:r w:rsidRPr="002369B8">
        <w:rPr>
          <w:rFonts w:ascii="Times New Roman" w:hAnsi="Times New Roman" w:cs="Times New Roman"/>
          <w:b/>
        </w:rPr>
        <w:t>H1c</w:t>
      </w:r>
      <w:r>
        <w:rPr>
          <w:rFonts w:ascii="Times New Roman" w:hAnsi="Times New Roman" w:cs="Times New Roman"/>
        </w:rPr>
        <w:t xml:space="preserve">: Same political preferences within </w:t>
      </w:r>
      <w:r w:rsidR="000A5BB9">
        <w:rPr>
          <w:rFonts w:ascii="Times New Roman" w:hAnsi="Times New Roman" w:cs="Times New Roman"/>
        </w:rPr>
        <w:t xml:space="preserve">a </w:t>
      </w:r>
      <w:r>
        <w:rPr>
          <w:rFonts w:ascii="Times New Roman" w:hAnsi="Times New Roman" w:cs="Times New Roman"/>
        </w:rPr>
        <w:t>dyad increase the propensity of selecting each other’s messages in the online discussion forum</w:t>
      </w:r>
      <w:r w:rsidR="002369B8">
        <w:rPr>
          <w:rFonts w:ascii="Times New Roman" w:hAnsi="Times New Roman" w:cs="Times New Roman"/>
        </w:rPr>
        <w:t xml:space="preserve"> (“same candidate preference” &amp; “similar policy preference”)</w:t>
      </w:r>
      <w:r>
        <w:rPr>
          <w:rFonts w:ascii="Times New Roman" w:hAnsi="Times New Roman" w:cs="Times New Roman"/>
        </w:rPr>
        <w:t>.</w:t>
      </w:r>
    </w:p>
    <w:p w14:paraId="41C2DCCB" w14:textId="77777777" w:rsidR="00FD79E3" w:rsidRDefault="00FD79E3">
      <w:pPr>
        <w:rPr>
          <w:rFonts w:ascii="Times New Roman" w:hAnsi="Times New Roman" w:cs="Times New Roman"/>
        </w:rPr>
      </w:pPr>
    </w:p>
    <w:p w14:paraId="6B9D3960" w14:textId="77777777" w:rsidR="00FD79E3" w:rsidRDefault="00FD79E3" w:rsidP="00FD79E3">
      <w:pPr>
        <w:ind w:firstLine="720"/>
        <w:rPr>
          <w:rFonts w:ascii="Times New Roman" w:hAnsi="Times New Roman" w:cs="Times New Roman"/>
        </w:rPr>
      </w:pPr>
      <w:r>
        <w:rPr>
          <w:rFonts w:ascii="Times New Roman" w:hAnsi="Times New Roman" w:cs="Times New Roman"/>
        </w:rPr>
        <w:t>From the perspective of the understanding principle, we expect those with higher understanding motivation to be more likely to seek out relevant information (more likely to select others’ messages) in general. Yet compared to those who have higher 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Pr>
          <w:rFonts w:ascii="Times New Roman" w:hAnsi="Times New Roman" w:cs="Times New Roman"/>
        </w:rPr>
        <w:t xml:space="preserve">. This would lead them to be less likely to be selected by others compared to those with higher consistency motivation, resulting interesting asymmetries in their </w:t>
      </w:r>
      <w:r w:rsidR="0053351C">
        <w:rPr>
          <w:rFonts w:ascii="Times New Roman" w:hAnsi="Times New Roman" w:cs="Times New Roman"/>
        </w:rPr>
        <w:t xml:space="preserve">message </w:t>
      </w:r>
      <w:r>
        <w:rPr>
          <w:rFonts w:ascii="Times New Roman" w:hAnsi="Times New Roman" w:cs="Times New Roman"/>
        </w:rPr>
        <w:t>selection patterns. Formally, we expect:</w:t>
      </w:r>
    </w:p>
    <w:p w14:paraId="09AF0BB8" w14:textId="77777777" w:rsidR="00FD79E3" w:rsidRDefault="00FD79E3" w:rsidP="00FD79E3">
      <w:pPr>
        <w:ind w:firstLine="720"/>
        <w:rPr>
          <w:rFonts w:ascii="Times New Roman" w:hAnsi="Times New Roman" w:cs="Times New Roman"/>
        </w:rPr>
      </w:pPr>
    </w:p>
    <w:p w14:paraId="1B613E6E" w14:textId="77777777" w:rsidR="00FD79E3" w:rsidRDefault="00FD79E3" w:rsidP="00FD79E3">
      <w:pPr>
        <w:ind w:firstLine="720"/>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Understanding motivation is negatively associated with the propensity of one’s messages being selected by others in the online discussion forum.</w:t>
      </w:r>
    </w:p>
    <w:p w14:paraId="7CA4B85B" w14:textId="77777777" w:rsidR="0053351C" w:rsidRDefault="00FD79E3" w:rsidP="0053351C">
      <w:pPr>
        <w:ind w:firstLine="720"/>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positively associated with the </w:t>
      </w:r>
      <w:r w:rsidR="0053351C">
        <w:rPr>
          <w:rFonts w:ascii="Times New Roman" w:hAnsi="Times New Roman" w:cs="Times New Roman"/>
        </w:rPr>
        <w:t>propensity of selecting others’ messages in the online discussion forum.</w:t>
      </w:r>
    </w:p>
    <w:p w14:paraId="7DB3BEEE" w14:textId="2612D508" w:rsidR="002369B8" w:rsidRDefault="00FD79E3" w:rsidP="004742BF">
      <w:pPr>
        <w:ind w:firstLine="720"/>
        <w:rPr>
          <w:rFonts w:ascii="Times New Roman" w:hAnsi="Times New Roman" w:cs="Times New Roman"/>
        </w:rPr>
      </w:pPr>
      <w:r>
        <w:rPr>
          <w:rFonts w:ascii="Times New Roman" w:hAnsi="Times New Roman" w:cs="Times New Roman"/>
        </w:rPr>
        <w:t xml:space="preserve"> </w:t>
      </w:r>
    </w:p>
    <w:p w14:paraId="3D4EAAC8" w14:textId="34CD8D60" w:rsidR="00CB4C34" w:rsidRDefault="00A020EC" w:rsidP="00A020EC">
      <w:pPr>
        <w:rPr>
          <w:rFonts w:ascii="Times New Roman" w:hAnsi="Times New Roman" w:cs="Times New Roman"/>
        </w:rPr>
      </w:pPr>
      <w:r>
        <w:rPr>
          <w:rFonts w:ascii="Times New Roman" w:hAnsi="Times New Roman" w:cs="Times New Roman"/>
        </w:rPr>
        <w:tab/>
        <w:t xml:space="preserve">At dyadic level, </w:t>
      </w:r>
      <w:r w:rsidR="00265524">
        <w:rPr>
          <w:rFonts w:ascii="Times New Roman" w:hAnsi="Times New Roman" w:cs="Times New Roman"/>
        </w:rPr>
        <w:t xml:space="preserve">we expect voters of similar </w:t>
      </w:r>
      <w:r w:rsidR="00C07AD8">
        <w:rPr>
          <w:rFonts w:ascii="Times New Roman" w:hAnsi="Times New Roman" w:cs="Times New Roman"/>
        </w:rPr>
        <w:t xml:space="preserve">candidate evaluation criteria </w:t>
      </w:r>
      <w:r w:rsidR="00F76772">
        <w:rPr>
          <w:rFonts w:ascii="Times New Roman" w:hAnsi="Times New Roman" w:cs="Times New Roman"/>
        </w:rPr>
        <w:t xml:space="preserve">(“evaluation criteria homophily”) </w:t>
      </w:r>
      <w:r w:rsidR="00C07AD8">
        <w:rPr>
          <w:rFonts w:ascii="Times New Roman" w:hAnsi="Times New Roman" w:cs="Times New Roman"/>
        </w:rPr>
        <w:t>would be more likely to select each other’s messages</w:t>
      </w:r>
      <w:r w:rsidR="004742BF">
        <w:rPr>
          <w:rFonts w:ascii="Times New Roman" w:hAnsi="Times New Roman" w:cs="Times New Roman"/>
        </w:rPr>
        <w:t>,</w:t>
      </w:r>
      <w:r w:rsidR="00C07AD8">
        <w:rPr>
          <w:rFonts w:ascii="Times New Roman" w:hAnsi="Times New Roman" w:cs="Times New Roman"/>
        </w:rPr>
        <w:t xml:space="preserve"> irres</w:t>
      </w:r>
      <w:r w:rsidR="004742BF">
        <w:rPr>
          <w:rFonts w:ascii="Times New Roman" w:hAnsi="Times New Roman" w:cs="Times New Roman"/>
        </w:rPr>
        <w:t>pective of their congeniality towards their</w:t>
      </w:r>
      <w:r w:rsidR="00C07AD8">
        <w:rPr>
          <w:rFonts w:ascii="Times New Roman" w:hAnsi="Times New Roman" w:cs="Times New Roman"/>
        </w:rPr>
        <w:t xml:space="preserve"> prior attitudes</w:t>
      </w:r>
      <w:r w:rsidR="004742BF">
        <w:rPr>
          <w:rFonts w:ascii="Times New Roman" w:hAnsi="Times New Roman" w:cs="Times New Roman"/>
        </w:rPr>
        <w:t xml:space="preserve">. </w:t>
      </w:r>
      <w:r w:rsidR="00EF4C0E">
        <w:rPr>
          <w:rFonts w:ascii="Times New Roman" w:hAnsi="Times New Roman" w:cs="Times New Roman"/>
        </w:rPr>
        <w:t xml:space="preserve">This is based on the expectation that such </w:t>
      </w:r>
      <w:r w:rsidR="00EF4C0E">
        <w:rPr>
          <w:rFonts w:ascii="Times New Roman" w:hAnsi="Times New Roman" w:cs="Times New Roman"/>
        </w:rPr>
        <w:lastRenderedPageBreak/>
        <w:t xml:space="preserve">information is of high utility to make relevant judgmental decisions regarding whom they should </w:t>
      </w:r>
      <w:r w:rsidR="000A5BB9">
        <w:rPr>
          <w:rFonts w:ascii="Times New Roman" w:hAnsi="Times New Roman" w:cs="Times New Roman"/>
        </w:rPr>
        <w:t xml:space="preserve">(or should not) </w:t>
      </w:r>
      <w:r w:rsidR="00EF4C0E">
        <w:rPr>
          <w:rFonts w:ascii="Times New Roman" w:hAnsi="Times New Roman" w:cs="Times New Roman"/>
        </w:rPr>
        <w:t>support for</w:t>
      </w:r>
      <w:r w:rsidR="00F76772">
        <w:rPr>
          <w:rFonts w:ascii="Times New Roman" w:hAnsi="Times New Roman" w:cs="Times New Roman"/>
        </w:rPr>
        <w:t xml:space="preserve">. </w:t>
      </w:r>
      <w:r w:rsidR="0015636F">
        <w:rPr>
          <w:rFonts w:ascii="Times New Roman" w:hAnsi="Times New Roman" w:cs="Times New Roman"/>
        </w:rPr>
        <w:t xml:space="preserve">While prior literature generally </w:t>
      </w:r>
      <w:r w:rsidR="0015636F">
        <w:rPr>
          <w:rFonts w:ascii="Times New Roman" w:hAnsi="Times New Roman" w:cs="Times New Roman"/>
        </w:rPr>
        <w:t>agrees</w:t>
      </w:r>
      <w:r w:rsidR="0015636F">
        <w:rPr>
          <w:rFonts w:ascii="Times New Roman" w:hAnsi="Times New Roman" w:cs="Times New Roman"/>
        </w:rPr>
        <w:t xml:space="preserve"> that </w:t>
      </w:r>
      <w:r w:rsidR="009F6FFC">
        <w:rPr>
          <w:rFonts w:ascii="Times New Roman" w:hAnsi="Times New Roman" w:cs="Times New Roman"/>
        </w:rPr>
        <w:t>voters actively glean relevant informa</w:t>
      </w:r>
      <w:r w:rsidR="00EF4C0E">
        <w:rPr>
          <w:rFonts w:ascii="Times New Roman" w:hAnsi="Times New Roman" w:cs="Times New Roman"/>
        </w:rPr>
        <w:t xml:space="preserve">tion from their social networks, they </w:t>
      </w:r>
      <w:r w:rsidR="000A5BB9">
        <w:rPr>
          <w:rFonts w:ascii="Times New Roman" w:hAnsi="Times New Roman" w:cs="Times New Roman"/>
        </w:rPr>
        <w:t xml:space="preserve">also appear to </w:t>
      </w:r>
      <w:r w:rsidR="00EF4C0E">
        <w:rPr>
          <w:rFonts w:ascii="Times New Roman" w:hAnsi="Times New Roman" w:cs="Times New Roman"/>
        </w:rPr>
        <w:t>value political expertise more than shared preferences in selecting whom they interact with (Ahn, Huckfeldt, &amp; Ryan, 2013).</w:t>
      </w:r>
      <w:r w:rsidR="009F6FFC">
        <w:rPr>
          <w:rFonts w:ascii="Times New Roman" w:hAnsi="Times New Roman" w:cs="Times New Roman"/>
        </w:rPr>
        <w:t xml:space="preserve"> </w:t>
      </w:r>
      <w:r w:rsidR="005D02BF">
        <w:rPr>
          <w:rFonts w:ascii="Times New Roman" w:hAnsi="Times New Roman" w:cs="Times New Roman"/>
        </w:rPr>
        <w:t xml:space="preserve">Also, Hart et al.’s (2009) </w:t>
      </w:r>
      <w:r w:rsidR="00F76772">
        <w:rPr>
          <w:rFonts w:ascii="Times New Roman" w:hAnsi="Times New Roman" w:cs="Times New Roman"/>
        </w:rPr>
        <w:t xml:space="preserve">research </w:t>
      </w:r>
      <w:r w:rsidR="005D02BF">
        <w:rPr>
          <w:rFonts w:ascii="Times New Roman" w:hAnsi="Times New Roman" w:cs="Times New Roman"/>
        </w:rPr>
        <w:t xml:space="preserve">have found that disconfirmation bias (based on consistency motivation) is substantially reduced when individuals encounter messages with higher informational value. Since </w:t>
      </w:r>
      <w:r w:rsidR="006D2F89">
        <w:rPr>
          <w:rFonts w:ascii="Times New Roman" w:hAnsi="Times New Roman" w:cs="Times New Roman"/>
        </w:rPr>
        <w:t xml:space="preserve">messages that are similar in terms of judgmental criteria on which others make candidate evaluations may actually contain highly relevant information, and therefore signal high utilities, voters are more likely than otherwise to select such messages especially when they are motivated to make accurate evaluations towards political candidate. </w:t>
      </w:r>
      <w:r w:rsidR="000A5BB9">
        <w:rPr>
          <w:rFonts w:ascii="Times New Roman" w:hAnsi="Times New Roman" w:cs="Times New Roman"/>
        </w:rPr>
        <w:t>Formally, we expect that:</w:t>
      </w:r>
    </w:p>
    <w:p w14:paraId="0DFA82BE" w14:textId="77777777" w:rsidR="00CB4C34" w:rsidRDefault="00CB4C34" w:rsidP="00FD79E3">
      <w:pPr>
        <w:ind w:firstLine="720"/>
        <w:rPr>
          <w:rFonts w:ascii="Times New Roman" w:hAnsi="Times New Roman" w:cs="Times New Roman"/>
        </w:rPr>
      </w:pPr>
    </w:p>
    <w:p w14:paraId="48E0BC19" w14:textId="21C548EA" w:rsidR="000A5BB9" w:rsidRDefault="000A5BB9" w:rsidP="000A5BB9">
      <w:pPr>
        <w:ind w:firstLine="720"/>
        <w:rPr>
          <w:rFonts w:ascii="Times New Roman" w:hAnsi="Times New Roman" w:cs="Times New Roman"/>
        </w:rPr>
      </w:pPr>
      <w:r w:rsidRPr="002369B8">
        <w:rPr>
          <w:rFonts w:ascii="Times New Roman" w:hAnsi="Times New Roman" w:cs="Times New Roman"/>
          <w:b/>
        </w:rPr>
        <w:t>H2</w:t>
      </w:r>
      <w:r>
        <w:rPr>
          <w:rFonts w:ascii="Times New Roman" w:hAnsi="Times New Roman" w:cs="Times New Roman"/>
          <w:b/>
        </w:rPr>
        <w:t>c</w:t>
      </w:r>
      <w:r>
        <w:rPr>
          <w:rFonts w:ascii="Times New Roman" w:hAnsi="Times New Roman" w:cs="Times New Roman"/>
        </w:rPr>
        <w:t xml:space="preserve">: </w:t>
      </w:r>
      <w:r>
        <w:rPr>
          <w:rFonts w:ascii="Times New Roman" w:hAnsi="Times New Roman" w:cs="Times New Roman"/>
        </w:rPr>
        <w:t>Similarity in candidate evaluation criteria within a dyad</w:t>
      </w:r>
      <w:r>
        <w:rPr>
          <w:rFonts w:ascii="Times New Roman" w:hAnsi="Times New Roman" w:cs="Times New Roman"/>
        </w:rPr>
        <w:t xml:space="preserve"> is positively associated with the propensity of selecting each other’s messages in the online discussion forum.</w:t>
      </w:r>
    </w:p>
    <w:p w14:paraId="0408D022" w14:textId="77777777" w:rsidR="00FD4769" w:rsidRDefault="00FD4769" w:rsidP="00564B23">
      <w:pPr>
        <w:rPr>
          <w:rFonts w:ascii="Times New Roman" w:hAnsi="Times New Roman" w:cs="Times New Roman"/>
        </w:rPr>
      </w:pPr>
    </w:p>
    <w:p w14:paraId="6ECB2202" w14:textId="47EAE4F8" w:rsidR="00FD4769" w:rsidRDefault="00FD4769" w:rsidP="00DD2842">
      <w:pPr>
        <w:ind w:firstLine="720"/>
        <w:rPr>
          <w:rFonts w:ascii="Times New Roman" w:hAnsi="Times New Roman" w:cs="Times New Roman"/>
        </w:rPr>
      </w:pPr>
      <w:r>
        <w:rPr>
          <w:rFonts w:ascii="Times New Roman" w:hAnsi="Times New Roman" w:cs="Times New Roman"/>
        </w:rPr>
        <w:t>Hedonic motivations</w:t>
      </w:r>
      <w:r w:rsidR="00DD2842">
        <w:rPr>
          <w:rFonts w:ascii="Times New Roman" w:hAnsi="Times New Roman" w:cs="Times New Roman"/>
        </w:rPr>
        <w:t xml:space="preserve"> - definition</w:t>
      </w:r>
    </w:p>
    <w:p w14:paraId="39190A7C" w14:textId="43BDFB0C" w:rsidR="00FD4769" w:rsidRDefault="00FD4769" w:rsidP="00FD79E3">
      <w:pPr>
        <w:ind w:firstLine="720"/>
        <w:rPr>
          <w:rFonts w:ascii="Times New Roman" w:hAnsi="Times New Roman" w:cs="Times New Roman"/>
        </w:rPr>
      </w:pPr>
      <w:r>
        <w:rPr>
          <w:rFonts w:ascii="Times New Roman" w:hAnsi="Times New Roman" w:cs="Times New Roman"/>
        </w:rPr>
        <w:t>Another important motivational underpinning of why people</w:t>
      </w:r>
      <w:r w:rsidR="00433E1E">
        <w:rPr>
          <w:rFonts w:ascii="Times New Roman" w:hAnsi="Times New Roman" w:cs="Times New Roman"/>
        </w:rPr>
        <w:t xml:space="preserve"> use media in general and </w:t>
      </w:r>
      <w:r>
        <w:rPr>
          <w:rFonts w:ascii="Times New Roman" w:hAnsi="Times New Roman" w:cs="Times New Roman"/>
        </w:rPr>
        <w:t>interact with each other.</w:t>
      </w:r>
    </w:p>
    <w:p w14:paraId="10B414B6" w14:textId="5A59FE7F" w:rsidR="00FD4769" w:rsidRDefault="00FD4769" w:rsidP="00FD79E3">
      <w:pPr>
        <w:ind w:firstLine="720"/>
        <w:rPr>
          <w:rFonts w:ascii="Times New Roman" w:hAnsi="Times New Roman" w:cs="Times New Roman"/>
        </w:rPr>
      </w:pPr>
      <w:r>
        <w:rPr>
          <w:rFonts w:ascii="Times New Roman" w:hAnsi="Times New Roman" w:cs="Times New Roman"/>
        </w:rPr>
        <w:t xml:space="preserve">Enjoyment-driven activities – those who found </w:t>
      </w:r>
      <w:r w:rsidR="00433E1E">
        <w:rPr>
          <w:rFonts w:ascii="Times New Roman" w:hAnsi="Times New Roman" w:cs="Times New Roman"/>
        </w:rPr>
        <w:t xml:space="preserve">using online discussion forum and </w:t>
      </w:r>
      <w:r>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Pr>
          <w:rFonts w:ascii="Times New Roman" w:hAnsi="Times New Roman" w:cs="Times New Roman"/>
        </w:rPr>
        <w:t xml:space="preserve">enjoyable </w:t>
      </w:r>
      <w:r w:rsidR="00433E1E">
        <w:rPr>
          <w:rFonts w:ascii="Times New Roman" w:hAnsi="Times New Roman" w:cs="Times New Roman"/>
        </w:rPr>
        <w:t>would be generally inclined to be active, etc.</w:t>
      </w:r>
    </w:p>
    <w:p w14:paraId="44D1B9E3" w14:textId="6357C09D" w:rsidR="00537E7C" w:rsidRDefault="00537E7C" w:rsidP="00FD79E3">
      <w:pPr>
        <w:ind w:firstLine="720"/>
        <w:rPr>
          <w:rFonts w:ascii="Times New Roman" w:hAnsi="Times New Roman" w:cs="Times New Roman"/>
        </w:rPr>
      </w:pPr>
      <w:r>
        <w:rPr>
          <w:rFonts w:ascii="Times New Roman" w:hAnsi="Times New Roman" w:cs="Times New Roman"/>
        </w:rPr>
        <w:t xml:space="preserve">While it is expected that those who are high in hedonic motivations of using online discussion forums to be more active (i.e., more likely to view others’ messages and engage with others), it is not entirely clear whether and how such hedonic motivation is also related to the propensity of </w:t>
      </w:r>
      <w:r w:rsidRPr="00537E7C">
        <w:rPr>
          <w:rFonts w:ascii="Times New Roman" w:hAnsi="Times New Roman" w:cs="Times New Roman"/>
          <w:i/>
        </w:rPr>
        <w:t>being selected by others</w:t>
      </w:r>
      <w:r>
        <w:rPr>
          <w:rFonts w:ascii="Times New Roman" w:hAnsi="Times New Roman" w:cs="Times New Roman"/>
        </w:rPr>
        <w:t>. Therefore, we simply expect following:</w:t>
      </w:r>
    </w:p>
    <w:p w14:paraId="4467FACB" w14:textId="77777777" w:rsidR="00433E1E" w:rsidRDefault="00433E1E" w:rsidP="00FD79E3">
      <w:pPr>
        <w:ind w:firstLine="720"/>
        <w:rPr>
          <w:rFonts w:ascii="Times New Roman" w:hAnsi="Times New Roman" w:cs="Times New Roman"/>
        </w:rPr>
      </w:pPr>
    </w:p>
    <w:p w14:paraId="4C394BD2" w14:textId="576A0840" w:rsidR="00537E7C" w:rsidRDefault="00537E7C" w:rsidP="00537E7C">
      <w:pPr>
        <w:ind w:firstLine="720"/>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w:t>
      </w:r>
      <w:r>
        <w:rPr>
          <w:rFonts w:ascii="Times New Roman" w:hAnsi="Times New Roman" w:cs="Times New Roman"/>
        </w:rPr>
        <w:t xml:space="preserve"> motivation is positively associated with the propensity of selecting others’ messages in the online discussion forum.</w:t>
      </w:r>
    </w:p>
    <w:p w14:paraId="38846C20" w14:textId="4B34D4BA" w:rsidR="00537E7C" w:rsidRDefault="00537E7C" w:rsidP="00FD79E3">
      <w:pPr>
        <w:ind w:firstLine="720"/>
        <w:rPr>
          <w:rFonts w:ascii="Times New Roman" w:hAnsi="Times New Roman" w:cs="Times New Roman"/>
        </w:rPr>
      </w:pPr>
    </w:p>
    <w:p w14:paraId="3ED127C4" w14:textId="77777777" w:rsidR="00564B23" w:rsidRDefault="00564B23" w:rsidP="00FD79E3">
      <w:pPr>
        <w:ind w:firstLine="720"/>
        <w:rPr>
          <w:rFonts w:ascii="Times New Roman" w:hAnsi="Times New Roman" w:cs="Times New Roman"/>
        </w:rPr>
      </w:pPr>
    </w:p>
    <w:p w14:paraId="78EF6CA8" w14:textId="6E63B872" w:rsidR="00564B23" w:rsidRPr="00564B23" w:rsidRDefault="00564B23" w:rsidP="00564B23">
      <w:pPr>
        <w:rPr>
          <w:rFonts w:ascii="Times New Roman" w:hAnsi="Times New Roman" w:cs="Times New Roman"/>
          <w:b/>
          <w:i/>
        </w:rPr>
      </w:pPr>
      <w:r w:rsidRPr="00564B23">
        <w:rPr>
          <w:rFonts w:ascii="Times New Roman" w:hAnsi="Times New Roman" w:cs="Times New Roman"/>
          <w:b/>
          <w:i/>
        </w:rPr>
        <w:t xml:space="preserve">Endogenous influence of network structure </w:t>
      </w:r>
    </w:p>
    <w:p w14:paraId="765A37EB" w14:textId="5DF2001F" w:rsidR="00564B23" w:rsidRDefault="00564B23" w:rsidP="00564B23">
      <w:pPr>
        <w:rPr>
          <w:rFonts w:ascii="Times New Roman" w:hAnsi="Times New Roman" w:cs="Times New Roman"/>
        </w:rPr>
      </w:pPr>
    </w:p>
    <w:p w14:paraId="07B0B75A" w14:textId="11ECA700" w:rsidR="00564B23" w:rsidRDefault="00564B23" w:rsidP="00564B23">
      <w:pPr>
        <w:rPr>
          <w:rFonts w:ascii="Times New Roman" w:hAnsi="Times New Roman" w:cs="Times New Roman"/>
        </w:rPr>
      </w:pPr>
      <w:r>
        <w:rPr>
          <w:rFonts w:ascii="Times New Roman" w:hAnsi="Times New Roman" w:cs="Times New Roman"/>
        </w:rPr>
        <w:tab/>
        <w:t>Transitivity, c</w:t>
      </w:r>
      <w:r>
        <w:rPr>
          <w:rFonts w:ascii="Times New Roman" w:hAnsi="Times New Roman" w:cs="Times New Roman"/>
        </w:rPr>
        <w:t>yclic closure</w:t>
      </w:r>
      <w:r>
        <w:rPr>
          <w:rFonts w:ascii="Times New Roman" w:hAnsi="Times New Roman" w:cs="Times New Roman"/>
        </w:rPr>
        <w:t>, and local hierarchy</w:t>
      </w:r>
    </w:p>
    <w:p w14:paraId="70A3CA55" w14:textId="77777777" w:rsidR="00B42EB7" w:rsidRDefault="00564B23" w:rsidP="00564B23">
      <w:pPr>
        <w:rPr>
          <w:rFonts w:ascii="Times New Roman" w:hAnsi="Times New Roman" w:cs="Times New Roman"/>
        </w:rPr>
      </w:pPr>
      <w:r>
        <w:rPr>
          <w:rFonts w:ascii="Times New Roman" w:hAnsi="Times New Roman" w:cs="Times New Roman"/>
        </w:rPr>
        <w:t>H4: There would be more than expected by chance likelihood of transitivity among set of actors, while negative tendency towards cyclic closure in online discussion forums.</w:t>
      </w:r>
    </w:p>
    <w:p w14:paraId="27FB9E7F" w14:textId="56960D52" w:rsidR="00564B23" w:rsidRDefault="00564B23" w:rsidP="00564B23">
      <w:pPr>
        <w:rPr>
          <w:rFonts w:ascii="Times New Roman" w:hAnsi="Times New Roman" w:cs="Times New Roman"/>
        </w:rPr>
      </w:pPr>
      <w:r>
        <w:rPr>
          <w:rFonts w:ascii="Times New Roman" w:hAnsi="Times New Roman" w:cs="Times New Roman"/>
        </w:rPr>
        <w:t xml:space="preserve"> </w:t>
      </w:r>
    </w:p>
    <w:p w14:paraId="02A7D21F" w14:textId="286C2B52" w:rsidR="00564B23" w:rsidRDefault="00564B23" w:rsidP="00564B23">
      <w:pPr>
        <w:rPr>
          <w:rFonts w:ascii="Times New Roman" w:hAnsi="Times New Roman" w:cs="Times New Roman"/>
        </w:rPr>
      </w:pPr>
      <w:r>
        <w:rPr>
          <w:rFonts w:ascii="Times New Roman" w:hAnsi="Times New Roman" w:cs="Times New Roman"/>
        </w:rPr>
        <w:tab/>
        <w:t>Structural equivalence and profile similarity</w:t>
      </w:r>
      <w:r w:rsidRPr="00564B23">
        <w:rPr>
          <w:rFonts w:ascii="Times New Roman" w:hAnsi="Times New Roman" w:cs="Times New Roman"/>
        </w:rPr>
        <w:t xml:space="preserve"> </w:t>
      </w:r>
    </w:p>
    <w:p w14:paraId="5589F91A" w14:textId="3899D2BD" w:rsidR="00B42EB7" w:rsidRDefault="00B42EB7" w:rsidP="00564B23">
      <w:pPr>
        <w:rPr>
          <w:rFonts w:ascii="Times New Roman" w:hAnsi="Times New Roman" w:cs="Times New Roman"/>
        </w:rPr>
      </w:pPr>
      <w:r>
        <w:rPr>
          <w:rFonts w:ascii="Times New Roman" w:hAnsi="Times New Roman" w:cs="Times New Roman"/>
        </w:rPr>
        <w:t xml:space="preserve">H5: </w:t>
      </w:r>
    </w:p>
    <w:p w14:paraId="29262D05" w14:textId="77777777" w:rsidR="00B42EB7" w:rsidRDefault="00B42EB7" w:rsidP="00564B23">
      <w:pPr>
        <w:rPr>
          <w:rFonts w:ascii="Times New Roman" w:hAnsi="Times New Roman" w:cs="Times New Roman"/>
        </w:rPr>
      </w:pPr>
    </w:p>
    <w:p w14:paraId="00365FCD" w14:textId="1A3CC282" w:rsidR="00B42EB7" w:rsidRDefault="00B42EB7" w:rsidP="00564B23">
      <w:pPr>
        <w:rPr>
          <w:rFonts w:ascii="Times New Roman" w:hAnsi="Times New Roman" w:cs="Times New Roman"/>
        </w:rPr>
      </w:pPr>
      <w:r>
        <w:rPr>
          <w:rFonts w:ascii="Times New Roman" w:hAnsi="Times New Roman" w:cs="Times New Roman"/>
        </w:rPr>
        <w:t xml:space="preserve">Preferential attachment </w:t>
      </w:r>
    </w:p>
    <w:p w14:paraId="4105E55C" w14:textId="77777777" w:rsidR="00B42EB7" w:rsidRDefault="00B42EB7" w:rsidP="00564B23">
      <w:pPr>
        <w:rPr>
          <w:rFonts w:ascii="Times New Roman" w:hAnsi="Times New Roman" w:cs="Times New Roman"/>
        </w:rPr>
      </w:pPr>
    </w:p>
    <w:p w14:paraId="27FEAD0D" w14:textId="70418B8F" w:rsidR="00B42EB7" w:rsidRPr="00564B23" w:rsidRDefault="00B42EB7" w:rsidP="00564B23">
      <w:pPr>
        <w:rPr>
          <w:rFonts w:ascii="Times New Roman" w:hAnsi="Times New Roman" w:cs="Times New Roman"/>
        </w:rPr>
      </w:pPr>
      <w:r>
        <w:rPr>
          <w:rFonts w:ascii="Times New Roman" w:hAnsi="Times New Roman" w:cs="Times New Roman"/>
        </w:rPr>
        <w:t>H6</w:t>
      </w:r>
      <w:bookmarkStart w:id="0" w:name="_GoBack"/>
      <w:bookmarkEnd w:id="0"/>
    </w:p>
    <w:sectPr w:rsidR="00B42EB7" w:rsidRPr="00564B23" w:rsidSect="009F3E4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343B1"/>
    <w:rsid w:val="00054BFA"/>
    <w:rsid w:val="000A5BB9"/>
    <w:rsid w:val="0015636F"/>
    <w:rsid w:val="002369B8"/>
    <w:rsid w:val="00265524"/>
    <w:rsid w:val="003D605E"/>
    <w:rsid w:val="004215A8"/>
    <w:rsid w:val="00433E1E"/>
    <w:rsid w:val="00454359"/>
    <w:rsid w:val="004716F9"/>
    <w:rsid w:val="004742BF"/>
    <w:rsid w:val="0053351C"/>
    <w:rsid w:val="00537E7C"/>
    <w:rsid w:val="00564B23"/>
    <w:rsid w:val="005D02BF"/>
    <w:rsid w:val="006D2F89"/>
    <w:rsid w:val="00711954"/>
    <w:rsid w:val="00726051"/>
    <w:rsid w:val="00823DF1"/>
    <w:rsid w:val="00883774"/>
    <w:rsid w:val="00921F55"/>
    <w:rsid w:val="0093361E"/>
    <w:rsid w:val="009F3E4E"/>
    <w:rsid w:val="009F6FFC"/>
    <w:rsid w:val="00A020EC"/>
    <w:rsid w:val="00AF7BC4"/>
    <w:rsid w:val="00B42EB7"/>
    <w:rsid w:val="00B71A7A"/>
    <w:rsid w:val="00C04EB7"/>
    <w:rsid w:val="00C07AD8"/>
    <w:rsid w:val="00CB32BF"/>
    <w:rsid w:val="00CB4C34"/>
    <w:rsid w:val="00DD2842"/>
    <w:rsid w:val="00E0343C"/>
    <w:rsid w:val="00EF4C0E"/>
    <w:rsid w:val="00F52A4F"/>
    <w:rsid w:val="00F76772"/>
    <w:rsid w:val="00F8680D"/>
    <w:rsid w:val="00FD4769"/>
    <w:rsid w:val="00FD79E3"/>
  </w:rsids>
  <m:mathPr>
    <m:mathFont m:val="Cambria Math"/>
    <m:brkBin m:val="before"/>
    <m:brkBinSub m:val="--"/>
    <m:smallFrac m:val="0"/>
    <m:dispDef/>
    <m:lMargin m:val="0"/>
    <m:rMargin m:val="0"/>
    <m:defJc m:val="centerGroup"/>
    <m:wrapIndent m:val="1440"/>
    <m:intLim m:val="subSup"/>
    <m:naryLim m:val="undOvr"/>
  </m:mathPr>
  <w:themeFontLang w:val="en-GB"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7E7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841</Words>
  <Characters>4797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8</cp:revision>
  <dcterms:created xsi:type="dcterms:W3CDTF">2017-07-20T13:26:00Z</dcterms:created>
  <dcterms:modified xsi:type="dcterms:W3CDTF">2017-07-20T15:46:00Z</dcterms:modified>
</cp:coreProperties>
</file>