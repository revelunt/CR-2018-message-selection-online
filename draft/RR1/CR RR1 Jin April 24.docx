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31CE1" w14:textId="77777777" w:rsidR="00FB34D0" w:rsidRPr="003D6A2D" w:rsidRDefault="00FB34D0" w:rsidP="00A725D3">
      <w:pPr>
        <w:widowControl w:val="0"/>
        <w:adjustRightInd w:val="0"/>
        <w:snapToGrid w:val="0"/>
        <w:spacing w:line="480" w:lineRule="auto"/>
        <w:jc w:val="center"/>
        <w:outlineLvl w:val="0"/>
        <w:rPr>
          <w:rFonts w:ascii="Times New Roman" w:hAnsi="Times New Roman" w:cs="Times New Roman"/>
        </w:rPr>
      </w:pPr>
      <w:r w:rsidRPr="003D6A2D">
        <w:rPr>
          <w:rFonts w:ascii="Times New Roman" w:hAnsi="Times New Roman" w:cs="Times New Roman"/>
        </w:rPr>
        <w:t>Abstract</w:t>
      </w:r>
    </w:p>
    <w:p w14:paraId="144382E1" w14:textId="17A8E6C1" w:rsidR="00323940" w:rsidRDefault="001A3BA9" w:rsidP="00A725D3">
      <w:pPr>
        <w:widowControl w:val="0"/>
        <w:adjustRightInd w:val="0"/>
        <w:snapToGrid w:val="0"/>
        <w:spacing w:line="480" w:lineRule="auto"/>
        <w:ind w:firstLine="720"/>
        <w:rPr>
          <w:rFonts w:ascii="Times New Roman" w:hAnsi="Times New Roman" w:cs="Times New Roman"/>
        </w:rPr>
      </w:pPr>
      <w:r w:rsidRPr="001A3BA9">
        <w:rPr>
          <w:rFonts w:ascii="Times New Roman" w:hAnsi="Times New Roman" w:cs="Times New Roman"/>
        </w:rPr>
        <w:t>While the online sphere is believed to expose individuals to a wider array of viewpoints, a worry about self-reinforcing political echo chambers also persists. We join this scholarly debate by focusing on individual motives for political discussion and dyadic- and structural-level mechanisms that can drive one’s message selection decision in online discussion settings. Using unobtrusively logged behavioral data matched with panel survey responses, our Temporal Exponential Random Graph Model (TERGM) analysis indicate</w:t>
      </w:r>
      <w:r w:rsidR="00206798">
        <w:rPr>
          <w:rFonts w:ascii="Times New Roman" w:hAnsi="Times New Roman" w:cs="Times New Roman"/>
        </w:rPr>
        <w:t>s</w:t>
      </w:r>
      <w:r w:rsidRPr="001A3BA9">
        <w:rPr>
          <w:rFonts w:ascii="Times New Roman" w:hAnsi="Times New Roman" w:cs="Times New Roman"/>
        </w:rPr>
        <w:t xml:space="preserve"> that message selection in online discussion settings is largely driven by the similarity of one’s candidate evaluative criteria and various endogenous structural factors, whereas the impact of overt partisan preference </w:t>
      </w:r>
      <w:r w:rsidR="00206798">
        <w:rPr>
          <w:rFonts w:ascii="Times New Roman" w:hAnsi="Times New Roman" w:cs="Times New Roman"/>
        </w:rPr>
        <w:t>is</w:t>
      </w:r>
      <w:r w:rsidR="00206798" w:rsidRPr="001A3BA9">
        <w:rPr>
          <w:rFonts w:ascii="Times New Roman" w:hAnsi="Times New Roman" w:cs="Times New Roman"/>
        </w:rPr>
        <w:t xml:space="preserve"> </w:t>
      </w:r>
      <w:r w:rsidRPr="001A3BA9">
        <w:rPr>
          <w:rFonts w:ascii="Times New Roman" w:hAnsi="Times New Roman" w:cs="Times New Roman"/>
        </w:rPr>
        <w:t xml:space="preserve">limited. Our results suggest that </w:t>
      </w:r>
      <w:ins w:id="0" w:author="Author">
        <w:r w:rsidR="00414724" w:rsidRPr="00414724">
          <w:rPr>
            <w:rFonts w:ascii="Times New Roman" w:eastAsia="Times New Roman" w:hAnsi="Times New Roman" w:cs="Times New Roman"/>
            <w:highlight w:val="yellow"/>
            <w:rPrChange w:id="1" w:author="Author">
              <w:rPr>
                <w:rFonts w:ascii="Times New Roman" w:eastAsia="Times New Roman" w:hAnsi="Times New Roman" w:cs="Times New Roman"/>
              </w:rPr>
            </w:rPrChange>
          </w:rPr>
          <w:t xml:space="preserve">impact of political preferences in shaping message selection is much more limited than </w:t>
        </w:r>
        <w:r w:rsidR="006F3A66">
          <w:rPr>
            <w:rFonts w:ascii="Times New Roman" w:eastAsia="Times New Roman" w:hAnsi="Times New Roman" w:cs="Times New Roman"/>
            <w:highlight w:val="yellow"/>
          </w:rPr>
          <w:t xml:space="preserve">is </w:t>
        </w:r>
        <w:r w:rsidR="00414724" w:rsidRPr="00414724">
          <w:rPr>
            <w:rFonts w:ascii="Times New Roman" w:eastAsia="Times New Roman" w:hAnsi="Times New Roman" w:cs="Times New Roman"/>
            <w:highlight w:val="yellow"/>
            <w:rPrChange w:id="2" w:author="Author">
              <w:rPr>
                <w:rFonts w:ascii="Times New Roman" w:eastAsia="Times New Roman" w:hAnsi="Times New Roman" w:cs="Times New Roman"/>
              </w:rPr>
            </w:rPrChange>
          </w:rPr>
          <w:t>often assumed</w:t>
        </w:r>
      </w:ins>
      <w:del w:id="3" w:author="Author">
        <w:r w:rsidRPr="001A3BA9" w:rsidDel="00414724">
          <w:rPr>
            <w:rFonts w:ascii="Times New Roman" w:hAnsi="Times New Roman" w:cs="Times New Roman"/>
          </w:rPr>
          <w:delText>social and utility considerations strongly override overt partisan considerations</w:delText>
        </w:r>
      </w:del>
      <w:r w:rsidR="001A2C41" w:rsidRPr="003D6A2D">
        <w:rPr>
          <w:rFonts w:ascii="Times New Roman" w:hAnsi="Times New Roman" w:cs="Times New Roman"/>
        </w:rPr>
        <w:t>.</w:t>
      </w:r>
    </w:p>
    <w:p w14:paraId="19705615" w14:textId="7D009E3E" w:rsidR="00FB34D0" w:rsidRPr="00323940" w:rsidRDefault="00FB34D0" w:rsidP="00A725D3">
      <w:pPr>
        <w:widowControl w:val="0"/>
        <w:adjustRightInd w:val="0"/>
        <w:snapToGrid w:val="0"/>
        <w:spacing w:line="480" w:lineRule="auto"/>
        <w:ind w:firstLine="720"/>
        <w:rPr>
          <w:rFonts w:ascii="Times New Roman" w:hAnsi="Times New Roman" w:cs="Times New Roman"/>
        </w:rPr>
      </w:pPr>
      <w:r w:rsidRPr="003D6A2D">
        <w:rPr>
          <w:rFonts w:ascii="Times New Roman" w:hAnsi="Times New Roman" w:cs="Times New Roman"/>
          <w:i/>
        </w:rPr>
        <w:t>Keyword</w:t>
      </w:r>
      <w:r>
        <w:rPr>
          <w:rFonts w:ascii="Times New Roman" w:hAnsi="Times New Roman" w:cs="Times New Roman"/>
          <w:i/>
        </w:rPr>
        <w:t>s</w:t>
      </w:r>
      <w:r w:rsidR="00C30011">
        <w:rPr>
          <w:rFonts w:ascii="Times New Roman" w:hAnsi="Times New Roman" w:cs="Times New Roman"/>
        </w:rPr>
        <w:t>: o</w:t>
      </w:r>
      <w:r w:rsidRPr="003D6A2D">
        <w:rPr>
          <w:rFonts w:ascii="Times New Roman" w:hAnsi="Times New Roman" w:cs="Times New Roman"/>
        </w:rPr>
        <w:t xml:space="preserve">nline political discussion, online discussion forum, message selection, </w:t>
      </w:r>
      <w:r w:rsidR="00C30011">
        <w:rPr>
          <w:rFonts w:ascii="Times New Roman" w:hAnsi="Times New Roman" w:cs="Times New Roman"/>
        </w:rPr>
        <w:t>partisan selectivity, cross-cutting exposure, t</w:t>
      </w:r>
      <w:r w:rsidRPr="003D6A2D">
        <w:rPr>
          <w:rFonts w:ascii="Times New Roman" w:hAnsi="Times New Roman" w:cs="Times New Roman"/>
        </w:rPr>
        <w:t>emporal exponential random graph model</w:t>
      </w:r>
      <w:r>
        <w:rPr>
          <w:rFonts w:ascii="Times New Roman" w:eastAsia="Times New Roman" w:hAnsi="Times New Roman" w:cs="Times New Roman"/>
          <w:b/>
        </w:rPr>
        <w:br w:type="page"/>
      </w:r>
    </w:p>
    <w:p w14:paraId="108017ED" w14:textId="5C8C9D03" w:rsidR="00282C58" w:rsidRPr="000D75EF" w:rsidRDefault="007C370B" w:rsidP="00081C75">
      <w:pPr>
        <w:widowControl w:val="0"/>
        <w:snapToGrid w:val="0"/>
        <w:spacing w:line="480" w:lineRule="auto"/>
        <w:contextualSpacing/>
        <w:jc w:val="center"/>
        <w:rPr>
          <w:rFonts w:ascii="Times New Roman" w:eastAsia="Times New Roman" w:hAnsi="Times New Roman" w:cs="Times New Roman"/>
          <w:b/>
        </w:rPr>
      </w:pPr>
      <w:r w:rsidRPr="000D75EF">
        <w:rPr>
          <w:rFonts w:ascii="Times New Roman" w:eastAsia="Times New Roman" w:hAnsi="Times New Roman" w:cs="Times New Roman"/>
          <w:b/>
        </w:rPr>
        <w:lastRenderedPageBreak/>
        <w:t>The Dynamics of Message Selection in Online Political Discussion Forums:</w:t>
      </w:r>
    </w:p>
    <w:p w14:paraId="1D22A874" w14:textId="77777777" w:rsidR="00282C58" w:rsidRPr="000D75EF" w:rsidRDefault="007C370B" w:rsidP="00081C75">
      <w:pPr>
        <w:widowControl w:val="0"/>
        <w:snapToGrid w:val="0"/>
        <w:spacing w:line="480" w:lineRule="auto"/>
        <w:contextualSpacing/>
        <w:jc w:val="center"/>
        <w:rPr>
          <w:rFonts w:ascii="Times New Roman" w:eastAsia="Times New Roman" w:hAnsi="Times New Roman" w:cs="Times New Roman"/>
        </w:rPr>
      </w:pPr>
      <w:r w:rsidRPr="000D75EF">
        <w:rPr>
          <w:rFonts w:ascii="Times New Roman" w:eastAsia="Times New Roman" w:hAnsi="Times New Roman" w:cs="Times New Roman"/>
          <w:b/>
        </w:rPr>
        <w:t>Self-Segregation or Diverse Exposure?</w:t>
      </w:r>
    </w:p>
    <w:p w14:paraId="55A53D4F" w14:textId="0FA844CF"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Internet-based citizen communication, particularly in online</w:t>
      </w:r>
      <w:r w:rsidR="002653FA" w:rsidRPr="000D75EF">
        <w:rPr>
          <w:rFonts w:ascii="Times New Roman" w:eastAsia="Times New Roman" w:hAnsi="Times New Roman" w:cs="Times New Roman"/>
        </w:rPr>
        <w:t xml:space="preserve"> discussion</w:t>
      </w:r>
      <w:r w:rsidRPr="000D75EF">
        <w:rPr>
          <w:rFonts w:ascii="Times New Roman" w:eastAsia="Times New Roman" w:hAnsi="Times New Roman" w:cs="Times New Roman"/>
        </w:rPr>
        <w:t xml:space="preserve"> forums, </w:t>
      </w:r>
      <w:r w:rsidR="00E81B35" w:rsidRPr="000D75EF">
        <w:rPr>
          <w:rFonts w:ascii="Times New Roman" w:eastAsia="Times New Roman" w:hAnsi="Times New Roman" w:cs="Times New Roman"/>
        </w:rPr>
        <w:t xml:space="preserve">has </w:t>
      </w:r>
      <w:r w:rsidR="00F10FB6" w:rsidRPr="000D75EF">
        <w:rPr>
          <w:rFonts w:ascii="Times New Roman" w:eastAsia="Times New Roman" w:hAnsi="Times New Roman" w:cs="Times New Roman"/>
        </w:rPr>
        <w:t xml:space="preserve">a </w:t>
      </w:r>
      <w:r w:rsidR="00E81B35" w:rsidRPr="000D75EF">
        <w:rPr>
          <w:rFonts w:ascii="Times New Roman" w:eastAsia="Times New Roman" w:hAnsi="Times New Roman" w:cs="Times New Roman"/>
        </w:rPr>
        <w:t>uniquely</w:t>
      </w:r>
      <w:r w:rsidRPr="000D75EF">
        <w:rPr>
          <w:rFonts w:ascii="Times New Roman" w:eastAsia="Times New Roman" w:hAnsi="Times New Roman" w:cs="Times New Roman"/>
        </w:rPr>
        <w:t xml:space="preserve"> </w:t>
      </w:r>
      <w:r w:rsidR="00E81B35" w:rsidRPr="000D75EF">
        <w:rPr>
          <w:rFonts w:ascii="Times New Roman" w:eastAsia="Times New Roman" w:hAnsi="Times New Roman" w:cs="Times New Roman"/>
        </w:rPr>
        <w:t>low amount of</w:t>
      </w:r>
      <w:r w:rsidRPr="000D75EF">
        <w:rPr>
          <w:rFonts w:ascii="Times New Roman" w:eastAsia="Times New Roman" w:hAnsi="Times New Roman" w:cs="Times New Roman"/>
        </w:rPr>
        <w:t xml:space="preserve"> contextual constraints</w:t>
      </w:r>
      <w:r w:rsidR="0085379A">
        <w:rPr>
          <w:rFonts w:ascii="Times New Roman" w:eastAsia="Times New Roman" w:hAnsi="Times New Roman" w:cs="Times New Roman"/>
        </w:rPr>
        <w:t xml:space="preserve">, in that </w:t>
      </w:r>
      <w:r w:rsidRPr="000D75EF">
        <w:rPr>
          <w:rFonts w:ascii="Times New Roman" w:eastAsia="Times New Roman" w:hAnsi="Times New Roman" w:cs="Times New Roman"/>
        </w:rPr>
        <w:t xml:space="preserve">individual choices about </w:t>
      </w:r>
      <w:r w:rsidR="006D0242" w:rsidRPr="000D75EF">
        <w:rPr>
          <w:rFonts w:ascii="Times New Roman" w:eastAsia="Times New Roman" w:hAnsi="Times New Roman" w:cs="Times New Roman"/>
        </w:rPr>
        <w:t xml:space="preserve">which </w:t>
      </w:r>
      <w:r w:rsidRPr="000D75EF">
        <w:rPr>
          <w:rFonts w:ascii="Times New Roman" w:eastAsia="Times New Roman" w:hAnsi="Times New Roman" w:cs="Times New Roman"/>
        </w:rPr>
        <w:t xml:space="preserve">information to </w:t>
      </w:r>
      <w:r w:rsidR="00222702" w:rsidRPr="000D75EF">
        <w:rPr>
          <w:rFonts w:ascii="Times New Roman" w:eastAsia="Times New Roman" w:hAnsi="Times New Roman" w:cs="Times New Roman"/>
        </w:rPr>
        <w:t>view</w:t>
      </w:r>
      <w:r w:rsidR="006D0242" w:rsidRPr="000D75EF">
        <w:rPr>
          <w:rFonts w:ascii="Times New Roman" w:eastAsia="Times New Roman" w:hAnsi="Times New Roman" w:cs="Times New Roman"/>
        </w:rPr>
        <w:t xml:space="preserve"> </w:t>
      </w:r>
      <w:r w:rsidRPr="000D75EF">
        <w:rPr>
          <w:rFonts w:ascii="Times New Roman" w:eastAsia="Times New Roman" w:hAnsi="Times New Roman" w:cs="Times New Roman"/>
        </w:rPr>
        <w:t>and with whom to associate are relatively unconstrained</w:t>
      </w:r>
      <w:r w:rsidR="00135CD0">
        <w:rPr>
          <w:rFonts w:ascii="Times New Roman" w:eastAsia="Times New Roman" w:hAnsi="Times New Roman" w:cs="Times New Roman"/>
        </w:rPr>
        <w:t xml:space="preserve"> </w:t>
      </w:r>
      <w:r w:rsidR="00135CD0" w:rsidRPr="000D75EF">
        <w:rPr>
          <w:rFonts w:ascii="Times New Roman" w:eastAsia="Times New Roman" w:hAnsi="Times New Roman" w:cs="Times New Roman"/>
        </w:rPr>
        <w:t>(Dahlgren, 2005)</w:t>
      </w:r>
      <w:r w:rsidRPr="000D75EF">
        <w:rPr>
          <w:rFonts w:ascii="Times New Roman" w:eastAsia="Times New Roman" w:hAnsi="Times New Roman" w:cs="Times New Roman"/>
        </w:rPr>
        <w:t xml:space="preserve">. This unprecedented freedom of choice raises the question of whether the enhanced choice leads to communication </w:t>
      </w:r>
      <w:r w:rsidR="00BF25E0" w:rsidRPr="000D75EF">
        <w:rPr>
          <w:rFonts w:ascii="Times New Roman" w:eastAsia="Times New Roman" w:hAnsi="Times New Roman" w:cs="Times New Roman"/>
        </w:rPr>
        <w:t xml:space="preserve">that crosses </w:t>
      </w:r>
      <w:r w:rsidRPr="000D75EF">
        <w:rPr>
          <w:rFonts w:ascii="Times New Roman" w:eastAsia="Times New Roman" w:hAnsi="Times New Roman" w:cs="Times New Roman"/>
        </w:rPr>
        <w:t xml:space="preserve">ideological divides or homophilic interactions among the politically like-minded. Thus far, empirical endeavors to address this question have produced mixed findings (e.g., </w:t>
      </w:r>
      <w:proofErr w:type="spellStart"/>
      <w:r w:rsidRPr="000D75EF">
        <w:rPr>
          <w:rFonts w:ascii="Times New Roman" w:eastAsia="Times New Roman" w:hAnsi="Times New Roman" w:cs="Times New Roman"/>
        </w:rPr>
        <w:t>Gentzkow</w:t>
      </w:r>
      <w:proofErr w:type="spellEnd"/>
      <w:r w:rsidRPr="000D75EF">
        <w:rPr>
          <w:rFonts w:ascii="Times New Roman" w:eastAsia="Times New Roman" w:hAnsi="Times New Roman" w:cs="Times New Roman"/>
        </w:rPr>
        <w:t xml:space="preserve"> &amp; Shapiro, 2011; Messing &amp; Westwood, 2012). Some researchers suggest that</w:t>
      </w:r>
      <w:r w:rsidR="00D80805" w:rsidRPr="000D75EF">
        <w:rPr>
          <w:rFonts w:ascii="Times New Roman" w:eastAsia="Times New Roman" w:hAnsi="Times New Roman" w:cs="Times New Roman"/>
        </w:rPr>
        <w:t xml:space="preserve">, in keeping with the </w:t>
      </w:r>
      <w:proofErr w:type="spellStart"/>
      <w:r w:rsidR="00D80805" w:rsidRPr="000D75EF">
        <w:rPr>
          <w:rFonts w:ascii="Times New Roman" w:eastAsia="Times New Roman" w:hAnsi="Times New Roman" w:cs="Times New Roman"/>
        </w:rPr>
        <w:t>Harbermasian</w:t>
      </w:r>
      <w:proofErr w:type="spellEnd"/>
      <w:r w:rsidR="00D80805" w:rsidRPr="000D75EF">
        <w:rPr>
          <w:rFonts w:ascii="Times New Roman" w:eastAsia="Times New Roman" w:hAnsi="Times New Roman" w:cs="Times New Roman"/>
        </w:rPr>
        <w:t xml:space="preserve"> ideal of free and open space for civil society,</w:t>
      </w:r>
      <w:r w:rsidRPr="000D75EF">
        <w:rPr>
          <w:rFonts w:ascii="Times New Roman" w:eastAsia="Times New Roman" w:hAnsi="Times New Roman" w:cs="Times New Roman"/>
        </w:rPr>
        <w:t xml:space="preserve"> online communication platforms are a pivotal</w:t>
      </w:r>
      <w:r w:rsidR="00E56326" w:rsidRPr="000D75EF">
        <w:rPr>
          <w:rFonts w:ascii="Times New Roman" w:eastAsia="Times New Roman" w:hAnsi="Times New Roman" w:cs="Times New Roman"/>
        </w:rPr>
        <w:t xml:space="preserve">, </w:t>
      </w:r>
      <w:r w:rsidR="00B87F1D" w:rsidRPr="000D75EF">
        <w:rPr>
          <w:rFonts w:ascii="Times New Roman" w:eastAsia="Times New Roman" w:hAnsi="Times New Roman" w:cs="Times New Roman"/>
        </w:rPr>
        <w:t>cross</w:t>
      </w:r>
      <w:r w:rsidR="004A50B8" w:rsidRPr="000D75EF">
        <w:rPr>
          <w:rFonts w:ascii="Times New Roman" w:eastAsia="Times New Roman" w:hAnsi="Times New Roman" w:cs="Times New Roman"/>
        </w:rPr>
        <w:t>-</w:t>
      </w:r>
      <w:r w:rsidR="00B87F1D" w:rsidRPr="000D75EF">
        <w:rPr>
          <w:rFonts w:ascii="Times New Roman" w:eastAsia="Times New Roman" w:hAnsi="Times New Roman" w:cs="Times New Roman"/>
        </w:rPr>
        <w:t>cutting</w:t>
      </w:r>
      <w:r w:rsidRPr="000D75EF">
        <w:rPr>
          <w:rFonts w:ascii="Times New Roman" w:eastAsia="Times New Roman" w:hAnsi="Times New Roman" w:cs="Times New Roman"/>
        </w:rPr>
        <w:t xml:space="preserve"> space in which citizens </w:t>
      </w:r>
      <w:r w:rsidR="00D80805" w:rsidRPr="000D75EF">
        <w:rPr>
          <w:rFonts w:ascii="Times New Roman" w:eastAsia="Times New Roman" w:hAnsi="Times New Roman" w:cs="Times New Roman"/>
        </w:rPr>
        <w:t xml:space="preserve">with </w:t>
      </w:r>
      <w:r w:rsidRPr="000D75EF">
        <w:rPr>
          <w:rFonts w:ascii="Times New Roman" w:eastAsia="Times New Roman" w:hAnsi="Times New Roman" w:cs="Times New Roman"/>
        </w:rPr>
        <w:t>diverse backgrounds and viewpoints can voluntarily interact (</w:t>
      </w:r>
      <w:proofErr w:type="spellStart"/>
      <w:r w:rsidRPr="000D75EF">
        <w:rPr>
          <w:rFonts w:ascii="Times New Roman" w:eastAsia="Times New Roman" w:hAnsi="Times New Roman" w:cs="Times New Roman"/>
        </w:rPr>
        <w:t>Papacharissi</w:t>
      </w:r>
      <w:proofErr w:type="spellEnd"/>
      <w:r w:rsidRPr="000D75EF">
        <w:rPr>
          <w:rFonts w:ascii="Times New Roman" w:eastAsia="Times New Roman" w:hAnsi="Times New Roman" w:cs="Times New Roman"/>
        </w:rPr>
        <w:t xml:space="preserve">, 2004; </w:t>
      </w:r>
      <w:proofErr w:type="spellStart"/>
      <w:r w:rsidRPr="000D75EF">
        <w:rPr>
          <w:rFonts w:ascii="Times New Roman" w:eastAsia="Times New Roman" w:hAnsi="Times New Roman" w:cs="Times New Roman"/>
        </w:rPr>
        <w:t>Stromer</w:t>
      </w:r>
      <w:proofErr w:type="spellEnd"/>
      <w:r w:rsidRPr="000D75EF">
        <w:rPr>
          <w:rFonts w:ascii="Times New Roman" w:eastAsia="Times New Roman" w:hAnsi="Times New Roman" w:cs="Times New Roman"/>
        </w:rPr>
        <w:t xml:space="preserve">-Galley, 2003; </w:t>
      </w:r>
      <w:proofErr w:type="spellStart"/>
      <w:r w:rsidRPr="000D75EF">
        <w:rPr>
          <w:rFonts w:ascii="Times New Roman" w:eastAsia="Times New Roman" w:hAnsi="Times New Roman" w:cs="Times New Roman"/>
        </w:rPr>
        <w:t>Wojcieszak</w:t>
      </w:r>
      <w:proofErr w:type="spellEnd"/>
      <w:r w:rsidRPr="000D75EF">
        <w:rPr>
          <w:rFonts w:ascii="Times New Roman" w:eastAsia="Times New Roman" w:hAnsi="Times New Roman" w:cs="Times New Roman"/>
        </w:rPr>
        <w:t xml:space="preserve"> &amp; Mutz, 2009). This ideal space is believed to expose individuals to a wide array of perspectives, fostering quality and richness in citizen deliberation (Dahlgren, 2005). Yet, contrary to the optimistic view, there also is increasing concern that the Internet functions as </w:t>
      </w:r>
      <w:r w:rsidR="002A19CA" w:rsidRPr="000D75EF">
        <w:rPr>
          <w:rFonts w:ascii="Times New Roman" w:eastAsia="Times New Roman" w:hAnsi="Times New Roman" w:cs="Times New Roman"/>
        </w:rPr>
        <w:t xml:space="preserve">multiple </w:t>
      </w:r>
      <w:r w:rsidRPr="000D75EF">
        <w:rPr>
          <w:rFonts w:ascii="Times New Roman" w:eastAsia="Times New Roman" w:hAnsi="Times New Roman" w:cs="Times New Roman"/>
        </w:rPr>
        <w:t xml:space="preserve">self-reinforcing political echo chambers (e.g., Sunstein, 2009), which </w:t>
      </w:r>
      <w:r w:rsidRPr="00135CD0">
        <w:rPr>
          <w:rFonts w:ascii="Times New Roman" w:eastAsia="Times New Roman" w:hAnsi="Times New Roman" w:cs="Times New Roman"/>
        </w:rPr>
        <w:t xml:space="preserve">eventually </w:t>
      </w:r>
      <w:r w:rsidR="00135CD0" w:rsidRPr="00135CD0">
        <w:rPr>
          <w:rFonts w:ascii="Times New Roman" w:hAnsi="Times New Roman" w:cs="Times New Roman"/>
        </w:rPr>
        <w:t xml:space="preserve">encourages </w:t>
      </w:r>
      <w:r w:rsidRPr="00135CD0">
        <w:rPr>
          <w:rFonts w:ascii="Times New Roman" w:eastAsia="Times New Roman" w:hAnsi="Times New Roman" w:cs="Times New Roman"/>
        </w:rPr>
        <w:t>ideological</w:t>
      </w:r>
      <w:r w:rsidRPr="000D75EF">
        <w:rPr>
          <w:rFonts w:ascii="Times New Roman" w:eastAsia="Times New Roman" w:hAnsi="Times New Roman" w:cs="Times New Roman"/>
        </w:rPr>
        <w:t xml:space="preserve"> segregation and political enmity between partisan groups (</w:t>
      </w:r>
      <w:proofErr w:type="spellStart"/>
      <w:r w:rsidRPr="000D75EF">
        <w:rPr>
          <w:rFonts w:ascii="Times New Roman" w:eastAsia="Times New Roman" w:hAnsi="Times New Roman" w:cs="Times New Roman"/>
        </w:rPr>
        <w:t>Boutyline</w:t>
      </w:r>
      <w:proofErr w:type="spellEnd"/>
      <w:r w:rsidRPr="000D75EF">
        <w:rPr>
          <w:rFonts w:ascii="Times New Roman" w:eastAsia="Times New Roman" w:hAnsi="Times New Roman" w:cs="Times New Roman"/>
        </w:rPr>
        <w:t xml:space="preserve"> &amp; </w:t>
      </w:r>
      <w:proofErr w:type="spellStart"/>
      <w:r w:rsidRPr="000D75EF">
        <w:rPr>
          <w:rFonts w:ascii="Times New Roman" w:eastAsia="Times New Roman" w:hAnsi="Times New Roman" w:cs="Times New Roman"/>
        </w:rPr>
        <w:t>Willer</w:t>
      </w:r>
      <w:proofErr w:type="spellEnd"/>
      <w:r w:rsidRPr="000D75EF">
        <w:rPr>
          <w:rFonts w:ascii="Times New Roman" w:eastAsia="Times New Roman" w:hAnsi="Times New Roman" w:cs="Times New Roman"/>
        </w:rPr>
        <w:t>, 2017; Colleoni et al., 2014). Despite the increasing scholarly debate, how exactly the Internet has changed the landscape of everyday cross</w:t>
      </w:r>
      <w:r w:rsidR="00C23FAE" w:rsidRPr="000D75EF">
        <w:rPr>
          <w:rFonts w:ascii="Times New Roman" w:eastAsia="Times New Roman" w:hAnsi="Times New Roman" w:cs="Times New Roman"/>
        </w:rPr>
        <w:t>-</w:t>
      </w:r>
      <w:r w:rsidRPr="000D75EF">
        <w:rPr>
          <w:rFonts w:ascii="Times New Roman" w:eastAsia="Times New Roman" w:hAnsi="Times New Roman" w:cs="Times New Roman"/>
        </w:rPr>
        <w:t xml:space="preserve">cutting exposure is not yet clearly understood. </w:t>
      </w:r>
    </w:p>
    <w:p w14:paraId="3F2DF15E" w14:textId="3404CB39"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Within this context, the present study attempts to advance our understanding of the debate by focusing on </w:t>
      </w:r>
      <w:r w:rsidR="000E2622" w:rsidRPr="000D75EF">
        <w:rPr>
          <w:rFonts w:ascii="Times New Roman" w:eastAsia="Times New Roman" w:hAnsi="Times New Roman" w:cs="Times New Roman"/>
          <w:i/>
        </w:rPr>
        <w:t>message-</w:t>
      </w:r>
      <w:r w:rsidRPr="000D75EF">
        <w:rPr>
          <w:rFonts w:ascii="Times New Roman" w:eastAsia="Times New Roman" w:hAnsi="Times New Roman" w:cs="Times New Roman"/>
          <w:i/>
        </w:rPr>
        <w:t xml:space="preserve">selection </w:t>
      </w:r>
      <w:r w:rsidRPr="000D75EF">
        <w:rPr>
          <w:rFonts w:ascii="Times New Roman" w:eastAsia="Times New Roman" w:hAnsi="Times New Roman" w:cs="Times New Roman"/>
        </w:rPr>
        <w:t xml:space="preserve">dynamics in online discussion forums. Although great progress has been made, much of the prior work has been </w:t>
      </w:r>
      <w:r w:rsidR="009D5DB1" w:rsidRPr="000D75EF">
        <w:rPr>
          <w:rFonts w:ascii="Times New Roman" w:eastAsia="Times New Roman" w:hAnsi="Times New Roman" w:cs="Times New Roman"/>
        </w:rPr>
        <w:t xml:space="preserve">primarily </w:t>
      </w:r>
      <w:r w:rsidR="00D8527C" w:rsidRPr="000D75EF">
        <w:rPr>
          <w:rFonts w:ascii="Times New Roman" w:eastAsia="Times New Roman" w:hAnsi="Times New Roman" w:cs="Times New Roman"/>
        </w:rPr>
        <w:t xml:space="preserve">based </w:t>
      </w:r>
      <w:r w:rsidR="009A5AEE" w:rsidRPr="000D75EF">
        <w:rPr>
          <w:rFonts w:ascii="Times New Roman" w:eastAsia="Times New Roman" w:hAnsi="Times New Roman" w:cs="Times New Roman"/>
        </w:rPr>
        <w:t xml:space="preserve">on participants’ retrospective self-reports (e.g., </w:t>
      </w:r>
      <w:proofErr w:type="spellStart"/>
      <w:r w:rsidR="009A5AEE" w:rsidRPr="000D75EF">
        <w:rPr>
          <w:rFonts w:ascii="Times New Roman" w:eastAsia="Times New Roman" w:hAnsi="Times New Roman" w:cs="Times New Roman"/>
        </w:rPr>
        <w:t>Stromer</w:t>
      </w:r>
      <w:proofErr w:type="spellEnd"/>
      <w:r w:rsidR="009A5AEE" w:rsidRPr="000D75EF">
        <w:rPr>
          <w:rFonts w:ascii="Times New Roman" w:eastAsia="Times New Roman" w:hAnsi="Times New Roman" w:cs="Times New Roman"/>
        </w:rPr>
        <w:t xml:space="preserve">-Galley, 2003; </w:t>
      </w:r>
      <w:proofErr w:type="spellStart"/>
      <w:r w:rsidR="009A5AEE" w:rsidRPr="000D75EF">
        <w:rPr>
          <w:rFonts w:ascii="Times New Roman" w:eastAsia="Times New Roman" w:hAnsi="Times New Roman" w:cs="Times New Roman"/>
          <w:color w:val="222222"/>
          <w:highlight w:val="white"/>
        </w:rPr>
        <w:t>Wojcieszak</w:t>
      </w:r>
      <w:proofErr w:type="spellEnd"/>
      <w:r w:rsidR="009A5AEE" w:rsidRPr="000D75EF">
        <w:rPr>
          <w:rFonts w:ascii="Times New Roman" w:eastAsia="Times New Roman" w:hAnsi="Times New Roman" w:cs="Times New Roman"/>
          <w:color w:val="222222"/>
          <w:highlight w:val="white"/>
        </w:rPr>
        <w:t xml:space="preserve"> &amp; Mutz, 2009</w:t>
      </w:r>
      <w:r w:rsidR="009A5AEE" w:rsidRPr="000D75EF">
        <w:rPr>
          <w:rFonts w:ascii="Times New Roman" w:eastAsia="Times New Roman" w:hAnsi="Times New Roman" w:cs="Times New Roman"/>
        </w:rPr>
        <w:t>)</w:t>
      </w:r>
      <w:r w:rsidR="009A5AEE" w:rsidRPr="009A5AEE">
        <w:rPr>
          <w:rFonts w:ascii="Times New Roman" w:eastAsia="Times New Roman" w:hAnsi="Times New Roman" w:cs="Times New Roman"/>
        </w:rPr>
        <w:t xml:space="preserve"> </w:t>
      </w:r>
      <w:r w:rsidR="009A5AEE" w:rsidRPr="000D75EF">
        <w:rPr>
          <w:rFonts w:ascii="Times New Roman" w:eastAsia="Times New Roman" w:hAnsi="Times New Roman" w:cs="Times New Roman"/>
        </w:rPr>
        <w:t xml:space="preserve">or </w:t>
      </w:r>
      <w:r w:rsidR="00644CE3">
        <w:rPr>
          <w:rFonts w:ascii="Times New Roman" w:eastAsia="Times New Roman" w:hAnsi="Times New Roman" w:cs="Times New Roman"/>
        </w:rPr>
        <w:t xml:space="preserve">solely </w:t>
      </w:r>
      <w:r w:rsidR="009A5AEE" w:rsidRPr="000D75EF">
        <w:rPr>
          <w:rFonts w:ascii="Times New Roman" w:eastAsia="Times New Roman" w:hAnsi="Times New Roman" w:cs="Times New Roman"/>
        </w:rPr>
        <w:t xml:space="preserve">based on </w:t>
      </w:r>
      <w:r w:rsidR="005320F1">
        <w:rPr>
          <w:rFonts w:ascii="Times New Roman" w:eastAsia="Times New Roman" w:hAnsi="Times New Roman" w:cs="Times New Roman"/>
        </w:rPr>
        <w:t xml:space="preserve">what have been posted in online forums </w:t>
      </w:r>
      <w:r w:rsidR="00D8527C" w:rsidRPr="000D75EF">
        <w:rPr>
          <w:rFonts w:ascii="Times New Roman" w:eastAsia="Times New Roman" w:hAnsi="Times New Roman" w:cs="Times New Roman"/>
        </w:rPr>
        <w:t xml:space="preserve">(e.g., </w:t>
      </w:r>
      <w:proofErr w:type="spellStart"/>
      <w:r w:rsidR="00D8527C" w:rsidRPr="000D75EF">
        <w:rPr>
          <w:rFonts w:ascii="Times New Roman" w:eastAsia="Times New Roman" w:hAnsi="Times New Roman" w:cs="Times New Roman"/>
        </w:rPr>
        <w:t>Himelboim</w:t>
      </w:r>
      <w:proofErr w:type="spellEnd"/>
      <w:r w:rsidR="00D8527C" w:rsidRPr="000D75EF">
        <w:rPr>
          <w:rFonts w:ascii="Times New Roman" w:eastAsia="Times New Roman" w:hAnsi="Times New Roman" w:cs="Times New Roman"/>
        </w:rPr>
        <w:t xml:space="preserve">, 2008; </w:t>
      </w:r>
      <w:r w:rsidR="00D8527C" w:rsidRPr="000D75EF">
        <w:rPr>
          <w:rFonts w:ascii="Times New Roman" w:eastAsia="Times New Roman" w:hAnsi="Times New Roman" w:cs="Times New Roman"/>
        </w:rPr>
        <w:lastRenderedPageBreak/>
        <w:t>2011; Graham &amp; Wright, 2014)</w:t>
      </w:r>
      <w:r w:rsidRPr="000D75EF">
        <w:rPr>
          <w:rFonts w:ascii="Times New Roman" w:eastAsia="Times New Roman" w:hAnsi="Times New Roman" w:cs="Times New Roman"/>
        </w:rPr>
        <w:t xml:space="preserve">, each of which has inherent limitations. Self-reports provide versatile and flexible data as virtually everything can be </w:t>
      </w:r>
      <w:r w:rsidR="009E54B9" w:rsidRPr="000D75EF">
        <w:rPr>
          <w:rFonts w:ascii="Times New Roman" w:eastAsia="Times New Roman" w:hAnsi="Times New Roman" w:cs="Times New Roman"/>
        </w:rPr>
        <w:t>measured;</w:t>
      </w:r>
      <w:r w:rsidRPr="000D75EF">
        <w:rPr>
          <w:rFonts w:ascii="Times New Roman" w:eastAsia="Times New Roman" w:hAnsi="Times New Roman" w:cs="Times New Roman"/>
        </w:rPr>
        <w:t xml:space="preserve"> yet</w:t>
      </w:r>
      <w:r w:rsidR="0025320F"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they often</w:t>
      </w:r>
      <w:r w:rsidR="009E54B9" w:rsidRPr="000D75EF">
        <w:rPr>
          <w:rFonts w:ascii="Times New Roman" w:eastAsia="Times New Roman" w:hAnsi="Times New Roman" w:cs="Times New Roman"/>
        </w:rPr>
        <w:t xml:space="preserve"> have</w:t>
      </w:r>
      <w:r w:rsidRPr="000D75EF">
        <w:rPr>
          <w:rFonts w:ascii="Times New Roman" w:eastAsia="Times New Roman" w:hAnsi="Times New Roman" w:cs="Times New Roman"/>
        </w:rPr>
        <w:t xml:space="preserve"> questionable measurement accuracy</w:t>
      </w:r>
      <w:r w:rsidR="009E54B9" w:rsidRPr="000D75EF">
        <w:rPr>
          <w:rFonts w:ascii="Times New Roman" w:eastAsia="Times New Roman" w:hAnsi="Times New Roman" w:cs="Times New Roman"/>
        </w:rPr>
        <w:t>,</w:t>
      </w:r>
      <w:r w:rsidRPr="000D75EF">
        <w:rPr>
          <w:rFonts w:ascii="Times New Roman" w:eastAsia="Times New Roman" w:hAnsi="Times New Roman" w:cs="Times New Roman"/>
        </w:rPr>
        <w:t xml:space="preserve"> especially when it comes to behavioral constructs (e.g., Prior, 2009). Content posted on discussion forums or social network sites only provide</w:t>
      </w:r>
      <w:r w:rsidR="00540129" w:rsidRPr="000D75EF">
        <w:rPr>
          <w:rFonts w:ascii="Times New Roman" w:eastAsia="Times New Roman" w:hAnsi="Times New Roman" w:cs="Times New Roman"/>
        </w:rPr>
        <w:t>s</w:t>
      </w:r>
      <w:r w:rsidRPr="000D75EF">
        <w:rPr>
          <w:rFonts w:ascii="Times New Roman" w:eastAsia="Times New Roman" w:hAnsi="Times New Roman" w:cs="Times New Roman"/>
        </w:rPr>
        <w:t xml:space="preserve"> information between visibly connected dyads (i.e., post-reply </w:t>
      </w:r>
      <w:r w:rsidR="00F278FD" w:rsidRPr="000D75EF">
        <w:rPr>
          <w:rFonts w:ascii="Times New Roman" w:eastAsia="Times New Roman" w:hAnsi="Times New Roman" w:cs="Times New Roman"/>
        </w:rPr>
        <w:t xml:space="preserve">relations </w:t>
      </w:r>
      <w:r w:rsidRPr="000D75EF">
        <w:rPr>
          <w:rFonts w:ascii="Times New Roman" w:eastAsia="Times New Roman" w:hAnsi="Times New Roman" w:cs="Times New Roman"/>
        </w:rPr>
        <w:t xml:space="preserve">between actors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Thus, exposure to a message, whether cross</w:t>
      </w:r>
      <w:r w:rsidR="00C23FAE" w:rsidRPr="000D75EF">
        <w:rPr>
          <w:rFonts w:ascii="Times New Roman" w:eastAsia="Times New Roman" w:hAnsi="Times New Roman" w:cs="Times New Roman"/>
        </w:rPr>
        <w:t>-</w:t>
      </w:r>
      <w:r w:rsidRPr="000D75EF">
        <w:rPr>
          <w:rFonts w:ascii="Times New Roman" w:eastAsia="Times New Roman" w:hAnsi="Times New Roman" w:cs="Times New Roman"/>
        </w:rPr>
        <w:t xml:space="preserve">cutting or not, is observed only when actor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w:t>
      </w:r>
      <w:r w:rsidR="005C305E" w:rsidRPr="000D75EF">
        <w:rPr>
          <w:rFonts w:ascii="Times New Roman" w:eastAsia="Times New Roman" w:hAnsi="Times New Roman" w:cs="Times New Roman"/>
          <w:i/>
        </w:rPr>
        <w:t>replies</w:t>
      </w:r>
      <w:r w:rsidR="005C305E"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after reading actor </w:t>
      </w:r>
      <w:r w:rsidRPr="000D75EF">
        <w:rPr>
          <w:rFonts w:ascii="Times New Roman" w:eastAsia="Times New Roman" w:hAnsi="Times New Roman" w:cs="Times New Roman"/>
          <w:i/>
        </w:rPr>
        <w:t>j</w:t>
      </w:r>
      <w:r w:rsidRPr="000D75EF">
        <w:rPr>
          <w:rFonts w:ascii="Times New Roman" w:eastAsia="Times New Roman" w:hAnsi="Times New Roman" w:cs="Times New Roman"/>
        </w:rPr>
        <w:t>’s message. This does not fully capture message selection because selecting</w:t>
      </w:r>
      <w:r w:rsidR="00E1157E" w:rsidRPr="000D75EF">
        <w:rPr>
          <w:rFonts w:ascii="Times New Roman" w:eastAsia="Times New Roman" w:hAnsi="Times New Roman" w:cs="Times New Roman"/>
        </w:rPr>
        <w:t xml:space="preserve"> and </w:t>
      </w:r>
      <w:r w:rsidRPr="000D75EF">
        <w:rPr>
          <w:rFonts w:ascii="Times New Roman" w:eastAsia="Times New Roman" w:hAnsi="Times New Roman" w:cs="Times New Roman"/>
        </w:rPr>
        <w:t>reading</w:t>
      </w:r>
      <w:r w:rsidR="00E1157E" w:rsidRPr="000D75EF">
        <w:rPr>
          <w:rFonts w:ascii="Times New Roman" w:eastAsia="Times New Roman" w:hAnsi="Times New Roman" w:cs="Times New Roman"/>
        </w:rPr>
        <w:t xml:space="preserve"> </w:t>
      </w:r>
      <w:r w:rsidRPr="000D75EF">
        <w:rPr>
          <w:rFonts w:ascii="Times New Roman" w:eastAsia="Times New Roman" w:hAnsi="Times New Roman" w:cs="Times New Roman"/>
        </w:rPr>
        <w:t>a message does not necessarily result in replying to the message. In a similar vein, some work has explored selection behavior in online social networks (</w:t>
      </w:r>
      <w:proofErr w:type="spellStart"/>
      <w:r w:rsidRPr="000D75EF">
        <w:rPr>
          <w:rFonts w:ascii="Times New Roman" w:eastAsia="Times New Roman" w:hAnsi="Times New Roman" w:cs="Times New Roman"/>
        </w:rPr>
        <w:t>Boutyline</w:t>
      </w:r>
      <w:proofErr w:type="spellEnd"/>
      <w:r w:rsidRPr="000D75EF">
        <w:rPr>
          <w:rFonts w:ascii="Times New Roman" w:eastAsia="Times New Roman" w:hAnsi="Times New Roman" w:cs="Times New Roman"/>
        </w:rPr>
        <w:t xml:space="preserve"> &amp; </w:t>
      </w:r>
      <w:proofErr w:type="spellStart"/>
      <w:r w:rsidRPr="000D75EF">
        <w:rPr>
          <w:rFonts w:ascii="Times New Roman" w:eastAsia="Times New Roman" w:hAnsi="Times New Roman" w:cs="Times New Roman"/>
        </w:rPr>
        <w:t>Willer</w:t>
      </w:r>
      <w:proofErr w:type="spellEnd"/>
      <w:r w:rsidRPr="000D75EF">
        <w:rPr>
          <w:rFonts w:ascii="Times New Roman" w:eastAsia="Times New Roman" w:hAnsi="Times New Roman" w:cs="Times New Roman"/>
        </w:rPr>
        <w:t>, 2017; Colleoni et al., 2014</w:t>
      </w:r>
      <w:r w:rsidR="0025320F" w:rsidRPr="000D75EF">
        <w:rPr>
          <w:rFonts w:ascii="Times New Roman" w:eastAsia="Times New Roman" w:hAnsi="Times New Roman" w:cs="Times New Roman"/>
        </w:rPr>
        <w:t xml:space="preserve">); </w:t>
      </w:r>
      <w:r w:rsidRPr="000D75EF">
        <w:rPr>
          <w:rFonts w:ascii="Times New Roman" w:eastAsia="Times New Roman" w:hAnsi="Times New Roman" w:cs="Times New Roman"/>
        </w:rPr>
        <w:t>yet</w:t>
      </w:r>
      <w:r w:rsidR="0025320F" w:rsidRPr="000D75EF">
        <w:rPr>
          <w:rFonts w:ascii="Times New Roman" w:eastAsia="Times New Roman" w:hAnsi="Times New Roman" w:cs="Times New Roman"/>
        </w:rPr>
        <w:t>,</w:t>
      </w:r>
      <w:r w:rsidRPr="000D75EF">
        <w:rPr>
          <w:rFonts w:ascii="Times New Roman" w:eastAsia="Times New Roman" w:hAnsi="Times New Roman" w:cs="Times New Roman"/>
        </w:rPr>
        <w:t xml:space="preserve"> it focus</w:t>
      </w:r>
      <w:r w:rsidR="0092386A" w:rsidRPr="000D75EF">
        <w:rPr>
          <w:rFonts w:ascii="Times New Roman" w:eastAsia="Times New Roman" w:hAnsi="Times New Roman" w:cs="Times New Roman"/>
        </w:rPr>
        <w:t>es</w:t>
      </w:r>
      <w:r w:rsidRPr="000D75EF">
        <w:rPr>
          <w:rFonts w:ascii="Times New Roman" w:eastAsia="Times New Roman" w:hAnsi="Times New Roman" w:cs="Times New Roman"/>
        </w:rPr>
        <w:t xml:space="preserve"> primarily on “channel” selection (e.g., “following” relations in Twitter), a decision that likely occurs </w:t>
      </w:r>
      <w:r w:rsidRPr="000D75EF">
        <w:rPr>
          <w:rFonts w:ascii="Times New Roman" w:eastAsia="Times New Roman" w:hAnsi="Times New Roman" w:cs="Times New Roman"/>
          <w:i/>
        </w:rPr>
        <w:t>after</w:t>
      </w:r>
      <w:r w:rsidRPr="000D75EF">
        <w:rPr>
          <w:rFonts w:ascii="Times New Roman" w:eastAsia="Times New Roman" w:hAnsi="Times New Roman" w:cs="Times New Roman"/>
        </w:rPr>
        <w:t xml:space="preserve"> </w:t>
      </w:r>
      <w:r w:rsidR="0034639B" w:rsidRPr="000D75EF">
        <w:rPr>
          <w:rFonts w:ascii="Times New Roman" w:eastAsia="Times New Roman" w:hAnsi="Times New Roman" w:cs="Times New Roman"/>
        </w:rPr>
        <w:t>exposure</w:t>
      </w:r>
      <w:r w:rsidRPr="000D75EF">
        <w:rPr>
          <w:rFonts w:ascii="Times New Roman" w:eastAsia="Times New Roman" w:hAnsi="Times New Roman" w:cs="Times New Roman"/>
        </w:rPr>
        <w:t xml:space="preserve"> to </w:t>
      </w:r>
      <w:r w:rsidR="0034639B" w:rsidRPr="000D75EF">
        <w:rPr>
          <w:rFonts w:ascii="Times New Roman" w:eastAsia="Times New Roman" w:hAnsi="Times New Roman" w:cs="Times New Roman"/>
        </w:rPr>
        <w:t>an</w:t>
      </w:r>
      <w:r w:rsidRPr="000D75EF">
        <w:rPr>
          <w:rFonts w:ascii="Times New Roman" w:eastAsia="Times New Roman" w:hAnsi="Times New Roman" w:cs="Times New Roman"/>
        </w:rPr>
        <w:t>other’s messages</w:t>
      </w:r>
      <w:r w:rsidR="00F00AC5" w:rsidRPr="000D75EF">
        <w:rPr>
          <w:rFonts w:ascii="Times New Roman" w:eastAsia="Times New Roman" w:hAnsi="Times New Roman" w:cs="Times New Roman"/>
        </w:rPr>
        <w:t xml:space="preserve"> (presumably more than one)</w:t>
      </w:r>
      <w:r w:rsidRPr="000D75EF">
        <w:rPr>
          <w:rFonts w:ascii="Times New Roman" w:eastAsia="Times New Roman" w:hAnsi="Times New Roman" w:cs="Times New Roman"/>
        </w:rPr>
        <w:t xml:space="preserve">. Thus, there has been a lack of systematic investigation into individuals’ </w:t>
      </w:r>
      <w:r w:rsidRPr="000D75EF">
        <w:rPr>
          <w:rFonts w:ascii="Times New Roman" w:eastAsia="Times New Roman" w:hAnsi="Times New Roman" w:cs="Times New Roman"/>
          <w:i/>
        </w:rPr>
        <w:t>message</w:t>
      </w:r>
      <w:r w:rsidR="000E2622" w:rsidRPr="000D75EF">
        <w:rPr>
          <w:rFonts w:ascii="Times New Roman" w:eastAsia="Times New Roman" w:hAnsi="Times New Roman" w:cs="Times New Roman"/>
        </w:rPr>
        <w:t>-</w:t>
      </w:r>
      <w:r w:rsidRPr="000D75EF">
        <w:rPr>
          <w:rFonts w:ascii="Times New Roman" w:eastAsia="Times New Roman" w:hAnsi="Times New Roman" w:cs="Times New Roman"/>
          <w:i/>
        </w:rPr>
        <w:t xml:space="preserve">selection </w:t>
      </w:r>
      <w:r w:rsidRPr="000D75EF">
        <w:rPr>
          <w:rFonts w:ascii="Times New Roman" w:eastAsia="Times New Roman" w:hAnsi="Times New Roman" w:cs="Times New Roman"/>
        </w:rPr>
        <w:t xml:space="preserve">decisions – whether one chooses to </w:t>
      </w:r>
      <w:r w:rsidRPr="000D75EF">
        <w:rPr>
          <w:rFonts w:ascii="Times New Roman" w:eastAsia="Times New Roman" w:hAnsi="Times New Roman" w:cs="Times New Roman"/>
          <w:i/>
        </w:rPr>
        <w:t>read</w:t>
      </w:r>
      <w:r w:rsidRPr="000D75EF">
        <w:rPr>
          <w:rFonts w:ascii="Times New Roman" w:eastAsia="Times New Roman" w:hAnsi="Times New Roman" w:cs="Times New Roman"/>
        </w:rPr>
        <w:t xml:space="preserve"> a given message in a forum – even before they choose to react and reply to the message. This oversight is particularly troubling since key to the debate over the role of the Internet in democracy is whether citizens are indeed exposed to </w:t>
      </w:r>
      <w:r w:rsidR="00DC2E7A" w:rsidRPr="000D75EF">
        <w:rPr>
          <w:rFonts w:ascii="Times New Roman" w:eastAsia="Times New Roman" w:hAnsi="Times New Roman" w:cs="Times New Roman"/>
        </w:rPr>
        <w:t>or choose</w:t>
      </w:r>
      <w:r w:rsidRPr="000D75EF">
        <w:rPr>
          <w:rFonts w:ascii="Times New Roman" w:eastAsia="Times New Roman" w:hAnsi="Times New Roman" w:cs="Times New Roman"/>
        </w:rPr>
        <w:t xml:space="preserve"> their fellow citizens’ messages </w:t>
      </w:r>
      <w:r w:rsidR="0027667E" w:rsidRPr="000D75EF">
        <w:rPr>
          <w:rFonts w:ascii="Times New Roman" w:eastAsia="Times New Roman" w:hAnsi="Times New Roman" w:cs="Times New Roman"/>
        </w:rPr>
        <w:t xml:space="preserve">with </w:t>
      </w:r>
      <w:r w:rsidRPr="000D75EF">
        <w:rPr>
          <w:rFonts w:ascii="Times New Roman" w:eastAsia="Times New Roman" w:hAnsi="Times New Roman" w:cs="Times New Roman"/>
        </w:rPr>
        <w:t xml:space="preserve">viewpoints different from their own. </w:t>
      </w:r>
    </w:p>
    <w:p w14:paraId="30A71C16" w14:textId="5736962C" w:rsidR="007E7D41"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Recognizing the limitations in extant research, we direct our attention to individuals’ message </w:t>
      </w:r>
      <w:r w:rsidRPr="000D75EF">
        <w:rPr>
          <w:rFonts w:ascii="Times New Roman" w:eastAsia="Times New Roman" w:hAnsi="Times New Roman" w:cs="Times New Roman"/>
          <w:i/>
        </w:rPr>
        <w:t>selection</w:t>
      </w:r>
      <w:r w:rsidRPr="000D75EF">
        <w:rPr>
          <w:rFonts w:ascii="Times New Roman" w:eastAsia="Times New Roman" w:hAnsi="Times New Roman" w:cs="Times New Roman"/>
        </w:rPr>
        <w:t xml:space="preserve"> (i.e., reading) in online discussion forum</w:t>
      </w:r>
      <w:r w:rsidR="00271D41" w:rsidRPr="000D75EF">
        <w:rPr>
          <w:rFonts w:ascii="Times New Roman" w:eastAsia="Times New Roman" w:hAnsi="Times New Roman" w:cs="Times New Roman"/>
        </w:rPr>
        <w:t>s</w:t>
      </w:r>
      <w:r w:rsidRPr="000D75EF">
        <w:rPr>
          <w:rFonts w:ascii="Times New Roman" w:eastAsia="Times New Roman" w:hAnsi="Times New Roman" w:cs="Times New Roman"/>
        </w:rPr>
        <w:t xml:space="preserve">. </w:t>
      </w:r>
      <w:r w:rsidR="00AA0C56">
        <w:rPr>
          <w:rFonts w:ascii="Times New Roman" w:eastAsia="Times New Roman" w:hAnsi="Times New Roman" w:cs="Times New Roman"/>
        </w:rPr>
        <w:t>P</w:t>
      </w:r>
      <w:r w:rsidRPr="000D75EF">
        <w:rPr>
          <w:rFonts w:ascii="Times New Roman" w:eastAsia="Times New Roman" w:hAnsi="Times New Roman" w:cs="Times New Roman"/>
        </w:rPr>
        <w:t>ast research suggest</w:t>
      </w:r>
      <w:r w:rsidR="00AA0C56">
        <w:rPr>
          <w:rFonts w:ascii="Times New Roman" w:eastAsia="Times New Roman" w:hAnsi="Times New Roman" w:cs="Times New Roman"/>
        </w:rPr>
        <w:t>s</w:t>
      </w:r>
      <w:r w:rsidRPr="000D75EF">
        <w:rPr>
          <w:rFonts w:ascii="Times New Roman" w:eastAsia="Times New Roman" w:hAnsi="Times New Roman" w:cs="Times New Roman"/>
        </w:rPr>
        <w:t xml:space="preserve"> that dynamics in communicative interactions “cannot be regressed to mere individuals’ predispositions or pure social selection processes based on gender, race, or political viewpoints” (Song, 2015, p. 18; see also </w:t>
      </w:r>
      <w:proofErr w:type="spellStart"/>
      <w:r w:rsidRPr="000D75EF">
        <w:rPr>
          <w:rFonts w:ascii="Times New Roman" w:eastAsia="Times New Roman" w:hAnsi="Times New Roman" w:cs="Times New Roman"/>
        </w:rPr>
        <w:t>Lazer</w:t>
      </w:r>
      <w:proofErr w:type="spellEnd"/>
      <w:r w:rsidRPr="000D75EF">
        <w:rPr>
          <w:rFonts w:ascii="Times New Roman" w:eastAsia="Times New Roman" w:hAnsi="Times New Roman" w:cs="Times New Roman"/>
        </w:rPr>
        <w:t xml:space="preserve"> et al., 2010)</w:t>
      </w:r>
      <w:r w:rsidR="003A38BE">
        <w:rPr>
          <w:rFonts w:ascii="Times New Roman" w:eastAsia="Times New Roman" w:hAnsi="Times New Roman" w:cs="Times New Roman"/>
        </w:rPr>
        <w:t>,</w:t>
      </w:r>
      <w:r w:rsidR="00362E7E">
        <w:rPr>
          <w:rFonts w:ascii="Times New Roman" w:eastAsia="Times New Roman" w:hAnsi="Times New Roman" w:cs="Times New Roman"/>
        </w:rPr>
        <w:t xml:space="preserve"> </w:t>
      </w:r>
      <w:r w:rsidR="008E35BF">
        <w:rPr>
          <w:rFonts w:ascii="Times New Roman" w:eastAsia="Times New Roman" w:hAnsi="Times New Roman" w:cs="Times New Roman"/>
        </w:rPr>
        <w:t>but rather individual differences (</w:t>
      </w:r>
      <w:r w:rsidR="00AA0C56">
        <w:rPr>
          <w:rFonts w:ascii="Times New Roman" w:eastAsia="Times New Roman" w:hAnsi="Times New Roman" w:cs="Times New Roman"/>
        </w:rPr>
        <w:t>e.g</w:t>
      </w:r>
      <w:r w:rsidR="00206798">
        <w:rPr>
          <w:rFonts w:ascii="Times New Roman" w:eastAsia="Times New Roman" w:hAnsi="Times New Roman" w:cs="Times New Roman"/>
        </w:rPr>
        <w:t>.</w:t>
      </w:r>
      <w:r w:rsidR="00AA0C56">
        <w:rPr>
          <w:rFonts w:ascii="Times New Roman" w:eastAsia="Times New Roman" w:hAnsi="Times New Roman" w:cs="Times New Roman"/>
        </w:rPr>
        <w:t xml:space="preserve">, </w:t>
      </w:r>
      <w:proofErr w:type="spellStart"/>
      <w:r w:rsidR="008E35BF">
        <w:rPr>
          <w:rFonts w:ascii="Times New Roman" w:eastAsia="Times New Roman" w:hAnsi="Times New Roman" w:cs="Times New Roman"/>
        </w:rPr>
        <w:t>Mondak</w:t>
      </w:r>
      <w:proofErr w:type="spellEnd"/>
      <w:r w:rsidR="008E35BF">
        <w:rPr>
          <w:rFonts w:ascii="Times New Roman" w:eastAsia="Times New Roman" w:hAnsi="Times New Roman" w:cs="Times New Roman"/>
        </w:rPr>
        <w:t xml:space="preserve">, 2010), sociopolitical correlates such as </w:t>
      </w:r>
      <w:r w:rsidR="00AA0C56">
        <w:rPr>
          <w:rFonts w:ascii="Times New Roman" w:eastAsia="Times New Roman" w:hAnsi="Times New Roman" w:cs="Times New Roman"/>
        </w:rPr>
        <w:t xml:space="preserve">dyadic political agreement </w:t>
      </w:r>
      <w:r w:rsidR="00DB01C3">
        <w:rPr>
          <w:rFonts w:ascii="Times New Roman" w:eastAsia="Times New Roman" w:hAnsi="Times New Roman" w:cs="Times New Roman"/>
        </w:rPr>
        <w:t xml:space="preserve">and disagreement </w:t>
      </w:r>
      <w:r w:rsidR="00AA0C56">
        <w:rPr>
          <w:rFonts w:ascii="Times New Roman" w:eastAsia="Times New Roman" w:hAnsi="Times New Roman" w:cs="Times New Roman"/>
        </w:rPr>
        <w:t>(</w:t>
      </w:r>
      <w:r w:rsidR="00DB01C3">
        <w:rPr>
          <w:rFonts w:ascii="Times New Roman" w:eastAsia="Times New Roman" w:hAnsi="Times New Roman" w:cs="Times New Roman"/>
        </w:rPr>
        <w:t xml:space="preserve">e.g., Schmitt-Beck &amp; </w:t>
      </w:r>
      <w:proofErr w:type="spellStart"/>
      <w:r w:rsidR="00DB01C3">
        <w:rPr>
          <w:rFonts w:ascii="Times New Roman" w:eastAsia="Times New Roman" w:hAnsi="Times New Roman" w:cs="Times New Roman"/>
        </w:rPr>
        <w:t>Lup</w:t>
      </w:r>
      <w:proofErr w:type="spellEnd"/>
      <w:r w:rsidR="00DB01C3">
        <w:rPr>
          <w:rFonts w:ascii="Times New Roman" w:eastAsia="Times New Roman" w:hAnsi="Times New Roman" w:cs="Times New Roman"/>
        </w:rPr>
        <w:t xml:space="preserve">, 2013), </w:t>
      </w:r>
      <w:r w:rsidR="008E35BF">
        <w:rPr>
          <w:rFonts w:ascii="Times New Roman" w:eastAsia="Times New Roman" w:hAnsi="Times New Roman" w:cs="Times New Roman"/>
        </w:rPr>
        <w:t xml:space="preserve">and </w:t>
      </w:r>
      <w:r w:rsidR="00DB01C3">
        <w:rPr>
          <w:rFonts w:ascii="Times New Roman" w:eastAsia="Times New Roman" w:hAnsi="Times New Roman" w:cs="Times New Roman"/>
        </w:rPr>
        <w:t>endogenous</w:t>
      </w:r>
      <w:r w:rsidR="008E35BF">
        <w:rPr>
          <w:rFonts w:ascii="Times New Roman" w:eastAsia="Times New Roman" w:hAnsi="Times New Roman" w:cs="Times New Roman"/>
        </w:rPr>
        <w:t xml:space="preserve"> </w:t>
      </w:r>
      <w:r w:rsidR="00DB01C3">
        <w:rPr>
          <w:rFonts w:ascii="Times New Roman" w:eastAsia="Times New Roman" w:hAnsi="Times New Roman" w:cs="Times New Roman"/>
        </w:rPr>
        <w:t>dynamics</w:t>
      </w:r>
      <w:r w:rsidR="008E35BF">
        <w:rPr>
          <w:rFonts w:ascii="Times New Roman" w:eastAsia="Times New Roman" w:hAnsi="Times New Roman" w:cs="Times New Roman"/>
        </w:rPr>
        <w:t xml:space="preserve"> </w:t>
      </w:r>
      <w:r w:rsidR="00DB01C3">
        <w:rPr>
          <w:rFonts w:ascii="Times New Roman" w:eastAsia="Times New Roman" w:hAnsi="Times New Roman" w:cs="Times New Roman"/>
        </w:rPr>
        <w:t xml:space="preserve">of discussion networks </w:t>
      </w:r>
      <w:r w:rsidR="00AA0C56">
        <w:rPr>
          <w:rFonts w:ascii="Times New Roman" w:eastAsia="Times New Roman" w:hAnsi="Times New Roman" w:cs="Times New Roman"/>
        </w:rPr>
        <w:t xml:space="preserve">(e.g., </w:t>
      </w:r>
      <w:r w:rsidR="00C317AD">
        <w:rPr>
          <w:rFonts w:ascii="Times New Roman" w:eastAsia="Times New Roman" w:hAnsi="Times New Roman" w:cs="Times New Roman"/>
        </w:rPr>
        <w:t>Author</w:t>
      </w:r>
      <w:r w:rsidR="00AA0C56">
        <w:rPr>
          <w:rFonts w:ascii="Times New Roman" w:eastAsia="Times New Roman" w:hAnsi="Times New Roman" w:cs="Times New Roman"/>
        </w:rPr>
        <w:t>, 2015</w:t>
      </w:r>
      <w:r w:rsidR="00DB01C3">
        <w:rPr>
          <w:rFonts w:ascii="Times New Roman" w:eastAsia="Times New Roman" w:hAnsi="Times New Roman" w:cs="Times New Roman"/>
        </w:rPr>
        <w:t xml:space="preserve">) </w:t>
      </w:r>
      <w:r w:rsidR="00AA0C56">
        <w:rPr>
          <w:rFonts w:ascii="Times New Roman" w:eastAsia="Times New Roman" w:hAnsi="Times New Roman" w:cs="Times New Roman"/>
        </w:rPr>
        <w:t>all</w:t>
      </w:r>
      <w:r w:rsidR="00DB01C3">
        <w:rPr>
          <w:rFonts w:ascii="Times New Roman" w:eastAsia="Times New Roman" w:hAnsi="Times New Roman" w:cs="Times New Roman"/>
        </w:rPr>
        <w:t xml:space="preserve"> uniquely explain</w:t>
      </w:r>
      <w:r w:rsidR="00AA0C56">
        <w:rPr>
          <w:rFonts w:ascii="Times New Roman" w:eastAsia="Times New Roman" w:hAnsi="Times New Roman" w:cs="Times New Roman"/>
        </w:rPr>
        <w:t xml:space="preserve"> </w:t>
      </w:r>
      <w:r w:rsidR="00DB01C3">
        <w:rPr>
          <w:rFonts w:ascii="Times New Roman" w:eastAsia="Times New Roman" w:hAnsi="Times New Roman" w:cs="Times New Roman"/>
        </w:rPr>
        <w:t xml:space="preserve">communicative interactions among </w:t>
      </w:r>
      <w:r w:rsidR="00DB01C3">
        <w:rPr>
          <w:rFonts w:ascii="Times New Roman" w:eastAsia="Times New Roman" w:hAnsi="Times New Roman" w:cs="Times New Roman"/>
        </w:rPr>
        <w:lastRenderedPageBreak/>
        <w:t>citizens</w:t>
      </w:r>
      <w:r w:rsidR="00AA0C56">
        <w:rPr>
          <w:rFonts w:ascii="Times New Roman" w:eastAsia="Times New Roman" w:hAnsi="Times New Roman" w:cs="Times New Roman"/>
        </w:rPr>
        <w:t xml:space="preserve">. </w:t>
      </w:r>
      <w:r w:rsidR="008E35BF">
        <w:rPr>
          <w:rFonts w:ascii="Times New Roman" w:eastAsia="Times New Roman" w:hAnsi="Times New Roman" w:cs="Times New Roman"/>
        </w:rPr>
        <w:t xml:space="preserve">As such, </w:t>
      </w:r>
      <w:r w:rsidRPr="000D75EF">
        <w:rPr>
          <w:rFonts w:ascii="Times New Roman" w:eastAsia="Times New Roman" w:hAnsi="Times New Roman" w:cs="Times New Roman"/>
        </w:rPr>
        <w:t>w</w:t>
      </w:r>
      <w:r w:rsidR="000E2622" w:rsidRPr="000D75EF">
        <w:rPr>
          <w:rFonts w:ascii="Times New Roman" w:eastAsia="Times New Roman" w:hAnsi="Times New Roman" w:cs="Times New Roman"/>
        </w:rPr>
        <w:t>e approach message-</w:t>
      </w:r>
      <w:r w:rsidRPr="000D75EF">
        <w:rPr>
          <w:rFonts w:ascii="Times New Roman" w:eastAsia="Times New Roman" w:hAnsi="Times New Roman" w:cs="Times New Roman"/>
        </w:rPr>
        <w:t>selection behaviors from three different layers</w:t>
      </w:r>
      <w:r w:rsidR="006D54FE">
        <w:rPr>
          <w:rFonts w:ascii="Times New Roman" w:eastAsia="Times New Roman" w:hAnsi="Times New Roman" w:cs="Times New Roman"/>
        </w:rPr>
        <w:t xml:space="preserve"> of analysis</w:t>
      </w:r>
      <w:r w:rsidRPr="000D75EF">
        <w:rPr>
          <w:rFonts w:ascii="Times New Roman" w:eastAsia="Times New Roman" w:hAnsi="Times New Roman" w:cs="Times New Roman"/>
        </w:rPr>
        <w:t xml:space="preserve">: individual motivations, dyadic homophily, and network structural features. </w:t>
      </w:r>
    </w:p>
    <w:p w14:paraId="60916BAD" w14:textId="212C0421"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Our goal here is to identify whether, and how, </w:t>
      </w:r>
      <w:r w:rsidR="001E6DB9"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voluntary reading </w:t>
      </w:r>
      <w:r w:rsidR="001E6DB9" w:rsidRPr="000D75EF">
        <w:rPr>
          <w:rFonts w:ascii="Times New Roman" w:eastAsia="Times New Roman" w:hAnsi="Times New Roman" w:cs="Times New Roman"/>
        </w:rPr>
        <w:t xml:space="preserve">of </w:t>
      </w:r>
      <w:r w:rsidRPr="000D75EF">
        <w:rPr>
          <w:rFonts w:ascii="Times New Roman" w:eastAsia="Times New Roman" w:hAnsi="Times New Roman" w:cs="Times New Roman"/>
        </w:rPr>
        <w:t>one another’s messages results from a purposive search for political similarity or is instead mainly propelled by</w:t>
      </w:r>
      <w:r w:rsidR="00942D9F" w:rsidRPr="000D75EF">
        <w:rPr>
          <w:rFonts w:ascii="Times New Roman" w:eastAsia="Times New Roman" w:hAnsi="Times New Roman" w:cs="Times New Roman"/>
        </w:rPr>
        <w:t xml:space="preserve"> elements that are less likely to pertain to (or be shaped by) one’s overt partisan preference, such as </w:t>
      </w:r>
      <w:r w:rsidRPr="000D75EF">
        <w:rPr>
          <w:rFonts w:ascii="Times New Roman" w:eastAsia="Times New Roman" w:hAnsi="Times New Roman" w:cs="Times New Roman"/>
        </w:rPr>
        <w:t>motivations (i.e., understanding) and</w:t>
      </w:r>
      <w:r w:rsidR="00942D9F" w:rsidRPr="000D75EF">
        <w:rPr>
          <w:rFonts w:ascii="Times New Roman" w:eastAsia="Times New Roman" w:hAnsi="Times New Roman" w:cs="Times New Roman"/>
        </w:rPr>
        <w:t xml:space="preserve"> structural features of the discussion network</w:t>
      </w:r>
      <w:r w:rsidRPr="000D75EF">
        <w:rPr>
          <w:rFonts w:ascii="Times New Roman" w:eastAsia="Times New Roman" w:hAnsi="Times New Roman" w:cs="Times New Roman"/>
        </w:rPr>
        <w:t>. If the latter is the case, then incidental exposure to cross</w:t>
      </w:r>
      <w:r w:rsidR="00C23FAE" w:rsidRPr="000D75EF">
        <w:rPr>
          <w:rFonts w:ascii="Times New Roman" w:eastAsia="Times New Roman" w:hAnsi="Times New Roman" w:cs="Times New Roman"/>
        </w:rPr>
        <w:t>-</w:t>
      </w:r>
      <w:r w:rsidRPr="000D75EF">
        <w:rPr>
          <w:rFonts w:ascii="Times New Roman" w:eastAsia="Times New Roman" w:hAnsi="Times New Roman" w:cs="Times New Roman"/>
        </w:rPr>
        <w:t>cutting messages in online discussion networks</w:t>
      </w:r>
      <w:r w:rsidR="0063459B" w:rsidRPr="000D75EF">
        <w:rPr>
          <w:rFonts w:ascii="Times New Roman" w:eastAsia="Times New Roman" w:hAnsi="Times New Roman" w:cs="Times New Roman"/>
        </w:rPr>
        <w:t xml:space="preserve"> is more likely</w:t>
      </w:r>
      <w:r w:rsidRPr="000D75EF">
        <w:rPr>
          <w:rFonts w:ascii="Times New Roman" w:eastAsia="Times New Roman" w:hAnsi="Times New Roman" w:cs="Times New Roman"/>
        </w:rPr>
        <w:t xml:space="preserve">. </w:t>
      </w:r>
      <w:r w:rsidR="0064620B" w:rsidRPr="000D75EF">
        <w:rPr>
          <w:rFonts w:ascii="Times New Roman" w:eastAsia="Times New Roman" w:hAnsi="Times New Roman" w:cs="Times New Roman"/>
        </w:rPr>
        <w:t>By identifying the ways in which messages are selected</w:t>
      </w:r>
      <w:r w:rsidRPr="000D75EF">
        <w:rPr>
          <w:rFonts w:ascii="Times New Roman" w:eastAsia="Times New Roman" w:hAnsi="Times New Roman" w:cs="Times New Roman"/>
        </w:rPr>
        <w:t xml:space="preserve">, we also </w:t>
      </w:r>
      <w:r w:rsidR="00A37637" w:rsidRPr="000D75EF">
        <w:rPr>
          <w:rFonts w:ascii="Times New Roman" w:eastAsia="Times New Roman" w:hAnsi="Times New Roman" w:cs="Times New Roman"/>
        </w:rPr>
        <w:t>a</w:t>
      </w:r>
      <w:r w:rsidR="000F0111" w:rsidRPr="000D75EF">
        <w:rPr>
          <w:rFonts w:ascii="Times New Roman" w:eastAsia="Times New Roman" w:hAnsi="Times New Roman" w:cs="Times New Roman"/>
        </w:rPr>
        <w:t>d</w:t>
      </w:r>
      <w:r w:rsidR="00A37637" w:rsidRPr="000D75EF">
        <w:rPr>
          <w:rFonts w:ascii="Times New Roman" w:eastAsia="Times New Roman" w:hAnsi="Times New Roman" w:cs="Times New Roman"/>
        </w:rPr>
        <w:t xml:space="preserve">dress </w:t>
      </w:r>
      <w:r w:rsidRPr="000D75EF">
        <w:rPr>
          <w:rFonts w:ascii="Times New Roman" w:eastAsia="Times New Roman" w:hAnsi="Times New Roman" w:cs="Times New Roman"/>
        </w:rPr>
        <w:t>the flip side</w:t>
      </w:r>
      <w:r w:rsidR="00A46C87"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 whose messages are more likely to be </w:t>
      </w:r>
      <w:r w:rsidRPr="000D75EF">
        <w:rPr>
          <w:rFonts w:ascii="Times New Roman" w:eastAsia="Times New Roman" w:hAnsi="Times New Roman" w:cs="Times New Roman"/>
          <w:i/>
        </w:rPr>
        <w:t>read</w:t>
      </w:r>
      <w:r w:rsidRPr="000D75EF">
        <w:rPr>
          <w:rFonts w:ascii="Times New Roman" w:eastAsia="Times New Roman" w:hAnsi="Times New Roman" w:cs="Times New Roman"/>
        </w:rPr>
        <w:t xml:space="preserve"> by others. Understanding these issues </w:t>
      </w:r>
      <w:r w:rsidR="000F0111" w:rsidRPr="000D75EF">
        <w:rPr>
          <w:rFonts w:ascii="Times New Roman" w:eastAsia="Times New Roman" w:hAnsi="Times New Roman" w:cs="Times New Roman"/>
        </w:rPr>
        <w:t xml:space="preserve">also </w:t>
      </w:r>
      <w:r w:rsidRPr="000D75EF">
        <w:rPr>
          <w:rFonts w:ascii="Times New Roman" w:eastAsia="Times New Roman" w:hAnsi="Times New Roman" w:cs="Times New Roman"/>
        </w:rPr>
        <w:t>shed</w:t>
      </w:r>
      <w:r w:rsidR="000F0111" w:rsidRPr="000D75EF">
        <w:rPr>
          <w:rFonts w:ascii="Times New Roman" w:eastAsia="Times New Roman" w:hAnsi="Times New Roman" w:cs="Times New Roman"/>
        </w:rPr>
        <w:t>s</w:t>
      </w:r>
      <w:r w:rsidRPr="000D75EF">
        <w:rPr>
          <w:rFonts w:ascii="Times New Roman" w:eastAsia="Times New Roman" w:hAnsi="Times New Roman" w:cs="Times New Roman"/>
        </w:rPr>
        <w:t xml:space="preserve"> light on how aggregate exposure patterns – as </w:t>
      </w:r>
      <w:r w:rsidR="00FA7E16"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end-result of </w:t>
      </w:r>
      <w:r w:rsidR="005A2D13" w:rsidRPr="000D75EF">
        <w:rPr>
          <w:rFonts w:ascii="Times New Roman" w:eastAsia="Times New Roman" w:hAnsi="Times New Roman" w:cs="Times New Roman"/>
        </w:rPr>
        <w:t xml:space="preserve">someone’s </w:t>
      </w:r>
      <w:r w:rsidRPr="000D75EF">
        <w:rPr>
          <w:rFonts w:ascii="Times New Roman" w:eastAsia="Times New Roman" w:hAnsi="Times New Roman" w:cs="Times New Roman"/>
        </w:rPr>
        <w:t>message selection – e</w:t>
      </w:r>
      <w:r w:rsidR="000E2622" w:rsidRPr="000D75EF">
        <w:rPr>
          <w:rFonts w:ascii="Times New Roman" w:eastAsia="Times New Roman" w:hAnsi="Times New Roman" w:cs="Times New Roman"/>
        </w:rPr>
        <w:t>merge from individuals’ message-</w:t>
      </w:r>
      <w:r w:rsidRPr="000D75EF">
        <w:rPr>
          <w:rFonts w:ascii="Times New Roman" w:eastAsia="Times New Roman" w:hAnsi="Times New Roman" w:cs="Times New Roman"/>
        </w:rPr>
        <w:t>selection behaviors and what role online citizen communication play</w:t>
      </w:r>
      <w:r w:rsidR="005F351A" w:rsidRPr="000D75EF">
        <w:rPr>
          <w:rFonts w:ascii="Times New Roman" w:eastAsia="Times New Roman" w:hAnsi="Times New Roman" w:cs="Times New Roman"/>
        </w:rPr>
        <w:t>s</w:t>
      </w:r>
      <w:r w:rsidRPr="000D75EF">
        <w:rPr>
          <w:rFonts w:ascii="Times New Roman" w:eastAsia="Times New Roman" w:hAnsi="Times New Roman" w:cs="Times New Roman"/>
        </w:rPr>
        <w:t xml:space="preserve"> in the democratic process. </w:t>
      </w:r>
    </w:p>
    <w:p w14:paraId="45DCC575" w14:textId="6444F41E"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In </w:t>
      </w:r>
      <w:r w:rsidR="000E023D"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follow</w:t>
      </w:r>
      <w:r w:rsidR="000E023D" w:rsidRPr="000D75EF">
        <w:rPr>
          <w:rFonts w:ascii="Times New Roman" w:eastAsia="Times New Roman" w:hAnsi="Times New Roman" w:cs="Times New Roman"/>
        </w:rPr>
        <w:t>ing discussion</w:t>
      </w:r>
      <w:r w:rsidRPr="000D75EF">
        <w:rPr>
          <w:rFonts w:ascii="Times New Roman" w:eastAsia="Times New Roman" w:hAnsi="Times New Roman" w:cs="Times New Roman"/>
        </w:rPr>
        <w:t xml:space="preserve">, we emphasize two competing explanatory principles –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 as the two motivational drivers of online political interactions. </w:t>
      </w:r>
      <w:r w:rsidR="0011734D" w:rsidRPr="000D75EF">
        <w:rPr>
          <w:rFonts w:ascii="Times New Roman" w:eastAsia="Times New Roman" w:hAnsi="Times New Roman" w:cs="Times New Roman"/>
        </w:rPr>
        <w:t>W</w:t>
      </w:r>
      <w:r w:rsidRPr="000D75EF">
        <w:rPr>
          <w:rFonts w:ascii="Times New Roman" w:eastAsia="Times New Roman" w:hAnsi="Times New Roman" w:cs="Times New Roman"/>
        </w:rPr>
        <w:t xml:space="preserve">e further advance our perspective on how such competing principles could operate in a dyadic setting, and ultimately, how online discussion network structures could recursively influence message selection. We then offer an empirical assessment using novel panel survey data matched with behavioral log data collected </w:t>
      </w:r>
      <w:r w:rsidR="00E90652" w:rsidRPr="000D75EF">
        <w:rPr>
          <w:rFonts w:ascii="Times New Roman" w:eastAsia="Times New Roman" w:hAnsi="Times New Roman" w:cs="Times New Roman"/>
        </w:rPr>
        <w:t xml:space="preserve">during a presidential election period </w:t>
      </w:r>
      <w:r w:rsidR="0055494E" w:rsidRPr="000D75EF">
        <w:rPr>
          <w:rFonts w:ascii="Times New Roman" w:eastAsia="Times New Roman" w:hAnsi="Times New Roman" w:cs="Times New Roman"/>
        </w:rPr>
        <w:t>from an online forum in which participants voluntarily posted, read, and replied to messages</w:t>
      </w:r>
      <w:r w:rsidRPr="000D75EF">
        <w:rPr>
          <w:rFonts w:ascii="Times New Roman" w:eastAsia="Times New Roman" w:hAnsi="Times New Roman" w:cs="Times New Roman"/>
        </w:rPr>
        <w:t xml:space="preserve">. With detailed information </w:t>
      </w:r>
      <w:r w:rsidR="00AC5AC1" w:rsidRPr="000D75EF">
        <w:rPr>
          <w:rFonts w:ascii="Times New Roman" w:eastAsia="Times New Roman" w:hAnsi="Times New Roman" w:cs="Times New Roman"/>
        </w:rPr>
        <w:t xml:space="preserve">about </w:t>
      </w:r>
      <w:r w:rsidRPr="000D75EF">
        <w:rPr>
          <w:rFonts w:ascii="Times New Roman" w:eastAsia="Times New Roman" w:hAnsi="Times New Roman" w:cs="Times New Roman"/>
        </w:rPr>
        <w:t xml:space="preserve">who selects </w:t>
      </w:r>
      <w:r w:rsidR="00AC5AC1" w:rsidRPr="000D75EF">
        <w:rPr>
          <w:rFonts w:ascii="Times New Roman" w:eastAsia="Times New Roman" w:hAnsi="Times New Roman" w:cs="Times New Roman"/>
        </w:rPr>
        <w:t>whose</w:t>
      </w:r>
      <w:r w:rsidRPr="000D75EF">
        <w:rPr>
          <w:rFonts w:ascii="Times New Roman" w:eastAsia="Times New Roman" w:hAnsi="Times New Roman" w:cs="Times New Roman"/>
        </w:rPr>
        <w:t xml:space="preserve"> messages</w:t>
      </w:r>
      <w:r w:rsidR="00E1724C" w:rsidRPr="000D75EF">
        <w:rPr>
          <w:rFonts w:ascii="Times New Roman" w:eastAsia="Times New Roman" w:hAnsi="Times New Roman" w:cs="Times New Roman"/>
        </w:rPr>
        <w:t xml:space="preserve"> </w:t>
      </w:r>
      <w:r w:rsidRPr="000D75EF">
        <w:rPr>
          <w:rFonts w:ascii="Times New Roman" w:eastAsia="Times New Roman" w:hAnsi="Times New Roman" w:cs="Times New Roman"/>
        </w:rPr>
        <w:t>and its correlates during a period of heightened attention to politics, our data are aptly suited for disen</w:t>
      </w:r>
      <w:r w:rsidR="000E2622" w:rsidRPr="000D75EF">
        <w:rPr>
          <w:rFonts w:ascii="Times New Roman" w:eastAsia="Times New Roman" w:hAnsi="Times New Roman" w:cs="Times New Roman"/>
        </w:rPr>
        <w:t>tangling whether online message-</w:t>
      </w:r>
      <w:r w:rsidRPr="000D75EF">
        <w:rPr>
          <w:rFonts w:ascii="Times New Roman" w:eastAsia="Times New Roman" w:hAnsi="Times New Roman" w:cs="Times New Roman"/>
        </w:rPr>
        <w:t xml:space="preserve">selection patterns are primarily structured along partisan lines. Our results from an inferential network-analytic method called temporal exponential random graph model (TERGM) demonstrate that the impact of political preferences in shaping message selection is much more limited than often assumed. </w:t>
      </w:r>
    </w:p>
    <w:p w14:paraId="418FEBC7" w14:textId="053966AB" w:rsidR="00282C58" w:rsidRPr="000D75EF" w:rsidRDefault="000214FE" w:rsidP="00081C75">
      <w:pPr>
        <w:widowControl w:val="0"/>
        <w:snapToGrid w:val="0"/>
        <w:spacing w:line="480" w:lineRule="auto"/>
        <w:contextualSpacing/>
        <w:jc w:val="center"/>
        <w:rPr>
          <w:rFonts w:ascii="Times New Roman" w:eastAsia="Times New Roman" w:hAnsi="Times New Roman" w:cs="Times New Roman"/>
          <w:b/>
        </w:rPr>
      </w:pPr>
      <w:r w:rsidRPr="000D75EF">
        <w:rPr>
          <w:rFonts w:ascii="Times New Roman" w:eastAsia="Times New Roman" w:hAnsi="Times New Roman" w:cs="Times New Roman"/>
          <w:b/>
        </w:rPr>
        <w:lastRenderedPageBreak/>
        <w:t xml:space="preserve">The </w:t>
      </w:r>
      <w:r w:rsidR="007C370B" w:rsidRPr="000D75EF">
        <w:rPr>
          <w:rFonts w:ascii="Times New Roman" w:eastAsia="Times New Roman" w:hAnsi="Times New Roman" w:cs="Times New Roman"/>
          <w:b/>
        </w:rPr>
        <w:t xml:space="preserve">Two Motivational Drivers of Political Discussion: </w:t>
      </w:r>
      <w:r w:rsidR="007C370B" w:rsidRPr="000D75EF">
        <w:rPr>
          <w:rFonts w:ascii="Times New Roman" w:eastAsia="Times New Roman" w:hAnsi="Times New Roman" w:cs="Times New Roman"/>
          <w:b/>
          <w:i/>
        </w:rPr>
        <w:t>Consistency</w:t>
      </w:r>
      <w:r w:rsidR="007C370B" w:rsidRPr="000D75EF">
        <w:rPr>
          <w:rFonts w:ascii="Times New Roman" w:eastAsia="Times New Roman" w:hAnsi="Times New Roman" w:cs="Times New Roman"/>
          <w:b/>
        </w:rPr>
        <w:t xml:space="preserve"> and </w:t>
      </w:r>
      <w:r w:rsidR="007C370B" w:rsidRPr="000D75EF">
        <w:rPr>
          <w:rFonts w:ascii="Times New Roman" w:eastAsia="Times New Roman" w:hAnsi="Times New Roman" w:cs="Times New Roman"/>
          <w:b/>
          <w:i/>
        </w:rPr>
        <w:t>Understanding</w:t>
      </w:r>
    </w:p>
    <w:p w14:paraId="4954F5B4" w14:textId="0B07CF85"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A recurring theme in the study of political communication is how much of citizens’ choice about what information to consume is driven by their political beliefs (e.g., </w:t>
      </w:r>
      <w:proofErr w:type="spellStart"/>
      <w:r w:rsidRPr="000D75EF">
        <w:rPr>
          <w:rFonts w:ascii="Times New Roman" w:eastAsia="Times New Roman" w:hAnsi="Times New Roman" w:cs="Times New Roman"/>
        </w:rPr>
        <w:t>Iyengar</w:t>
      </w:r>
      <w:proofErr w:type="spellEnd"/>
      <w:r w:rsidRPr="000D75EF">
        <w:rPr>
          <w:rFonts w:ascii="Times New Roman" w:eastAsia="Times New Roman" w:hAnsi="Times New Roman" w:cs="Times New Roman"/>
        </w:rPr>
        <w:t xml:space="preserve"> &amp; Hahn, 2009; Stroud, 2011) and how much of it is explained by other non-partisan considerations (e.g., Messing &amp; Westwood, 2012). Underlying these </w:t>
      </w:r>
      <w:r w:rsidR="00211EB9" w:rsidRPr="000D75EF">
        <w:rPr>
          <w:rFonts w:ascii="Times New Roman" w:eastAsia="Times New Roman" w:hAnsi="Times New Roman" w:cs="Times New Roman"/>
        </w:rPr>
        <w:t xml:space="preserve">two possibilities </w:t>
      </w:r>
      <w:r w:rsidRPr="000D75EF">
        <w:rPr>
          <w:rFonts w:ascii="Times New Roman" w:eastAsia="Times New Roman" w:hAnsi="Times New Roman" w:cs="Times New Roman"/>
        </w:rPr>
        <w:t xml:space="preserve">is the distinction between two different, </w:t>
      </w:r>
      <w:r w:rsidR="00077E5A" w:rsidRPr="000D75EF">
        <w:rPr>
          <w:rFonts w:ascii="Times New Roman" w:eastAsia="Times New Roman" w:hAnsi="Times New Roman" w:cs="Times New Roman"/>
        </w:rPr>
        <w:t xml:space="preserve">yet </w:t>
      </w:r>
      <w:r w:rsidRPr="000D75EF">
        <w:rPr>
          <w:rFonts w:ascii="Times New Roman" w:eastAsia="Times New Roman" w:hAnsi="Times New Roman" w:cs="Times New Roman"/>
        </w:rPr>
        <w:t>co-existing, human motivations</w:t>
      </w:r>
      <w:r w:rsidR="008C1216"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cognitive consistency</w:t>
      </w:r>
      <w:r w:rsidRPr="000D75EF">
        <w:rPr>
          <w:rFonts w:ascii="Times New Roman" w:eastAsia="Times New Roman" w:hAnsi="Times New Roman" w:cs="Times New Roman"/>
        </w:rPr>
        <w:t xml:space="preserve"> </w:t>
      </w:r>
      <w:r w:rsidR="005F67FC" w:rsidRPr="000D75EF">
        <w:rPr>
          <w:rFonts w:ascii="Times New Roman" w:eastAsia="Times New Roman" w:hAnsi="Times New Roman" w:cs="Times New Roman"/>
        </w:rPr>
        <w:t>and</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(Holbert, Weeks, &amp; </w:t>
      </w:r>
      <w:proofErr w:type="spellStart"/>
      <w:r w:rsidRPr="000D75EF">
        <w:rPr>
          <w:rFonts w:ascii="Times New Roman" w:eastAsia="Times New Roman" w:hAnsi="Times New Roman" w:cs="Times New Roman"/>
        </w:rPr>
        <w:t>Esralew</w:t>
      </w:r>
      <w:proofErr w:type="spellEnd"/>
      <w:r w:rsidRPr="000D75EF">
        <w:rPr>
          <w:rFonts w:ascii="Times New Roman" w:eastAsia="Times New Roman" w:hAnsi="Times New Roman" w:cs="Times New Roman"/>
        </w:rPr>
        <w:t xml:space="preserve">, 2013, or </w:t>
      </w:r>
      <w:r w:rsidRPr="000D75EF">
        <w:rPr>
          <w:rFonts w:ascii="Times New Roman" w:eastAsia="Times New Roman" w:hAnsi="Times New Roman" w:cs="Times New Roman"/>
          <w:i/>
        </w:rPr>
        <w:t>directional</w:t>
      </w:r>
      <w:r w:rsidRPr="000D75EF">
        <w:rPr>
          <w:rFonts w:ascii="Times New Roman" w:eastAsia="Times New Roman" w:hAnsi="Times New Roman" w:cs="Times New Roman"/>
        </w:rPr>
        <w:t xml:space="preserve"> vs. </w:t>
      </w:r>
      <w:r w:rsidRPr="000D75EF">
        <w:rPr>
          <w:rFonts w:ascii="Times New Roman" w:eastAsia="Times New Roman" w:hAnsi="Times New Roman" w:cs="Times New Roman"/>
          <w:i/>
        </w:rPr>
        <w:t>accuracy</w:t>
      </w:r>
      <w:r w:rsidRPr="000D75EF">
        <w:rPr>
          <w:rFonts w:ascii="Times New Roman" w:eastAsia="Times New Roman" w:hAnsi="Times New Roman" w:cs="Times New Roman"/>
        </w:rPr>
        <w:t xml:space="preserve"> goals in </w:t>
      </w:r>
      <w:proofErr w:type="spellStart"/>
      <w:r w:rsidRPr="000D75EF">
        <w:rPr>
          <w:rFonts w:ascii="Times New Roman" w:eastAsia="Times New Roman" w:hAnsi="Times New Roman" w:cs="Times New Roman"/>
        </w:rPr>
        <w:t>Kunda</w:t>
      </w:r>
      <w:proofErr w:type="spellEnd"/>
      <w:r w:rsidRPr="000D75EF">
        <w:rPr>
          <w:rFonts w:ascii="Times New Roman" w:eastAsia="Times New Roman" w:hAnsi="Times New Roman" w:cs="Times New Roman"/>
        </w:rPr>
        <w:t xml:space="preserve">, 1990). </w:t>
      </w:r>
      <w:r w:rsidR="002842C7">
        <w:rPr>
          <w:rFonts w:ascii="Times New Roman" w:eastAsia="Times New Roman" w:hAnsi="Times New Roman" w:cs="Times New Roman"/>
        </w:rPr>
        <w:t>T</w:t>
      </w:r>
      <w:r w:rsidRPr="000D75EF">
        <w:rPr>
          <w:rFonts w:ascii="Times New Roman" w:eastAsia="Times New Roman" w:hAnsi="Times New Roman" w:cs="Times New Roman"/>
        </w:rPr>
        <w:t xml:space="preserve">he </w:t>
      </w:r>
      <w:r w:rsidRPr="006D54FE">
        <w:rPr>
          <w:rFonts w:ascii="Times New Roman" w:eastAsia="Times New Roman" w:hAnsi="Times New Roman" w:cs="Times New Roman"/>
          <w:i/>
        </w:rPr>
        <w:t>cognitive consistency</w:t>
      </w:r>
      <w:r w:rsidRPr="000D75EF">
        <w:rPr>
          <w:rFonts w:ascii="Times New Roman" w:eastAsia="Times New Roman" w:hAnsi="Times New Roman" w:cs="Times New Roman"/>
        </w:rPr>
        <w:t xml:space="preserve"> principle</w:t>
      </w:r>
      <w:r w:rsidR="002842C7">
        <w:rPr>
          <w:rFonts w:ascii="Times New Roman" w:eastAsia="Times New Roman" w:hAnsi="Times New Roman" w:cs="Times New Roman"/>
        </w:rPr>
        <w:t xml:space="preserve"> </w:t>
      </w:r>
      <w:r w:rsidRPr="000D75EF">
        <w:rPr>
          <w:rFonts w:ascii="Times New Roman" w:eastAsia="Times New Roman" w:hAnsi="Times New Roman" w:cs="Times New Roman"/>
        </w:rPr>
        <w:t>suggest</w:t>
      </w:r>
      <w:r w:rsidR="002842C7">
        <w:rPr>
          <w:rFonts w:ascii="Times New Roman" w:eastAsia="Times New Roman" w:hAnsi="Times New Roman" w:cs="Times New Roman"/>
        </w:rPr>
        <w:t>s</w:t>
      </w:r>
      <w:r w:rsidRPr="000D75EF">
        <w:rPr>
          <w:rFonts w:ascii="Times New Roman" w:eastAsia="Times New Roman" w:hAnsi="Times New Roman" w:cs="Times New Roman"/>
        </w:rPr>
        <w:t xml:space="preserve"> that individuals prefer pro-attitudinal messages </w:t>
      </w:r>
      <w:r w:rsidR="00DF2873" w:rsidRPr="000D75EF">
        <w:rPr>
          <w:rFonts w:ascii="Times New Roman" w:eastAsia="Times New Roman" w:hAnsi="Times New Roman" w:cs="Times New Roman"/>
        </w:rPr>
        <w:t xml:space="preserve">that </w:t>
      </w:r>
      <w:r w:rsidRPr="000D75EF">
        <w:rPr>
          <w:rFonts w:ascii="Times New Roman" w:eastAsia="Times New Roman" w:hAnsi="Times New Roman" w:cs="Times New Roman"/>
        </w:rPr>
        <w:t xml:space="preserve">lead them to their desired conclusions (e.g., </w:t>
      </w:r>
      <w:proofErr w:type="spellStart"/>
      <w:r w:rsidRPr="000D75EF">
        <w:rPr>
          <w:rFonts w:ascii="Times New Roman" w:eastAsia="Times New Roman" w:hAnsi="Times New Roman" w:cs="Times New Roman"/>
        </w:rPr>
        <w:t>Iyengar</w:t>
      </w:r>
      <w:proofErr w:type="spellEnd"/>
      <w:r w:rsidRPr="000D75EF">
        <w:rPr>
          <w:rFonts w:ascii="Times New Roman" w:eastAsia="Times New Roman" w:hAnsi="Times New Roman" w:cs="Times New Roman"/>
        </w:rPr>
        <w:t xml:space="preserve"> &amp; Hahn, 2009; Stroud, 2011). In contrast, the principle of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posits that people are drawn to messages that they believe help them make sense of the situation at hand and reach accurate conclusions (Holbert et al., 2013). Although these tendencies have been discussed</w:t>
      </w:r>
      <w:r w:rsidR="00F81E2B" w:rsidRPr="000D75EF">
        <w:rPr>
          <w:rFonts w:ascii="Times New Roman" w:eastAsia="Times New Roman" w:hAnsi="Times New Roman" w:cs="Times New Roman"/>
        </w:rPr>
        <w:t xml:space="preserve"> largely</w:t>
      </w:r>
      <w:r w:rsidRPr="000D75EF">
        <w:rPr>
          <w:rFonts w:ascii="Times New Roman" w:eastAsia="Times New Roman" w:hAnsi="Times New Roman" w:cs="Times New Roman"/>
        </w:rPr>
        <w:t xml:space="preserve"> in the context of mass media sources and messages, they provide a reasonable explanatory framework for message selection in online discussion settings where interaction is much less spontaneous than face-to-face conversation and discussants often have strong control over message choice (selectivity). Within the context of the current study, we discuss how the</w:t>
      </w:r>
      <w:r w:rsidR="00B66B5D" w:rsidRPr="000D75EF">
        <w:rPr>
          <w:rFonts w:ascii="Times New Roman" w:eastAsia="Times New Roman" w:hAnsi="Times New Roman" w:cs="Times New Roman"/>
        </w:rPr>
        <w:t>se</w:t>
      </w:r>
      <w:r w:rsidRPr="000D75EF">
        <w:rPr>
          <w:rFonts w:ascii="Times New Roman" w:eastAsia="Times New Roman" w:hAnsi="Times New Roman" w:cs="Times New Roman"/>
        </w:rPr>
        <w:t xml:space="preserve"> two principles of human motivation (i.e.,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vs.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shape the dynamics of message selection in an online discussion forum at both individual (i.e., </w:t>
      </w:r>
      <w:r w:rsidR="00383C49" w:rsidRPr="000D75EF">
        <w:rPr>
          <w:rFonts w:ascii="Times New Roman" w:eastAsia="Times New Roman" w:hAnsi="Times New Roman" w:cs="Times New Roman"/>
        </w:rPr>
        <w:t xml:space="preserve">the selection of </w:t>
      </w:r>
      <w:r w:rsidRPr="000D75EF">
        <w:rPr>
          <w:rFonts w:ascii="Times New Roman" w:eastAsia="Times New Roman" w:hAnsi="Times New Roman" w:cs="Times New Roman"/>
        </w:rPr>
        <w:t xml:space="preserve">others’ messages and one’s own message being selected by others) and dyadic (i.e., actor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selecting actor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’s message based on a dyadic characteristic </w:t>
      </w:r>
      <w:r w:rsidR="004B52BC" w:rsidRPr="000D75EF">
        <w:rPr>
          <w:rFonts w:ascii="Times New Roman" w:eastAsia="Times New Roman" w:hAnsi="Times New Roman" w:cs="Times New Roman"/>
        </w:rPr>
        <w:t xml:space="preserve">shared by </w:t>
      </w:r>
      <w:r w:rsidRPr="000D75EF">
        <w:rPr>
          <w:rFonts w:ascii="Times New Roman" w:eastAsia="Times New Roman" w:hAnsi="Times New Roman" w:cs="Times New Roman"/>
        </w:rPr>
        <w:t xml:space="preserve">the actors) levels. </w:t>
      </w:r>
    </w:p>
    <w:p w14:paraId="5B62CE02" w14:textId="77777777" w:rsidR="00282C58" w:rsidRPr="000D75EF" w:rsidRDefault="007C370B" w:rsidP="00081C75">
      <w:pPr>
        <w:widowControl w:val="0"/>
        <w:snapToGrid w:val="0"/>
        <w:spacing w:line="480" w:lineRule="auto"/>
        <w:contextualSpacing/>
        <w:jc w:val="center"/>
        <w:rPr>
          <w:rFonts w:ascii="Times New Roman" w:eastAsia="Times New Roman" w:hAnsi="Times New Roman" w:cs="Times New Roman"/>
        </w:rPr>
      </w:pPr>
      <w:r w:rsidRPr="000D75EF">
        <w:rPr>
          <w:rFonts w:ascii="Times New Roman" w:eastAsia="Times New Roman" w:hAnsi="Times New Roman" w:cs="Times New Roman"/>
          <w:b/>
        </w:rPr>
        <w:t>Principles of Consistency and Understanding at the Individual Level</w:t>
      </w:r>
    </w:p>
    <w:p w14:paraId="788617D6" w14:textId="08151B20" w:rsidR="00282C58" w:rsidRPr="000D75EF" w:rsidRDefault="007C370B"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rPr>
        <w:tab/>
        <w:t xml:space="preserve">When it comes to </w:t>
      </w:r>
      <w:r w:rsidRPr="000D75EF">
        <w:rPr>
          <w:rFonts w:ascii="Times New Roman" w:eastAsia="Times New Roman" w:hAnsi="Times New Roman" w:cs="Times New Roman"/>
          <w:i/>
        </w:rPr>
        <w:t>out-going</w:t>
      </w:r>
      <w:r w:rsidRPr="000D75EF">
        <w:rPr>
          <w:rFonts w:ascii="Times New Roman" w:eastAsia="Times New Roman" w:hAnsi="Times New Roman" w:cs="Times New Roman"/>
        </w:rPr>
        <w:t xml:space="preserve"> message selection (i.e., reading others’ message), it is plausible that those who </w:t>
      </w:r>
      <w:r w:rsidR="00A26981" w:rsidRPr="000D75EF">
        <w:rPr>
          <w:rFonts w:ascii="Times New Roman" w:eastAsia="Times New Roman" w:hAnsi="Times New Roman" w:cs="Times New Roman"/>
        </w:rPr>
        <w:t>are most motivated by</w:t>
      </w:r>
      <w:r w:rsidRPr="000D75EF">
        <w:rPr>
          <w:rFonts w:ascii="Times New Roman" w:eastAsia="Times New Roman" w:hAnsi="Times New Roman" w:cs="Times New Roman"/>
        </w:rPr>
        <w:t xml:space="preserve"> </w:t>
      </w:r>
      <w:r w:rsidRPr="00B606AC">
        <w:rPr>
          <w:rFonts w:ascii="Times New Roman" w:eastAsia="Times New Roman" w:hAnsi="Times New Roman" w:cs="Times New Roman"/>
          <w:i/>
        </w:rPr>
        <w:t>understanding</w:t>
      </w:r>
      <w:r w:rsidRPr="000D75EF">
        <w:rPr>
          <w:rFonts w:ascii="Times New Roman" w:eastAsia="Times New Roman" w:hAnsi="Times New Roman" w:cs="Times New Roman"/>
        </w:rPr>
        <w:t xml:space="preserve"> </w:t>
      </w:r>
      <w:r w:rsidR="00B57EE9">
        <w:rPr>
          <w:rFonts w:ascii="Times New Roman" w:eastAsia="Times New Roman" w:hAnsi="Times New Roman" w:cs="Times New Roman"/>
        </w:rPr>
        <w:t xml:space="preserve">would </w:t>
      </w:r>
      <w:r w:rsidRPr="000D75EF">
        <w:rPr>
          <w:rFonts w:ascii="Times New Roman" w:eastAsia="Times New Roman" w:hAnsi="Times New Roman" w:cs="Times New Roman"/>
        </w:rPr>
        <w:t>seek out messages that they think are relevant and useful, regardless of whether such messages are pro- or counter-attitudinal. Because hav</w:t>
      </w:r>
      <w:r w:rsidR="002A7AF4" w:rsidRPr="000D75EF">
        <w:rPr>
          <w:rFonts w:ascii="Times New Roman" w:eastAsia="Times New Roman" w:hAnsi="Times New Roman" w:cs="Times New Roman"/>
        </w:rPr>
        <w:t xml:space="preserve">ing </w:t>
      </w:r>
      <w:r w:rsidRPr="000D75EF">
        <w:rPr>
          <w:rFonts w:ascii="Times New Roman" w:eastAsia="Times New Roman" w:hAnsi="Times New Roman" w:cs="Times New Roman"/>
        </w:rPr>
        <w:t>an accurate understanding</w:t>
      </w:r>
      <w:r w:rsidR="002A7AF4" w:rsidRPr="000D75EF">
        <w:rPr>
          <w:rFonts w:ascii="Times New Roman" w:eastAsia="Times New Roman" w:hAnsi="Times New Roman" w:cs="Times New Roman"/>
        </w:rPr>
        <w:t xml:space="preserve"> motivates them</w:t>
      </w:r>
      <w:r w:rsidRPr="000D75EF">
        <w:rPr>
          <w:rFonts w:ascii="Times New Roman" w:eastAsia="Times New Roman" w:hAnsi="Times New Roman" w:cs="Times New Roman"/>
        </w:rPr>
        <w:t xml:space="preserve">, they extend more </w:t>
      </w:r>
      <w:r w:rsidRPr="000D75EF">
        <w:rPr>
          <w:rFonts w:ascii="Times New Roman" w:eastAsia="Times New Roman" w:hAnsi="Times New Roman" w:cs="Times New Roman"/>
        </w:rPr>
        <w:lastRenderedPageBreak/>
        <w:t>effor</w:t>
      </w:r>
      <w:r w:rsidR="002A7AF4" w:rsidRPr="000D75EF">
        <w:rPr>
          <w:rFonts w:ascii="Times New Roman" w:eastAsia="Times New Roman" w:hAnsi="Times New Roman" w:cs="Times New Roman"/>
        </w:rPr>
        <w:t xml:space="preserve">t </w:t>
      </w:r>
      <w:r w:rsidRPr="000D75EF">
        <w:rPr>
          <w:rFonts w:ascii="Times New Roman" w:eastAsia="Times New Roman" w:hAnsi="Times New Roman" w:cs="Times New Roman"/>
        </w:rPr>
        <w:t xml:space="preserve">navigating and sorting through available </w:t>
      </w:r>
      <w:proofErr w:type="gramStart"/>
      <w:r w:rsidR="00B67346" w:rsidRPr="000D75EF">
        <w:rPr>
          <w:rFonts w:ascii="Times New Roman" w:eastAsia="Times New Roman" w:hAnsi="Times New Roman" w:cs="Times New Roman"/>
        </w:rPr>
        <w:t>messages</w:t>
      </w:r>
      <w:r w:rsidRPr="000D75EF">
        <w:rPr>
          <w:rFonts w:ascii="Times New Roman" w:eastAsia="Times New Roman" w:hAnsi="Times New Roman" w:cs="Times New Roman"/>
        </w:rPr>
        <w:t xml:space="preserve">, </w:t>
      </w:r>
      <w:r w:rsidR="00FC01BE" w:rsidRPr="000D75EF">
        <w:rPr>
          <w:rFonts w:ascii="Times New Roman" w:eastAsia="Times New Roman" w:hAnsi="Times New Roman" w:cs="Times New Roman"/>
        </w:rPr>
        <w:t>but</w:t>
      </w:r>
      <w:proofErr w:type="gramEnd"/>
      <w:r w:rsidR="00FC01BE" w:rsidRPr="000D75EF">
        <w:rPr>
          <w:rFonts w:ascii="Times New Roman" w:eastAsia="Times New Roman" w:hAnsi="Times New Roman" w:cs="Times New Roman"/>
        </w:rPr>
        <w:t xml:space="preserve"> are </w:t>
      </w:r>
      <w:r w:rsidRPr="000D75EF">
        <w:rPr>
          <w:rFonts w:ascii="Times New Roman" w:eastAsia="Times New Roman" w:hAnsi="Times New Roman" w:cs="Times New Roman"/>
        </w:rPr>
        <w:t xml:space="preserve">less likely </w:t>
      </w:r>
      <w:r w:rsidR="00FC01BE" w:rsidRPr="000D75EF">
        <w:rPr>
          <w:rFonts w:ascii="Times New Roman" w:eastAsia="Times New Roman" w:hAnsi="Times New Roman" w:cs="Times New Roman"/>
        </w:rPr>
        <w:t xml:space="preserve">to </w:t>
      </w:r>
      <w:r w:rsidRPr="000D75EF">
        <w:rPr>
          <w:rFonts w:ascii="Times New Roman" w:eastAsia="Times New Roman" w:hAnsi="Times New Roman" w:cs="Times New Roman"/>
        </w:rPr>
        <w:t>be bounded by their political preferences. Thus, their strong appetite for information translate</w:t>
      </w:r>
      <w:r w:rsidR="00843D49" w:rsidRPr="000D75EF">
        <w:rPr>
          <w:rFonts w:ascii="Times New Roman" w:eastAsia="Times New Roman" w:hAnsi="Times New Roman" w:cs="Times New Roman"/>
        </w:rPr>
        <w:t>s</w:t>
      </w:r>
      <w:r w:rsidRPr="000D75EF">
        <w:rPr>
          <w:rFonts w:ascii="Times New Roman" w:eastAsia="Times New Roman" w:hAnsi="Times New Roman" w:cs="Times New Roman"/>
        </w:rPr>
        <w:t xml:space="preserve"> into a</w:t>
      </w:r>
      <w:r w:rsidR="00286378" w:rsidRPr="000D75EF">
        <w:rPr>
          <w:rFonts w:ascii="Times New Roman" w:eastAsia="Times New Roman" w:hAnsi="Times New Roman" w:cs="Times New Roman"/>
        </w:rPr>
        <w:t xml:space="preserve"> high </w:t>
      </w:r>
      <w:r w:rsidRPr="000D75EF">
        <w:rPr>
          <w:rFonts w:ascii="Times New Roman" w:eastAsia="Times New Roman" w:hAnsi="Times New Roman" w:cs="Times New Roman"/>
        </w:rPr>
        <w:t>frequency of reading others’ messages. This is in line with previous findings that</w:t>
      </w:r>
      <w:r w:rsidR="006176C0" w:rsidRPr="000D75EF">
        <w:rPr>
          <w:rFonts w:ascii="Times New Roman" w:eastAsia="Times New Roman" w:hAnsi="Times New Roman" w:cs="Times New Roman"/>
        </w:rPr>
        <w:t xml:space="preserve"> accuracy motivations (Valentino et al., 2009) </w:t>
      </w:r>
      <w:r w:rsidR="002A3F90" w:rsidRPr="000D75EF">
        <w:rPr>
          <w:rFonts w:ascii="Times New Roman" w:eastAsia="Times New Roman" w:hAnsi="Times New Roman" w:cs="Times New Roman"/>
        </w:rPr>
        <w:t>and</w:t>
      </w:r>
      <w:r w:rsidR="006176C0" w:rsidRPr="000D75EF">
        <w:rPr>
          <w:rFonts w:ascii="Times New Roman" w:eastAsia="Times New Roman" w:hAnsi="Times New Roman" w:cs="Times New Roman"/>
        </w:rPr>
        <w:t xml:space="preserve"> a </w:t>
      </w:r>
      <w:r w:rsidRPr="000D75EF">
        <w:rPr>
          <w:rFonts w:ascii="Times New Roman" w:eastAsia="Times New Roman" w:hAnsi="Times New Roman" w:cs="Times New Roman"/>
        </w:rPr>
        <w:t xml:space="preserve">need for cognition (Cacioppo et al., 1996) </w:t>
      </w:r>
      <w:r w:rsidR="002A3F90" w:rsidRPr="000D75EF">
        <w:rPr>
          <w:rFonts w:ascii="Times New Roman" w:eastAsia="Times New Roman" w:hAnsi="Times New Roman" w:cs="Times New Roman"/>
        </w:rPr>
        <w:t xml:space="preserve">each </w:t>
      </w:r>
      <w:r w:rsidRPr="000D75EF">
        <w:rPr>
          <w:rFonts w:ascii="Times New Roman" w:eastAsia="Times New Roman" w:hAnsi="Times New Roman" w:cs="Times New Roman"/>
        </w:rPr>
        <w:t>positively predict a host of information</w:t>
      </w:r>
      <w:r w:rsidR="002842C7">
        <w:rPr>
          <w:rFonts w:ascii="Times New Roman" w:eastAsia="Times New Roman" w:hAnsi="Times New Roman" w:cs="Times New Roman"/>
        </w:rPr>
        <w:t>-</w:t>
      </w:r>
      <w:r w:rsidRPr="000D75EF">
        <w:rPr>
          <w:rFonts w:ascii="Times New Roman" w:eastAsia="Times New Roman" w:hAnsi="Times New Roman" w:cs="Times New Roman"/>
        </w:rPr>
        <w:t xml:space="preserve">seeking behaviors. On the other hand, those who </w:t>
      </w:r>
      <w:r w:rsidR="000A1AD4" w:rsidRPr="000D75EF">
        <w:rPr>
          <w:rFonts w:ascii="Times New Roman" w:eastAsia="Times New Roman" w:hAnsi="Times New Roman" w:cs="Times New Roman"/>
        </w:rPr>
        <w:t xml:space="preserve">have a </w:t>
      </w:r>
      <w:r w:rsidRPr="000D75EF">
        <w:rPr>
          <w:rFonts w:ascii="Times New Roman" w:eastAsia="Times New Roman" w:hAnsi="Times New Roman" w:cs="Times New Roman"/>
        </w:rPr>
        <w:t xml:space="preserve">high consistency motivation likely avoid messages </w:t>
      </w:r>
      <w:r w:rsidR="001A18DC" w:rsidRPr="000D75EF">
        <w:rPr>
          <w:rFonts w:ascii="Times New Roman" w:eastAsia="Times New Roman" w:hAnsi="Times New Roman" w:cs="Times New Roman"/>
        </w:rPr>
        <w:t xml:space="preserve">with which </w:t>
      </w:r>
      <w:r w:rsidRPr="000D75EF">
        <w:rPr>
          <w:rFonts w:ascii="Times New Roman" w:eastAsia="Times New Roman" w:hAnsi="Times New Roman" w:cs="Times New Roman"/>
        </w:rPr>
        <w:t>they disagree</w:t>
      </w:r>
      <w:r w:rsidR="000418F5"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thus</w:t>
      </w:r>
      <w:r w:rsidR="00E042F4"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their overall information search </w:t>
      </w:r>
      <w:r w:rsidR="00E042F4" w:rsidRPr="000D75EF">
        <w:rPr>
          <w:rFonts w:ascii="Times New Roman" w:eastAsia="Times New Roman" w:hAnsi="Times New Roman" w:cs="Times New Roman"/>
        </w:rPr>
        <w:t xml:space="preserve">is </w:t>
      </w:r>
      <w:r w:rsidRPr="000D75EF">
        <w:rPr>
          <w:rFonts w:ascii="Times New Roman" w:eastAsia="Times New Roman" w:hAnsi="Times New Roman" w:cs="Times New Roman"/>
        </w:rPr>
        <w:t>more</w:t>
      </w:r>
      <w:r w:rsidR="00E042F4" w:rsidRPr="000D75EF">
        <w:rPr>
          <w:rFonts w:ascii="Times New Roman" w:eastAsia="Times New Roman" w:hAnsi="Times New Roman" w:cs="Times New Roman"/>
        </w:rPr>
        <w:t xml:space="preserve"> narrow and</w:t>
      </w:r>
      <w:r w:rsidRPr="000D75EF">
        <w:rPr>
          <w:rFonts w:ascii="Times New Roman" w:eastAsia="Times New Roman" w:hAnsi="Times New Roman" w:cs="Times New Roman"/>
        </w:rPr>
        <w:t xml:space="preserve"> selective. In a non</w:t>
      </w:r>
      <w:r w:rsidR="008B241E" w:rsidRPr="000D75EF">
        <w:rPr>
          <w:rFonts w:ascii="Times New Roman" w:eastAsia="Times New Roman" w:hAnsi="Times New Roman" w:cs="Times New Roman"/>
        </w:rPr>
        <w:t>-</w:t>
      </w:r>
      <w:r w:rsidRPr="000D75EF">
        <w:rPr>
          <w:rFonts w:ascii="Times New Roman" w:eastAsia="Times New Roman" w:hAnsi="Times New Roman" w:cs="Times New Roman"/>
        </w:rPr>
        <w:t>self-selected online forum where both pro- and counter-attitudinal messages are present, people with strong consistency motivation likely</w:t>
      </w:r>
      <w:r w:rsidR="006C770D" w:rsidRPr="000D75EF">
        <w:rPr>
          <w:rFonts w:ascii="Times New Roman" w:eastAsia="Times New Roman" w:hAnsi="Times New Roman" w:cs="Times New Roman"/>
        </w:rPr>
        <w:t xml:space="preserve"> screen out messages that are not consistent with their political and partisan beliefs and only</w:t>
      </w:r>
      <w:r w:rsidRPr="000D75EF">
        <w:rPr>
          <w:rFonts w:ascii="Times New Roman" w:eastAsia="Times New Roman" w:hAnsi="Times New Roman" w:cs="Times New Roman"/>
        </w:rPr>
        <w:t xml:space="preserve"> </w:t>
      </w:r>
      <w:r w:rsidR="006C770D" w:rsidRPr="000D75EF">
        <w:rPr>
          <w:rFonts w:ascii="Times New Roman" w:eastAsia="Times New Roman" w:hAnsi="Times New Roman" w:cs="Times New Roman"/>
        </w:rPr>
        <w:t xml:space="preserve">consume some “safe” messages </w:t>
      </w:r>
      <w:r w:rsidRPr="000D75EF">
        <w:rPr>
          <w:rFonts w:ascii="Times New Roman" w:eastAsia="Times New Roman" w:hAnsi="Times New Roman" w:cs="Times New Roman"/>
        </w:rPr>
        <w:t xml:space="preserve">(Bennett &amp; </w:t>
      </w:r>
      <w:proofErr w:type="spellStart"/>
      <w:r w:rsidRPr="000D75EF">
        <w:rPr>
          <w:rFonts w:ascii="Times New Roman" w:eastAsia="Times New Roman" w:hAnsi="Times New Roman" w:cs="Times New Roman"/>
        </w:rPr>
        <w:t>Iyengar</w:t>
      </w:r>
      <w:proofErr w:type="spellEnd"/>
      <w:r w:rsidRPr="000D75EF">
        <w:rPr>
          <w:rFonts w:ascii="Times New Roman" w:eastAsia="Times New Roman" w:hAnsi="Times New Roman" w:cs="Times New Roman"/>
        </w:rPr>
        <w:t>, 2008)</w:t>
      </w:r>
      <w:r w:rsidR="00250FA4"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2D43E4" w:rsidRPr="000D75EF">
        <w:rPr>
          <w:rFonts w:ascii="Times New Roman" w:eastAsia="Times New Roman" w:hAnsi="Times New Roman" w:cs="Times New Roman"/>
        </w:rPr>
        <w:t xml:space="preserve">which would lead them to </w:t>
      </w:r>
      <w:r w:rsidRPr="000D75EF">
        <w:rPr>
          <w:rFonts w:ascii="Times New Roman" w:eastAsia="Times New Roman" w:hAnsi="Times New Roman" w:cs="Times New Roman"/>
        </w:rPr>
        <w:t xml:space="preserve">spend less time reading others’ messages in general. This is especially likely when the valence of a new message cannot be reliably predicted </w:t>
      </w:r>
      <w:r w:rsidRPr="000D75EF">
        <w:rPr>
          <w:rFonts w:ascii="Times New Roman" w:eastAsia="Times New Roman" w:hAnsi="Times New Roman" w:cs="Times New Roman"/>
          <w:i/>
        </w:rPr>
        <w:t>before exposure</w:t>
      </w:r>
      <w:r w:rsidRPr="000D75EF">
        <w:rPr>
          <w:rFonts w:ascii="Times New Roman" w:eastAsia="Times New Roman" w:hAnsi="Times New Roman" w:cs="Times New Roman"/>
        </w:rPr>
        <w:t xml:space="preserve"> due to the presence of both pro- and counter-attitudinal messages (e.g., Shook &amp; Fazio, 2009). Recent research, however, suggests that even strong partisans do not </w:t>
      </w:r>
      <w:r w:rsidR="003644B0" w:rsidRPr="000D75EF">
        <w:rPr>
          <w:rFonts w:ascii="Times New Roman" w:eastAsia="Times New Roman" w:hAnsi="Times New Roman" w:cs="Times New Roman"/>
          <w:i/>
        </w:rPr>
        <w:t>always</w:t>
      </w:r>
      <w:r w:rsidR="003644B0"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avoid attitudinally incongruent information (Garrett &amp; Stroud, 2014; Valentino et al., 2009). This speaks to the possibility that avoidance </w:t>
      </w:r>
      <w:r w:rsidR="006F0D7F" w:rsidRPr="000D75EF">
        <w:rPr>
          <w:rFonts w:ascii="Times New Roman" w:eastAsia="Times New Roman" w:hAnsi="Times New Roman" w:cs="Times New Roman"/>
        </w:rPr>
        <w:t xml:space="preserve">may </w:t>
      </w:r>
      <w:r w:rsidRPr="000D75EF">
        <w:rPr>
          <w:rFonts w:ascii="Times New Roman" w:eastAsia="Times New Roman" w:hAnsi="Times New Roman" w:cs="Times New Roman"/>
        </w:rPr>
        <w:t xml:space="preserve">not </w:t>
      </w:r>
      <w:r w:rsidR="006F0D7F" w:rsidRPr="000D75EF">
        <w:rPr>
          <w:rFonts w:ascii="Times New Roman" w:eastAsia="Times New Roman" w:hAnsi="Times New Roman" w:cs="Times New Roman"/>
        </w:rPr>
        <w:t xml:space="preserve">be </w:t>
      </w:r>
      <w:r w:rsidRPr="000D75EF">
        <w:rPr>
          <w:rFonts w:ascii="Times New Roman" w:eastAsia="Times New Roman" w:hAnsi="Times New Roman" w:cs="Times New Roman"/>
        </w:rPr>
        <w:t xml:space="preserve">the only way for those with high consistency motivation to respond to counter-attitudinal information. If this is the case, consistency motivation does not necessarily reduce </w:t>
      </w:r>
      <w:r w:rsidR="000E2622" w:rsidRPr="000D75EF">
        <w:rPr>
          <w:rFonts w:ascii="Times New Roman" w:eastAsia="Times New Roman" w:hAnsi="Times New Roman" w:cs="Times New Roman"/>
        </w:rPr>
        <w:t>information seeking and message-</w:t>
      </w:r>
      <w:r w:rsidRPr="000D75EF">
        <w:rPr>
          <w:rFonts w:ascii="Times New Roman" w:eastAsia="Times New Roman" w:hAnsi="Times New Roman" w:cs="Times New Roman"/>
        </w:rPr>
        <w:t xml:space="preserve">selection behaviors. </w:t>
      </w:r>
    </w:p>
    <w:p w14:paraId="4B4D6946" w14:textId="7D1A0C6F"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For patterns of </w:t>
      </w:r>
      <w:r w:rsidRPr="000D75EF">
        <w:rPr>
          <w:rFonts w:ascii="Times New Roman" w:eastAsia="Times New Roman" w:hAnsi="Times New Roman" w:cs="Times New Roman"/>
          <w:i/>
        </w:rPr>
        <w:t>incoming</w:t>
      </w:r>
      <w:r w:rsidRPr="000D75EF">
        <w:rPr>
          <w:rFonts w:ascii="Times New Roman" w:eastAsia="Times New Roman" w:hAnsi="Times New Roman" w:cs="Times New Roman"/>
        </w:rPr>
        <w:t xml:space="preserve"> message selection (i.e., being read by others), we expect that messages posted by those </w:t>
      </w:r>
      <w:r w:rsidR="00AF0504" w:rsidRPr="000D75EF">
        <w:rPr>
          <w:rFonts w:ascii="Times New Roman" w:eastAsia="Times New Roman" w:hAnsi="Times New Roman" w:cs="Times New Roman"/>
        </w:rPr>
        <w:t>with</w:t>
      </w:r>
      <w:r w:rsidRPr="000D75EF">
        <w:rPr>
          <w:rFonts w:ascii="Times New Roman" w:eastAsia="Times New Roman" w:hAnsi="Times New Roman" w:cs="Times New Roman"/>
        </w:rPr>
        <w:t xml:space="preserve"> higher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motivation will likely communicate strong, clear partisan perspectives (</w:t>
      </w:r>
      <w:proofErr w:type="spellStart"/>
      <w:r w:rsidRPr="000D75EF">
        <w:rPr>
          <w:rFonts w:ascii="Times New Roman" w:eastAsia="Times New Roman" w:hAnsi="Times New Roman" w:cs="Times New Roman"/>
        </w:rPr>
        <w:t>Ahn</w:t>
      </w:r>
      <w:proofErr w:type="spellEnd"/>
      <w:r w:rsidRPr="000D75EF">
        <w:rPr>
          <w:rFonts w:ascii="Times New Roman" w:eastAsia="Times New Roman" w:hAnsi="Times New Roman" w:cs="Times New Roman"/>
        </w:rPr>
        <w:t xml:space="preserve">, </w:t>
      </w:r>
      <w:proofErr w:type="spellStart"/>
      <w:r w:rsidRPr="000D75EF">
        <w:rPr>
          <w:rFonts w:ascii="Times New Roman" w:eastAsia="Times New Roman" w:hAnsi="Times New Roman" w:cs="Times New Roman"/>
        </w:rPr>
        <w:t>Huckfeldt</w:t>
      </w:r>
      <w:proofErr w:type="spellEnd"/>
      <w:r w:rsidRPr="000D75EF">
        <w:rPr>
          <w:rFonts w:ascii="Times New Roman" w:eastAsia="Times New Roman" w:hAnsi="Times New Roman" w:cs="Times New Roman"/>
        </w:rPr>
        <w:t xml:space="preserve">, &amp; Ryan, 2014). These partisan cues revealed in the posted messages </w:t>
      </w:r>
      <w:r w:rsidR="00797334" w:rsidRPr="000D75EF">
        <w:rPr>
          <w:rFonts w:ascii="Times New Roman" w:eastAsia="Times New Roman" w:hAnsi="Times New Roman" w:cs="Times New Roman"/>
        </w:rPr>
        <w:t xml:space="preserve">will </w:t>
      </w:r>
      <w:r w:rsidRPr="000D75EF">
        <w:rPr>
          <w:rFonts w:ascii="Times New Roman" w:eastAsia="Times New Roman" w:hAnsi="Times New Roman" w:cs="Times New Roman"/>
        </w:rPr>
        <w:t xml:space="preserve">then attract attention from other participants. Given the widespread preference towards attitudinally congruent information in </w:t>
      </w:r>
      <w:r w:rsidR="005F2BED"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general public (Garrett &amp; Stroud, 2014), partisan language </w:t>
      </w:r>
      <w:r w:rsidR="00E11268" w:rsidRPr="000D75EF">
        <w:rPr>
          <w:rFonts w:ascii="Times New Roman" w:eastAsia="Times New Roman" w:hAnsi="Times New Roman" w:cs="Times New Roman"/>
        </w:rPr>
        <w:t xml:space="preserve">likely </w:t>
      </w:r>
      <w:r w:rsidRPr="000D75EF">
        <w:rPr>
          <w:rFonts w:ascii="Times New Roman" w:eastAsia="Times New Roman" w:hAnsi="Times New Roman" w:cs="Times New Roman"/>
        </w:rPr>
        <w:t>function</w:t>
      </w:r>
      <w:r w:rsidR="00F30F0B" w:rsidRPr="000D75EF">
        <w:rPr>
          <w:rFonts w:ascii="Times New Roman" w:eastAsia="Times New Roman" w:hAnsi="Times New Roman" w:cs="Times New Roman"/>
        </w:rPr>
        <w:t>s</w:t>
      </w:r>
      <w:r w:rsidRPr="000D75EF">
        <w:rPr>
          <w:rFonts w:ascii="Times New Roman" w:eastAsia="Times New Roman" w:hAnsi="Times New Roman" w:cs="Times New Roman"/>
        </w:rPr>
        <w:t xml:space="preserve"> as a trigger for message selection</w:t>
      </w:r>
      <w:r w:rsidR="00F30F0B" w:rsidRPr="000D75EF">
        <w:rPr>
          <w:rFonts w:ascii="Times New Roman" w:eastAsia="Times New Roman" w:hAnsi="Times New Roman" w:cs="Times New Roman"/>
        </w:rPr>
        <w:t>,</w:t>
      </w:r>
      <w:r w:rsidR="009254F5"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at least by those on the same partisan side. Also, </w:t>
      </w:r>
      <w:r w:rsidR="00705CEC" w:rsidRPr="000D75EF">
        <w:rPr>
          <w:rFonts w:ascii="Times New Roman" w:eastAsia="Times New Roman" w:hAnsi="Times New Roman" w:cs="Times New Roman"/>
        </w:rPr>
        <w:t>when</w:t>
      </w:r>
      <w:r w:rsidRPr="000D75EF">
        <w:rPr>
          <w:rFonts w:ascii="Times New Roman" w:eastAsia="Times New Roman" w:hAnsi="Times New Roman" w:cs="Times New Roman"/>
        </w:rPr>
        <w:t xml:space="preserve"> </w:t>
      </w:r>
      <w:r w:rsidR="00705CEC"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message reflects </w:t>
      </w:r>
      <w:r w:rsidR="00191E88"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psychological desire for </w:t>
      </w:r>
      <w:r w:rsidRPr="000D75EF">
        <w:rPr>
          <w:rFonts w:ascii="Times New Roman" w:eastAsia="Times New Roman" w:hAnsi="Times New Roman" w:cs="Times New Roman"/>
        </w:rPr>
        <w:lastRenderedPageBreak/>
        <w:t>attitudinal consistency</w:t>
      </w:r>
      <w:r w:rsidR="00705CEC" w:rsidRPr="000D75EF">
        <w:rPr>
          <w:rFonts w:ascii="Times New Roman" w:eastAsia="Times New Roman" w:hAnsi="Times New Roman" w:cs="Times New Roman"/>
        </w:rPr>
        <w:t xml:space="preserve">, the </w:t>
      </w:r>
      <w:r w:rsidRPr="000D75EF">
        <w:rPr>
          <w:rFonts w:ascii="Times New Roman" w:eastAsia="Times New Roman" w:hAnsi="Times New Roman" w:cs="Times New Roman"/>
        </w:rPr>
        <w:t xml:space="preserve">message </w:t>
      </w:r>
      <w:r w:rsidR="00705CEC" w:rsidRPr="000D75EF">
        <w:rPr>
          <w:rFonts w:ascii="Times New Roman" w:eastAsia="Times New Roman" w:hAnsi="Times New Roman" w:cs="Times New Roman"/>
        </w:rPr>
        <w:t xml:space="preserve">is more likely to exhibit </w:t>
      </w:r>
      <w:r w:rsidRPr="000D75EF">
        <w:rPr>
          <w:rFonts w:ascii="Times New Roman" w:eastAsia="Times New Roman" w:hAnsi="Times New Roman" w:cs="Times New Roman"/>
        </w:rPr>
        <w:t>controvers</w:t>
      </w:r>
      <w:r w:rsidR="00705CEC" w:rsidRPr="000D75EF">
        <w:rPr>
          <w:rFonts w:ascii="Times New Roman" w:eastAsia="Times New Roman" w:hAnsi="Times New Roman" w:cs="Times New Roman"/>
        </w:rPr>
        <w:t>ial</w:t>
      </w:r>
      <w:r w:rsidRPr="000D75EF">
        <w:rPr>
          <w:rFonts w:ascii="Times New Roman" w:eastAsia="Times New Roman" w:hAnsi="Times New Roman" w:cs="Times New Roman"/>
        </w:rPr>
        <w:t xml:space="preserve"> or conflict</w:t>
      </w:r>
      <w:r w:rsidR="00705CEC" w:rsidRPr="000D75EF">
        <w:rPr>
          <w:rFonts w:ascii="Times New Roman" w:eastAsia="Times New Roman" w:hAnsi="Times New Roman" w:cs="Times New Roman"/>
        </w:rPr>
        <w:t>-ridden elements.</w:t>
      </w:r>
      <w:r w:rsidRPr="000D75EF">
        <w:rPr>
          <w:rFonts w:ascii="Times New Roman" w:eastAsia="Times New Roman" w:hAnsi="Times New Roman" w:cs="Times New Roman"/>
        </w:rPr>
        <w:t xml:space="preserve"> </w:t>
      </w:r>
      <w:r w:rsidR="0088324E" w:rsidRPr="000D75EF">
        <w:rPr>
          <w:rFonts w:ascii="Times New Roman" w:eastAsia="Times New Roman" w:hAnsi="Times New Roman" w:cs="Times New Roman"/>
        </w:rPr>
        <w:t xml:space="preserve">This, in turn, will likely </w:t>
      </w:r>
      <w:r w:rsidRPr="000D75EF">
        <w:rPr>
          <w:rFonts w:ascii="Times New Roman" w:eastAsia="Times New Roman" w:hAnsi="Times New Roman" w:cs="Times New Roman"/>
        </w:rPr>
        <w:t xml:space="preserve">draw attention. In contrast, those with higher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motivations are less likely to express their partisan viewpoints</w:t>
      </w:r>
      <w:r w:rsidR="00D249D7" w:rsidRPr="000D75EF">
        <w:rPr>
          <w:rFonts w:ascii="Times New Roman" w:eastAsia="Times New Roman" w:hAnsi="Times New Roman" w:cs="Times New Roman"/>
        </w:rPr>
        <w:t>. They are</w:t>
      </w:r>
      <w:r w:rsidR="00D26780">
        <w:rPr>
          <w:rFonts w:ascii="Times New Roman" w:eastAsia="Times New Roman" w:hAnsi="Times New Roman" w:cs="Times New Roman"/>
        </w:rPr>
        <w:t xml:space="preserve"> </w:t>
      </w:r>
      <w:r w:rsidRPr="000D75EF">
        <w:rPr>
          <w:rFonts w:ascii="Times New Roman" w:eastAsia="Times New Roman" w:hAnsi="Times New Roman" w:cs="Times New Roman"/>
        </w:rPr>
        <w:t xml:space="preserve">prone to </w:t>
      </w:r>
      <w:r w:rsidR="00A4474E" w:rsidRPr="000D75EF">
        <w:rPr>
          <w:rFonts w:ascii="Times New Roman" w:eastAsia="Times New Roman" w:hAnsi="Times New Roman" w:cs="Times New Roman"/>
        </w:rPr>
        <w:t xml:space="preserve">making </w:t>
      </w:r>
      <w:r w:rsidRPr="000D75EF">
        <w:rPr>
          <w:rFonts w:ascii="Times New Roman" w:eastAsia="Times New Roman" w:hAnsi="Times New Roman" w:cs="Times New Roman"/>
        </w:rPr>
        <w:t xml:space="preserve">more considerate judgments </w:t>
      </w:r>
      <w:r w:rsidR="008C65BA" w:rsidRPr="000D75EF">
        <w:rPr>
          <w:rFonts w:ascii="Times New Roman" w:eastAsia="Times New Roman" w:hAnsi="Times New Roman" w:cs="Times New Roman"/>
        </w:rPr>
        <w:t>that weigh</w:t>
      </w:r>
      <w:r w:rsidR="008523A5" w:rsidRPr="000D75EF">
        <w:rPr>
          <w:rFonts w:ascii="Times New Roman" w:eastAsia="Times New Roman" w:hAnsi="Times New Roman" w:cs="Times New Roman"/>
        </w:rPr>
        <w:t xml:space="preserve"> diverse perspectives of the </w:t>
      </w:r>
      <w:r w:rsidRPr="000D75EF">
        <w:rPr>
          <w:rFonts w:ascii="Times New Roman" w:eastAsia="Times New Roman" w:hAnsi="Times New Roman" w:cs="Times New Roman"/>
        </w:rPr>
        <w:t xml:space="preserve">pros and cons </w:t>
      </w:r>
      <w:r w:rsidR="008C65BA" w:rsidRPr="000D75EF">
        <w:rPr>
          <w:rFonts w:ascii="Times New Roman" w:eastAsia="Times New Roman" w:hAnsi="Times New Roman" w:cs="Times New Roman"/>
        </w:rPr>
        <w:t xml:space="preserve">of an issue </w:t>
      </w:r>
      <w:r w:rsidRPr="000D75EF">
        <w:rPr>
          <w:rFonts w:ascii="Times New Roman" w:eastAsia="Times New Roman" w:hAnsi="Times New Roman" w:cs="Times New Roman"/>
        </w:rPr>
        <w:t xml:space="preserve">(Rudolph &amp; Popp, 2007). Since their messages are less likely to contain strong, one-sided partisan information, </w:t>
      </w:r>
      <w:r w:rsidR="005765F8" w:rsidRPr="000D75EF">
        <w:rPr>
          <w:rFonts w:ascii="Times New Roman" w:eastAsia="Times New Roman" w:hAnsi="Times New Roman" w:cs="Times New Roman"/>
        </w:rPr>
        <w:t xml:space="preserve">their messages </w:t>
      </w:r>
      <w:r w:rsidRPr="000D75EF">
        <w:rPr>
          <w:rFonts w:ascii="Times New Roman" w:eastAsia="Times New Roman" w:hAnsi="Times New Roman" w:cs="Times New Roman"/>
        </w:rPr>
        <w:t>are less l</w:t>
      </w:r>
      <w:r w:rsidR="000E2622" w:rsidRPr="000D75EF">
        <w:rPr>
          <w:rFonts w:ascii="Times New Roman" w:eastAsia="Times New Roman" w:hAnsi="Times New Roman" w:cs="Times New Roman"/>
        </w:rPr>
        <w:t xml:space="preserve">ikely to be </w:t>
      </w:r>
      <w:r w:rsidR="00375AFC" w:rsidRPr="000D75EF">
        <w:rPr>
          <w:rFonts w:ascii="Times New Roman" w:eastAsia="Times New Roman" w:hAnsi="Times New Roman" w:cs="Times New Roman"/>
        </w:rPr>
        <w:t>chosen</w:t>
      </w:r>
      <w:r w:rsidR="000E2622" w:rsidRPr="000D75EF">
        <w:rPr>
          <w:rFonts w:ascii="Times New Roman" w:eastAsia="Times New Roman" w:hAnsi="Times New Roman" w:cs="Times New Roman"/>
        </w:rPr>
        <w:t xml:space="preserve"> </w:t>
      </w:r>
      <w:r w:rsidR="005765F8" w:rsidRPr="000D75EF">
        <w:rPr>
          <w:rFonts w:ascii="Times New Roman" w:eastAsia="Times New Roman" w:hAnsi="Times New Roman" w:cs="Times New Roman"/>
        </w:rPr>
        <w:t xml:space="preserve">by </w:t>
      </w:r>
      <w:r w:rsidR="00302CAF" w:rsidRPr="000D75EF">
        <w:rPr>
          <w:rFonts w:ascii="Times New Roman" w:eastAsia="Times New Roman" w:hAnsi="Times New Roman" w:cs="Times New Roman"/>
        </w:rPr>
        <w:t>others.</w:t>
      </w:r>
    </w:p>
    <w:p w14:paraId="73CC7812" w14:textId="40FCF349"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Although we expect that </w:t>
      </w:r>
      <w:r w:rsidR="007C3D3B" w:rsidRPr="000D75EF">
        <w:rPr>
          <w:rFonts w:ascii="Times New Roman" w:eastAsia="Times New Roman" w:hAnsi="Times New Roman" w:cs="Times New Roman"/>
        </w:rPr>
        <w:t>an individual’s predisposition towards understanding or consistency</w:t>
      </w:r>
      <w:r w:rsidRPr="000D75EF">
        <w:rPr>
          <w:rFonts w:ascii="Times New Roman" w:eastAsia="Times New Roman" w:hAnsi="Times New Roman" w:cs="Times New Roman"/>
        </w:rPr>
        <w:t xml:space="preserve"> </w:t>
      </w:r>
      <w:r w:rsidR="007C3D3B" w:rsidRPr="000D75EF">
        <w:rPr>
          <w:rFonts w:ascii="Times New Roman" w:eastAsia="Times New Roman" w:hAnsi="Times New Roman" w:cs="Times New Roman"/>
        </w:rPr>
        <w:t xml:space="preserve">motivation </w:t>
      </w:r>
      <w:r w:rsidR="00250FA4" w:rsidRPr="000D75EF">
        <w:rPr>
          <w:rFonts w:ascii="Times New Roman" w:eastAsia="Times New Roman" w:hAnsi="Times New Roman" w:cs="Times New Roman"/>
        </w:rPr>
        <w:t>will influence</w:t>
      </w:r>
      <w:r w:rsidR="000E2622" w:rsidRPr="000D75EF">
        <w:rPr>
          <w:rFonts w:ascii="Times New Roman" w:eastAsia="Times New Roman" w:hAnsi="Times New Roman" w:cs="Times New Roman"/>
        </w:rPr>
        <w:t xml:space="preserve"> message-</w:t>
      </w:r>
      <w:r w:rsidRPr="000D75EF">
        <w:rPr>
          <w:rFonts w:ascii="Times New Roman" w:eastAsia="Times New Roman" w:hAnsi="Times New Roman" w:cs="Times New Roman"/>
        </w:rPr>
        <w:t xml:space="preserve">selection patterns in online discussion forums, the rationales behind the relationships still remain speculative. </w:t>
      </w:r>
      <w:r w:rsidR="00250FA4" w:rsidRPr="000D75EF">
        <w:rPr>
          <w:rFonts w:ascii="Times New Roman" w:eastAsia="Times New Roman" w:hAnsi="Times New Roman" w:cs="Times New Roman"/>
        </w:rPr>
        <w:t xml:space="preserve">Thus, we </w:t>
      </w:r>
      <w:r w:rsidRPr="000D75EF">
        <w:rPr>
          <w:rFonts w:ascii="Times New Roman" w:eastAsia="Times New Roman" w:hAnsi="Times New Roman" w:cs="Times New Roman"/>
        </w:rPr>
        <w:t xml:space="preserve">propose </w:t>
      </w:r>
      <w:r w:rsidR="00FC4BE1"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research question, rather than </w:t>
      </w:r>
      <w:r w:rsidR="00FC4BE1" w:rsidRPr="000D75EF">
        <w:rPr>
          <w:rFonts w:ascii="Times New Roman" w:eastAsia="Times New Roman" w:hAnsi="Times New Roman" w:cs="Times New Roman"/>
        </w:rPr>
        <w:t>hypothesis</w:t>
      </w:r>
      <w:r w:rsidRPr="000D75EF">
        <w:rPr>
          <w:rFonts w:ascii="Times New Roman" w:eastAsia="Times New Roman" w:hAnsi="Times New Roman" w:cs="Times New Roman"/>
        </w:rPr>
        <w:t xml:space="preserve">, as follows: </w:t>
      </w:r>
    </w:p>
    <w:p w14:paraId="5064DF84" w14:textId="6E6F3A87" w:rsidR="00EC57DC" w:rsidRPr="000D75EF" w:rsidRDefault="007C370B" w:rsidP="00081C75">
      <w:pPr>
        <w:widowControl w:val="0"/>
        <w:snapToGrid w:val="0"/>
        <w:spacing w:line="480" w:lineRule="auto"/>
        <w:ind w:left="851" w:firstLine="10"/>
        <w:contextualSpacing/>
        <w:rPr>
          <w:rFonts w:ascii="Times New Roman" w:eastAsia="Times New Roman" w:hAnsi="Times New Roman" w:cs="Times New Roman"/>
        </w:rPr>
      </w:pPr>
      <w:r w:rsidRPr="000D75EF">
        <w:rPr>
          <w:rFonts w:ascii="Times New Roman" w:eastAsia="Times New Roman" w:hAnsi="Times New Roman" w:cs="Times New Roman"/>
          <w:b/>
        </w:rPr>
        <w:t>RQ</w:t>
      </w:r>
      <w:r w:rsidRPr="000D75EF">
        <w:rPr>
          <w:rFonts w:ascii="Times New Roman" w:eastAsia="Times New Roman" w:hAnsi="Times New Roman" w:cs="Times New Roman"/>
        </w:rPr>
        <w:t xml:space="preserve">: </w:t>
      </w:r>
      <w:r w:rsidR="00D263B5" w:rsidRPr="000D75EF">
        <w:rPr>
          <w:rFonts w:ascii="Times New Roman" w:eastAsia="Times New Roman" w:hAnsi="Times New Roman" w:cs="Times New Roman"/>
        </w:rPr>
        <w:t>In an online discussion forum,</w:t>
      </w:r>
      <w:r w:rsidR="00D263B5" w:rsidRPr="000D75EF" w:rsidDel="00615832">
        <w:rPr>
          <w:rFonts w:ascii="Times New Roman" w:eastAsia="Times New Roman" w:hAnsi="Times New Roman" w:cs="Times New Roman"/>
        </w:rPr>
        <w:t xml:space="preserve"> </w:t>
      </w:r>
      <w:r w:rsidR="00265208" w:rsidRPr="000D75EF">
        <w:rPr>
          <w:rFonts w:ascii="Times New Roman" w:eastAsia="Times New Roman" w:hAnsi="Times New Roman" w:cs="Times New Roman"/>
        </w:rPr>
        <w:t>h</w:t>
      </w:r>
      <w:r w:rsidR="00EC57DC" w:rsidRPr="000D75EF">
        <w:rPr>
          <w:rFonts w:ascii="Times New Roman" w:eastAsia="Times New Roman" w:hAnsi="Times New Roman" w:cs="Times New Roman"/>
        </w:rPr>
        <w:t>ow will (a) consistency motivation and (b) accuracy motivation be related to out-going and incoming message-s</w:t>
      </w:r>
      <w:r w:rsidR="00265208" w:rsidRPr="000D75EF">
        <w:rPr>
          <w:rFonts w:ascii="Times New Roman" w:eastAsia="Times New Roman" w:hAnsi="Times New Roman" w:cs="Times New Roman"/>
        </w:rPr>
        <w:t>election patterns, respectively</w:t>
      </w:r>
      <w:r w:rsidR="00EC57DC" w:rsidRPr="000D75EF">
        <w:rPr>
          <w:rFonts w:ascii="Times New Roman" w:eastAsia="Times New Roman" w:hAnsi="Times New Roman" w:cs="Times New Roman"/>
        </w:rPr>
        <w:t>?</w:t>
      </w:r>
    </w:p>
    <w:p w14:paraId="2A34E653" w14:textId="04C0686C" w:rsidR="00282C58" w:rsidRPr="000D75EF" w:rsidRDefault="007C370B" w:rsidP="00081C75">
      <w:pPr>
        <w:widowControl w:val="0"/>
        <w:snapToGrid w:val="0"/>
        <w:spacing w:line="480" w:lineRule="auto"/>
        <w:contextualSpacing/>
        <w:jc w:val="center"/>
        <w:rPr>
          <w:rFonts w:ascii="Times New Roman" w:eastAsia="Times New Roman" w:hAnsi="Times New Roman" w:cs="Times New Roman"/>
          <w:b/>
        </w:rPr>
      </w:pPr>
      <w:r w:rsidRPr="000D75EF">
        <w:rPr>
          <w:rFonts w:ascii="Times New Roman" w:eastAsia="Times New Roman" w:hAnsi="Times New Roman" w:cs="Times New Roman"/>
          <w:b/>
        </w:rPr>
        <w:t xml:space="preserve">Principles of Consistency and Understanding at </w:t>
      </w:r>
      <w:r w:rsidR="00ED3A29" w:rsidRPr="000D75EF">
        <w:rPr>
          <w:rFonts w:ascii="Times New Roman" w:eastAsia="Times New Roman" w:hAnsi="Times New Roman" w:cs="Times New Roman"/>
          <w:b/>
        </w:rPr>
        <w:t xml:space="preserve">the </w:t>
      </w:r>
      <w:r w:rsidRPr="000D75EF">
        <w:rPr>
          <w:rFonts w:ascii="Times New Roman" w:eastAsia="Times New Roman" w:hAnsi="Times New Roman" w:cs="Times New Roman"/>
          <w:b/>
        </w:rPr>
        <w:t>Dyadic Level</w:t>
      </w:r>
    </w:p>
    <w:p w14:paraId="4A74C555" w14:textId="6EEFA4A8"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Above and beyond its impact</w:t>
      </w:r>
      <w:r w:rsidR="0021227F" w:rsidRPr="000D75EF">
        <w:rPr>
          <w:rFonts w:ascii="Times New Roman" w:eastAsia="Times New Roman" w:hAnsi="Times New Roman" w:cs="Times New Roman"/>
        </w:rPr>
        <w:t xml:space="preserve"> on message-selection dynamics</w:t>
      </w:r>
      <w:r w:rsidRPr="000D75EF">
        <w:rPr>
          <w:rFonts w:ascii="Times New Roman" w:eastAsia="Times New Roman" w:hAnsi="Times New Roman" w:cs="Times New Roman"/>
        </w:rPr>
        <w:t xml:space="preserve"> at </w:t>
      </w:r>
      <w:r w:rsidR="001626BC" w:rsidRPr="000D75EF">
        <w:rPr>
          <w:rFonts w:ascii="Times New Roman" w:eastAsia="Times New Roman" w:hAnsi="Times New Roman" w:cs="Times New Roman"/>
        </w:rPr>
        <w:t xml:space="preserve">a </w:t>
      </w:r>
      <w:r w:rsidRPr="000D75EF">
        <w:rPr>
          <w:rFonts w:ascii="Times New Roman" w:eastAsia="Times New Roman" w:hAnsi="Times New Roman" w:cs="Times New Roman"/>
        </w:rPr>
        <w:t>pure</w:t>
      </w:r>
      <w:r w:rsidR="0058491F" w:rsidRPr="000D75EF">
        <w:rPr>
          <w:rFonts w:ascii="Times New Roman" w:eastAsia="Times New Roman" w:hAnsi="Times New Roman" w:cs="Times New Roman"/>
        </w:rPr>
        <w:t>ly</w:t>
      </w:r>
      <w:r w:rsidRPr="000D75EF">
        <w:rPr>
          <w:rFonts w:ascii="Times New Roman" w:eastAsia="Times New Roman" w:hAnsi="Times New Roman" w:cs="Times New Roman"/>
        </w:rPr>
        <w:t xml:space="preserve"> individual-level</w:t>
      </w:r>
      <w:r w:rsidR="0021227F" w:rsidRPr="000D75EF">
        <w:rPr>
          <w:rFonts w:ascii="Times New Roman" w:eastAsia="Times New Roman" w:hAnsi="Times New Roman" w:cs="Times New Roman"/>
        </w:rPr>
        <w:t>,</w:t>
      </w:r>
      <w:r w:rsidRPr="000D75EF">
        <w:rPr>
          <w:rFonts w:ascii="Times New Roman" w:eastAsia="Times New Roman" w:hAnsi="Times New Roman" w:cs="Times New Roman"/>
        </w:rPr>
        <w:t xml:space="preserve"> consistency </w:t>
      </w:r>
      <w:r w:rsidR="002D00CC" w:rsidRPr="000D75EF">
        <w:rPr>
          <w:rFonts w:ascii="Times New Roman" w:eastAsia="Times New Roman" w:hAnsi="Times New Roman" w:cs="Times New Roman"/>
        </w:rPr>
        <w:t xml:space="preserve">motivation </w:t>
      </w:r>
      <w:r w:rsidR="00654F9B" w:rsidRPr="000D75EF">
        <w:rPr>
          <w:rFonts w:ascii="Times New Roman" w:eastAsia="Times New Roman" w:hAnsi="Times New Roman" w:cs="Times New Roman"/>
        </w:rPr>
        <w:t xml:space="preserve">also </w:t>
      </w:r>
      <w:r w:rsidR="000E2622" w:rsidRPr="000D75EF">
        <w:rPr>
          <w:rFonts w:ascii="Times New Roman" w:eastAsia="Times New Roman" w:hAnsi="Times New Roman" w:cs="Times New Roman"/>
        </w:rPr>
        <w:t>play</w:t>
      </w:r>
      <w:r w:rsidR="00813E59" w:rsidRPr="000D75EF">
        <w:rPr>
          <w:rFonts w:ascii="Times New Roman" w:eastAsia="Times New Roman" w:hAnsi="Times New Roman" w:cs="Times New Roman"/>
        </w:rPr>
        <w:t>s</w:t>
      </w:r>
      <w:r w:rsidR="000E2622" w:rsidRPr="000D75EF">
        <w:rPr>
          <w:rFonts w:ascii="Times New Roman" w:eastAsia="Times New Roman" w:hAnsi="Times New Roman" w:cs="Times New Roman"/>
        </w:rPr>
        <w:t xml:space="preserve"> a role </w:t>
      </w:r>
      <w:r w:rsidRPr="000D75EF">
        <w:rPr>
          <w:rFonts w:ascii="Times New Roman" w:eastAsia="Times New Roman" w:hAnsi="Times New Roman" w:cs="Times New Roman"/>
        </w:rPr>
        <w:t xml:space="preserve">at the dyadic level. </w:t>
      </w:r>
      <w:r w:rsidR="00C357BF" w:rsidRPr="000D75EF">
        <w:rPr>
          <w:rFonts w:ascii="Times New Roman" w:eastAsia="Times New Roman" w:hAnsi="Times New Roman" w:cs="Times New Roman"/>
        </w:rPr>
        <w:t>H</w:t>
      </w:r>
      <w:r w:rsidRPr="000D75EF">
        <w:rPr>
          <w:rFonts w:ascii="Times New Roman" w:eastAsia="Times New Roman" w:hAnsi="Times New Roman" w:cs="Times New Roman"/>
        </w:rPr>
        <w:t>omophily, or the tendency of a given dyad to associate with each other based on their similarities (McPherson et al.</w:t>
      </w:r>
      <w:r w:rsidR="00206798">
        <w:rPr>
          <w:rFonts w:ascii="Times New Roman" w:eastAsia="Times New Roman" w:hAnsi="Times New Roman" w:cs="Times New Roman"/>
        </w:rPr>
        <w:t>,</w:t>
      </w:r>
      <w:r w:rsidRPr="000D75EF">
        <w:rPr>
          <w:rFonts w:ascii="Times New Roman" w:eastAsia="Times New Roman" w:hAnsi="Times New Roman" w:cs="Times New Roman"/>
        </w:rPr>
        <w:t xml:space="preserve"> 2001), has long been regarded as a </w:t>
      </w:r>
      <w:r w:rsidR="000E2622" w:rsidRPr="000D75EF">
        <w:rPr>
          <w:rFonts w:ascii="Times New Roman" w:eastAsia="Times New Roman" w:hAnsi="Times New Roman" w:cs="Times New Roman"/>
        </w:rPr>
        <w:t>powerful determinant of message-</w:t>
      </w:r>
      <w:r w:rsidRPr="000D75EF">
        <w:rPr>
          <w:rFonts w:ascii="Times New Roman" w:eastAsia="Times New Roman" w:hAnsi="Times New Roman" w:cs="Times New Roman"/>
        </w:rPr>
        <w:t>selection decisions (</w:t>
      </w:r>
      <w:r w:rsidR="00F67FF0">
        <w:rPr>
          <w:rFonts w:ascii="Times New Roman" w:eastAsia="Times New Roman" w:hAnsi="Times New Roman" w:cs="Times New Roman"/>
        </w:rPr>
        <w:t>Author</w:t>
      </w:r>
      <w:r w:rsidR="00F67FF0" w:rsidRPr="000D75EF">
        <w:rPr>
          <w:rFonts w:ascii="Times New Roman" w:eastAsia="Times New Roman" w:hAnsi="Times New Roman" w:cs="Times New Roman"/>
        </w:rPr>
        <w:t>, 2015</w:t>
      </w:r>
      <w:r w:rsidR="00F67FF0">
        <w:rPr>
          <w:rFonts w:ascii="Times New Roman" w:eastAsia="Times New Roman" w:hAnsi="Times New Roman" w:cs="Times New Roman"/>
        </w:rPr>
        <w:t xml:space="preserve">; </w:t>
      </w:r>
      <w:r w:rsidRPr="000D75EF">
        <w:rPr>
          <w:rFonts w:ascii="Times New Roman" w:eastAsia="Times New Roman" w:hAnsi="Times New Roman" w:cs="Times New Roman"/>
        </w:rPr>
        <w:t>Garrett &amp; Str</w:t>
      </w:r>
      <w:r w:rsidR="00F67FF0">
        <w:rPr>
          <w:rFonts w:ascii="Times New Roman" w:eastAsia="Times New Roman" w:hAnsi="Times New Roman" w:cs="Times New Roman"/>
        </w:rPr>
        <w:t xml:space="preserve">oud, 2014; </w:t>
      </w:r>
      <w:proofErr w:type="spellStart"/>
      <w:r w:rsidR="00F67FF0">
        <w:rPr>
          <w:rFonts w:ascii="Times New Roman" w:eastAsia="Times New Roman" w:hAnsi="Times New Roman" w:cs="Times New Roman"/>
        </w:rPr>
        <w:t>Iyengar</w:t>
      </w:r>
      <w:proofErr w:type="spellEnd"/>
      <w:r w:rsidR="00F67FF0">
        <w:rPr>
          <w:rFonts w:ascii="Times New Roman" w:eastAsia="Times New Roman" w:hAnsi="Times New Roman" w:cs="Times New Roman"/>
        </w:rPr>
        <w:t xml:space="preserve"> &amp; Hahn, 2009</w:t>
      </w:r>
      <w:r w:rsidRPr="000D75EF">
        <w:rPr>
          <w:rFonts w:ascii="Times New Roman" w:eastAsia="Times New Roman" w:hAnsi="Times New Roman" w:cs="Times New Roman"/>
        </w:rPr>
        <w:t>). Based on either the explicit application of political preferences or a de facto preference for similarity, research has repeatedly suggested that people can selectively construct their own social environment (</w:t>
      </w:r>
      <w:proofErr w:type="spellStart"/>
      <w:r w:rsidRPr="000D75EF">
        <w:rPr>
          <w:rFonts w:ascii="Times New Roman" w:eastAsia="Times New Roman" w:hAnsi="Times New Roman" w:cs="Times New Roman"/>
        </w:rPr>
        <w:t>Kossinets</w:t>
      </w:r>
      <w:proofErr w:type="spellEnd"/>
      <w:r w:rsidRPr="000D75EF">
        <w:rPr>
          <w:rFonts w:ascii="Times New Roman" w:eastAsia="Times New Roman" w:hAnsi="Times New Roman" w:cs="Times New Roman"/>
        </w:rPr>
        <w:t xml:space="preserve"> &amp; Watts, 2009; </w:t>
      </w:r>
      <w:proofErr w:type="spellStart"/>
      <w:r w:rsidRPr="000D75EF">
        <w:rPr>
          <w:rFonts w:ascii="Times New Roman" w:eastAsia="Times New Roman" w:hAnsi="Times New Roman" w:cs="Times New Roman"/>
        </w:rPr>
        <w:t>Lazer</w:t>
      </w:r>
      <w:proofErr w:type="spellEnd"/>
      <w:r w:rsidRPr="000D75EF">
        <w:rPr>
          <w:rFonts w:ascii="Times New Roman" w:eastAsia="Times New Roman" w:hAnsi="Times New Roman" w:cs="Times New Roman"/>
        </w:rPr>
        <w:t xml:space="preserve"> et al., 2010; McPherson et al., 2001)</w:t>
      </w:r>
      <w:r w:rsidR="00132426">
        <w:rPr>
          <w:rFonts w:ascii="Times New Roman" w:eastAsia="Times New Roman" w:hAnsi="Times New Roman" w:cs="Times New Roman"/>
        </w:rPr>
        <w:t xml:space="preserve">, and especially less likely to be exposed to diverse political viewpoints online (e.g., </w:t>
      </w:r>
      <w:proofErr w:type="spellStart"/>
      <w:r w:rsidR="00CF261B" w:rsidRPr="000D75EF">
        <w:rPr>
          <w:rFonts w:ascii="Times New Roman" w:eastAsia="Times New Roman" w:hAnsi="Times New Roman" w:cs="Times New Roman"/>
        </w:rPr>
        <w:t>Bakshy</w:t>
      </w:r>
      <w:proofErr w:type="spellEnd"/>
      <w:r w:rsidR="00CF261B" w:rsidRPr="000D75EF">
        <w:rPr>
          <w:rFonts w:ascii="Times New Roman" w:eastAsia="Times New Roman" w:hAnsi="Times New Roman" w:cs="Times New Roman"/>
        </w:rPr>
        <w:t xml:space="preserve"> et al., 2015</w:t>
      </w:r>
      <w:r w:rsidR="00CF261B">
        <w:rPr>
          <w:rFonts w:ascii="Times New Roman" w:eastAsia="Times New Roman" w:hAnsi="Times New Roman" w:cs="Times New Roman"/>
        </w:rPr>
        <w:t xml:space="preserve">; </w:t>
      </w:r>
      <w:proofErr w:type="spellStart"/>
      <w:r w:rsidR="00132426">
        <w:rPr>
          <w:rFonts w:ascii="Times New Roman" w:eastAsia="Times New Roman" w:hAnsi="Times New Roman" w:cs="Times New Roman"/>
        </w:rPr>
        <w:t>Himelboim</w:t>
      </w:r>
      <w:proofErr w:type="spellEnd"/>
      <w:r w:rsidR="00CF261B">
        <w:rPr>
          <w:rFonts w:ascii="Times New Roman" w:eastAsia="Times New Roman" w:hAnsi="Times New Roman" w:cs="Times New Roman"/>
        </w:rPr>
        <w:t xml:space="preserve"> et al.</w:t>
      </w:r>
      <w:r w:rsidR="00132426">
        <w:rPr>
          <w:rFonts w:ascii="Times New Roman" w:eastAsia="Times New Roman" w:hAnsi="Times New Roman" w:cs="Times New Roman"/>
        </w:rPr>
        <w:t>, 2013)</w:t>
      </w:r>
      <w:r w:rsidRPr="000D75EF">
        <w:rPr>
          <w:rFonts w:ascii="Times New Roman" w:eastAsia="Times New Roman" w:hAnsi="Times New Roman" w:cs="Times New Roman"/>
        </w:rPr>
        <w:t xml:space="preserve">. Within the present context, this means that </w:t>
      </w:r>
      <w:r w:rsidR="00644CF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ego (“</w:t>
      </w:r>
      <w:r w:rsidR="00644CF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focal respondent”) and </w:t>
      </w:r>
      <w:r w:rsidR="00644CF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alter (</w:t>
      </w:r>
      <w:r w:rsidR="00644CF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potential discussion partner”) are more likely to select each </w:t>
      </w:r>
      <w:r w:rsidRPr="000D75EF">
        <w:rPr>
          <w:rFonts w:ascii="Times New Roman" w:eastAsia="Times New Roman" w:hAnsi="Times New Roman" w:cs="Times New Roman"/>
        </w:rPr>
        <w:lastRenderedPageBreak/>
        <w:t>other’s messages if they share similar political preferences. Therefore, we posit that:</w:t>
      </w:r>
    </w:p>
    <w:p w14:paraId="7CC33D25" w14:textId="030BB52F" w:rsidR="00282C58" w:rsidRPr="000D75EF" w:rsidRDefault="007C370B" w:rsidP="00081C75">
      <w:pPr>
        <w:widowControl w:val="0"/>
        <w:snapToGrid w:val="0"/>
        <w:spacing w:line="480" w:lineRule="auto"/>
        <w:ind w:left="709" w:firstLine="10"/>
        <w:contextualSpacing/>
        <w:rPr>
          <w:rFonts w:ascii="Times New Roman" w:eastAsia="Times New Roman" w:hAnsi="Times New Roman" w:cs="Times New Roman"/>
        </w:rPr>
      </w:pPr>
      <w:r w:rsidRPr="000D75EF">
        <w:rPr>
          <w:rFonts w:ascii="Times New Roman" w:eastAsia="Times New Roman" w:hAnsi="Times New Roman" w:cs="Times New Roman"/>
          <w:b/>
        </w:rPr>
        <w:t>H1</w:t>
      </w:r>
      <w:r w:rsidRPr="000D75EF">
        <w:rPr>
          <w:rFonts w:ascii="Times New Roman" w:eastAsia="Times New Roman" w:hAnsi="Times New Roman" w:cs="Times New Roman"/>
        </w:rPr>
        <w:t xml:space="preserve">: </w:t>
      </w:r>
      <w:r w:rsidR="00485A8D" w:rsidRPr="000D75EF">
        <w:rPr>
          <w:rFonts w:ascii="Times New Roman" w:eastAsia="Arial" w:hAnsi="Times New Roman" w:cs="Times New Roman"/>
        </w:rPr>
        <w:t>Participants in an online discussion forum will be more likely to select each o</w:t>
      </w:r>
      <w:r w:rsidR="004337B5" w:rsidRPr="000D75EF">
        <w:rPr>
          <w:rFonts w:ascii="Times New Roman" w:eastAsia="Arial" w:hAnsi="Times New Roman" w:cs="Times New Roman"/>
        </w:rPr>
        <w:t>ther's message</w:t>
      </w:r>
      <w:r w:rsidR="007C6029" w:rsidRPr="000D75EF">
        <w:rPr>
          <w:rFonts w:ascii="Times New Roman" w:eastAsia="Arial" w:hAnsi="Times New Roman" w:cs="Times New Roman"/>
        </w:rPr>
        <w:t>s</w:t>
      </w:r>
      <w:r w:rsidR="004337B5" w:rsidRPr="000D75EF">
        <w:rPr>
          <w:rFonts w:ascii="Times New Roman" w:eastAsia="Arial" w:hAnsi="Times New Roman" w:cs="Times New Roman"/>
        </w:rPr>
        <w:t xml:space="preserve"> when they share</w:t>
      </w:r>
      <w:r w:rsidR="00485A8D" w:rsidRPr="000D75EF">
        <w:rPr>
          <w:rFonts w:ascii="Times New Roman" w:eastAsia="Arial" w:hAnsi="Times New Roman" w:cs="Times New Roman"/>
        </w:rPr>
        <w:t xml:space="preserve"> similar political preference</w:t>
      </w:r>
      <w:r w:rsidR="004337B5" w:rsidRPr="000D75EF">
        <w:rPr>
          <w:rFonts w:ascii="Times New Roman" w:eastAsia="Arial" w:hAnsi="Times New Roman" w:cs="Times New Roman"/>
        </w:rPr>
        <w:t>s</w:t>
      </w:r>
      <w:r w:rsidRPr="000D75EF">
        <w:rPr>
          <w:rFonts w:ascii="Times New Roman" w:eastAsia="Times New Roman" w:hAnsi="Times New Roman" w:cs="Times New Roman"/>
        </w:rPr>
        <w:t>.</w:t>
      </w:r>
    </w:p>
    <w:p w14:paraId="442609C0" w14:textId="65B44616" w:rsidR="00485A8D"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The understanding principle, on the other hand, paint</w:t>
      </w:r>
      <w:r w:rsidR="00503C7D" w:rsidRPr="000D75EF">
        <w:rPr>
          <w:rFonts w:ascii="Times New Roman" w:eastAsia="Times New Roman" w:hAnsi="Times New Roman" w:cs="Times New Roman"/>
        </w:rPr>
        <w:t>s</w:t>
      </w:r>
      <w:r w:rsidRPr="000D75EF">
        <w:rPr>
          <w:rFonts w:ascii="Times New Roman" w:eastAsia="Times New Roman" w:hAnsi="Times New Roman" w:cs="Times New Roman"/>
        </w:rPr>
        <w:t xml:space="preserve"> a somewhat different picture. We expect that</w:t>
      </w:r>
      <w:r w:rsidR="00B3538C" w:rsidRPr="000D75EF">
        <w:rPr>
          <w:rFonts w:ascii="Times New Roman" w:eastAsia="Times New Roman" w:hAnsi="Times New Roman" w:cs="Times New Roman"/>
        </w:rPr>
        <w:t>,</w:t>
      </w:r>
      <w:r w:rsidRPr="000D75EF">
        <w:rPr>
          <w:rFonts w:ascii="Times New Roman" w:eastAsia="Times New Roman" w:hAnsi="Times New Roman" w:cs="Times New Roman"/>
        </w:rPr>
        <w:t xml:space="preserve"> due to</w:t>
      </w:r>
      <w:r w:rsidR="005A6501" w:rsidRPr="000D75EF">
        <w:rPr>
          <w:rFonts w:ascii="Times New Roman" w:eastAsia="Times New Roman" w:hAnsi="Times New Roman" w:cs="Times New Roman"/>
        </w:rPr>
        <w:t xml:space="preserve"> the</w:t>
      </w:r>
      <w:r w:rsidRPr="000D75EF">
        <w:rPr>
          <w:rFonts w:ascii="Times New Roman" w:eastAsia="Times New Roman" w:hAnsi="Times New Roman" w:cs="Times New Roman"/>
        </w:rPr>
        <w:t xml:space="preserve"> human desire to reduce </w:t>
      </w:r>
      <w:r w:rsidR="00AB2AEF"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information cost in a decision situation (Downs, 1957; </w:t>
      </w:r>
      <w:proofErr w:type="spellStart"/>
      <w:r w:rsidRPr="000D75EF">
        <w:rPr>
          <w:rFonts w:ascii="Times New Roman" w:eastAsia="Times New Roman" w:hAnsi="Times New Roman" w:cs="Times New Roman"/>
          <w:color w:val="222222"/>
          <w:highlight w:val="white"/>
        </w:rPr>
        <w:t>Pietryka</w:t>
      </w:r>
      <w:proofErr w:type="spellEnd"/>
      <w:r w:rsidRPr="000D75EF">
        <w:rPr>
          <w:rFonts w:ascii="Times New Roman" w:eastAsia="Times New Roman" w:hAnsi="Times New Roman" w:cs="Times New Roman"/>
          <w:color w:val="222222"/>
          <w:highlight w:val="white"/>
        </w:rPr>
        <w:t>, 2016</w:t>
      </w:r>
      <w:r w:rsidRPr="000D75EF">
        <w:rPr>
          <w:rFonts w:ascii="Times New Roman" w:eastAsia="Times New Roman" w:hAnsi="Times New Roman" w:cs="Times New Roman"/>
        </w:rPr>
        <w:t xml:space="preserve">), individuals </w:t>
      </w:r>
      <w:r w:rsidR="00511377" w:rsidRPr="000D75EF">
        <w:rPr>
          <w:rFonts w:ascii="Times New Roman" w:eastAsia="Times New Roman" w:hAnsi="Times New Roman" w:cs="Times New Roman"/>
        </w:rPr>
        <w:t>will</w:t>
      </w:r>
      <w:r w:rsidRPr="000D75EF">
        <w:rPr>
          <w:rFonts w:ascii="Times New Roman" w:eastAsia="Times New Roman" w:hAnsi="Times New Roman" w:cs="Times New Roman"/>
        </w:rPr>
        <w:t xml:space="preserve"> be inclined to search for information that is deemed to have</w:t>
      </w:r>
      <w:r w:rsidR="001F7B24"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high “utility” or “relevance” </w:t>
      </w:r>
      <w:r w:rsidR="00727104" w:rsidRPr="000D75EF">
        <w:rPr>
          <w:rFonts w:ascii="Times New Roman" w:eastAsia="Times New Roman" w:hAnsi="Times New Roman" w:cs="Times New Roman"/>
        </w:rPr>
        <w:t>to</w:t>
      </w:r>
      <w:r w:rsidR="00CF735C" w:rsidRPr="000D75EF">
        <w:rPr>
          <w:rFonts w:ascii="Times New Roman" w:eastAsia="Times New Roman" w:hAnsi="Times New Roman" w:cs="Times New Roman"/>
        </w:rPr>
        <w:t xml:space="preserve"> the</w:t>
      </w:r>
      <w:r w:rsidRPr="000D75EF">
        <w:rPr>
          <w:rFonts w:ascii="Times New Roman" w:eastAsia="Times New Roman" w:hAnsi="Times New Roman" w:cs="Times New Roman"/>
        </w:rPr>
        <w:t xml:space="preserve"> </w:t>
      </w:r>
      <w:r w:rsidR="005A7BE1" w:rsidRPr="000D75EF">
        <w:rPr>
          <w:rFonts w:ascii="Times New Roman" w:eastAsia="Times New Roman" w:hAnsi="Times New Roman" w:cs="Times New Roman"/>
        </w:rPr>
        <w:t xml:space="preserve">current </w:t>
      </w:r>
      <w:r w:rsidRPr="000D75EF">
        <w:rPr>
          <w:rFonts w:ascii="Times New Roman" w:eastAsia="Times New Roman" w:hAnsi="Times New Roman" w:cs="Times New Roman"/>
        </w:rPr>
        <w:t>situation. In the midst of election campaigns, citizens</w:t>
      </w:r>
      <w:r w:rsidR="00F62F8A" w:rsidRPr="000D75EF">
        <w:rPr>
          <w:rFonts w:ascii="Times New Roman" w:eastAsia="Times New Roman" w:hAnsi="Times New Roman" w:cs="Times New Roman"/>
        </w:rPr>
        <w:t xml:space="preserve"> </w:t>
      </w:r>
      <w:r w:rsidRPr="000D75EF">
        <w:rPr>
          <w:rFonts w:ascii="Times New Roman" w:eastAsia="Times New Roman" w:hAnsi="Times New Roman" w:cs="Times New Roman"/>
        </w:rPr>
        <w:t>priorit</w:t>
      </w:r>
      <w:r w:rsidR="00F62F8A" w:rsidRPr="000D75EF">
        <w:rPr>
          <w:rFonts w:ascii="Times New Roman" w:eastAsia="Times New Roman" w:hAnsi="Times New Roman" w:cs="Times New Roman"/>
        </w:rPr>
        <w:t>ize</w:t>
      </w:r>
      <w:r w:rsidRPr="000D75EF">
        <w:rPr>
          <w:rFonts w:ascii="Times New Roman" w:eastAsia="Times New Roman" w:hAnsi="Times New Roman" w:cs="Times New Roman"/>
        </w:rPr>
        <w:t xml:space="preserve"> candidate</w:t>
      </w:r>
      <w:r w:rsidR="00BF6F6A" w:rsidRPr="000D75EF">
        <w:rPr>
          <w:rFonts w:ascii="Times New Roman" w:eastAsia="Times New Roman" w:hAnsi="Times New Roman" w:cs="Times New Roman"/>
        </w:rPr>
        <w:t xml:space="preserve"> evaluation</w:t>
      </w:r>
      <w:r w:rsidRPr="000D75EF">
        <w:rPr>
          <w:rFonts w:ascii="Times New Roman" w:eastAsia="Times New Roman" w:hAnsi="Times New Roman" w:cs="Times New Roman"/>
        </w:rPr>
        <w:t xml:space="preserve"> and </w:t>
      </w:r>
      <w:r w:rsidR="00BF6F6A" w:rsidRPr="000D75EF">
        <w:rPr>
          <w:rFonts w:ascii="Times New Roman" w:eastAsia="Times New Roman" w:hAnsi="Times New Roman" w:cs="Times New Roman"/>
        </w:rPr>
        <w:t>vote choice</w:t>
      </w:r>
      <w:r w:rsidR="003106F0" w:rsidRPr="000D75EF">
        <w:rPr>
          <w:rFonts w:ascii="Times New Roman" w:eastAsia="Times New Roman" w:hAnsi="Times New Roman" w:cs="Times New Roman"/>
        </w:rPr>
        <w:t>. T</w:t>
      </w:r>
      <w:r w:rsidRPr="000D75EF">
        <w:rPr>
          <w:rFonts w:ascii="Times New Roman" w:eastAsia="Times New Roman" w:hAnsi="Times New Roman" w:cs="Times New Roman"/>
        </w:rPr>
        <w:t>hese decisions are often based on considerations about various factors</w:t>
      </w:r>
      <w:r w:rsidR="009D55B3" w:rsidRPr="000D75EF">
        <w:rPr>
          <w:rFonts w:ascii="Times New Roman" w:eastAsia="Times New Roman" w:hAnsi="Times New Roman" w:cs="Times New Roman"/>
        </w:rPr>
        <w:t>,</w:t>
      </w:r>
      <w:r w:rsidRPr="000D75EF">
        <w:rPr>
          <w:rFonts w:ascii="Times New Roman" w:eastAsia="Times New Roman" w:hAnsi="Times New Roman" w:cs="Times New Roman"/>
        </w:rPr>
        <w:t xml:space="preserve"> including candidates’ personal traits and backgrounds, party affiliations, and/or issue positions. </w:t>
      </w:r>
      <w:r w:rsidR="00FF2462" w:rsidRPr="000D75EF">
        <w:rPr>
          <w:rFonts w:ascii="Times New Roman" w:eastAsia="Times New Roman" w:hAnsi="Times New Roman" w:cs="Times New Roman"/>
        </w:rPr>
        <w:t>Since</w:t>
      </w:r>
      <w:r w:rsidRPr="000D75EF">
        <w:rPr>
          <w:rFonts w:ascii="Times New Roman" w:eastAsia="Times New Roman" w:hAnsi="Times New Roman" w:cs="Times New Roman"/>
        </w:rPr>
        <w:t xml:space="preserve"> each voter </w:t>
      </w:r>
      <w:r w:rsidR="00E27221" w:rsidRPr="000D75EF">
        <w:rPr>
          <w:rFonts w:ascii="Times New Roman" w:eastAsia="Times New Roman" w:hAnsi="Times New Roman" w:cs="Times New Roman"/>
        </w:rPr>
        <w:t>has</w:t>
      </w:r>
      <w:r w:rsidRPr="000D75EF">
        <w:rPr>
          <w:rFonts w:ascii="Times New Roman" w:eastAsia="Times New Roman" w:hAnsi="Times New Roman" w:cs="Times New Roman"/>
        </w:rPr>
        <w:t xml:space="preserve"> their own criteria for </w:t>
      </w:r>
      <w:r w:rsidR="00FF2462" w:rsidRPr="000D75EF">
        <w:rPr>
          <w:rFonts w:ascii="Times New Roman" w:eastAsia="Times New Roman" w:hAnsi="Times New Roman" w:cs="Times New Roman"/>
        </w:rPr>
        <w:t>evaluating candidates</w:t>
      </w:r>
      <w:r w:rsidRPr="000D75EF">
        <w:rPr>
          <w:rFonts w:ascii="Times New Roman" w:eastAsia="Times New Roman" w:hAnsi="Times New Roman" w:cs="Times New Roman"/>
        </w:rPr>
        <w:t xml:space="preserve">, they </w:t>
      </w:r>
      <w:r w:rsidR="00FF2462" w:rsidRPr="000D75EF">
        <w:rPr>
          <w:rFonts w:ascii="Times New Roman" w:eastAsia="Times New Roman" w:hAnsi="Times New Roman" w:cs="Times New Roman"/>
        </w:rPr>
        <w:t xml:space="preserve">will </w:t>
      </w:r>
      <w:r w:rsidR="007C466C" w:rsidRPr="000D75EF">
        <w:rPr>
          <w:rFonts w:ascii="Times New Roman" w:eastAsia="Times New Roman" w:hAnsi="Times New Roman" w:cs="Times New Roman"/>
        </w:rPr>
        <w:t xml:space="preserve">individually determine which elements of messages provide the most utility and relevance. </w:t>
      </w:r>
      <w:r w:rsidRPr="000D75EF">
        <w:rPr>
          <w:rFonts w:ascii="Times New Roman" w:eastAsia="Times New Roman" w:hAnsi="Times New Roman" w:cs="Times New Roman"/>
        </w:rPr>
        <w:t xml:space="preserve">In line with this expectation, </w:t>
      </w:r>
      <w:proofErr w:type="spellStart"/>
      <w:r w:rsidRPr="000D75EF">
        <w:rPr>
          <w:rFonts w:ascii="Times New Roman" w:eastAsia="Times New Roman" w:hAnsi="Times New Roman" w:cs="Times New Roman"/>
        </w:rPr>
        <w:t>Ahn</w:t>
      </w:r>
      <w:proofErr w:type="spellEnd"/>
      <w:r w:rsidRPr="000D75EF">
        <w:rPr>
          <w:rFonts w:ascii="Times New Roman" w:eastAsia="Times New Roman" w:hAnsi="Times New Roman" w:cs="Times New Roman"/>
        </w:rPr>
        <w:t xml:space="preserve"> and colleagues (2014) suggest that voters often actively glean relevant information from their social networks and appear to value political expertise even </w:t>
      </w:r>
      <w:r w:rsidR="00D722C5" w:rsidRPr="000D75EF">
        <w:rPr>
          <w:rFonts w:ascii="Times New Roman" w:eastAsia="Times New Roman" w:hAnsi="Times New Roman" w:cs="Times New Roman"/>
        </w:rPr>
        <w:t xml:space="preserve">in </w:t>
      </w:r>
      <w:r w:rsidRPr="000D75EF">
        <w:rPr>
          <w:rFonts w:ascii="Times New Roman" w:eastAsia="Times New Roman" w:hAnsi="Times New Roman" w:cs="Times New Roman"/>
        </w:rPr>
        <w:t>the absence of political agreement. Similarly, Hart et al. (2009) shows that disconfirmation bias is substantially reduced for messages with higher informational value. We</w:t>
      </w:r>
      <w:r w:rsidR="00963B0E"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therefore</w:t>
      </w:r>
      <w:r w:rsidR="00963B0E" w:rsidRPr="000D75EF">
        <w:rPr>
          <w:rFonts w:ascii="Times New Roman" w:eastAsia="Times New Roman" w:hAnsi="Times New Roman" w:cs="Times New Roman"/>
        </w:rPr>
        <w:t>,</w:t>
      </w:r>
      <w:r w:rsidRPr="000D75EF">
        <w:rPr>
          <w:rFonts w:ascii="Times New Roman" w:eastAsia="Times New Roman" w:hAnsi="Times New Roman" w:cs="Times New Roman"/>
        </w:rPr>
        <w:t xml:space="preserve"> expect that, in a dyad, two discussants with similar candidate evaluation criteria</w:t>
      </w:r>
      <w:r w:rsidR="00C03ED7">
        <w:rPr>
          <w:rFonts w:ascii="Times New Roman" w:eastAsia="Times New Roman" w:hAnsi="Times New Roman" w:cs="Times New Roman"/>
        </w:rPr>
        <w:t xml:space="preserve"> (consisting of how people evaluate candidates</w:t>
      </w:r>
      <w:r w:rsidR="001D7452">
        <w:rPr>
          <w:rFonts w:ascii="Times New Roman" w:eastAsia="Times New Roman" w:hAnsi="Times New Roman" w:cs="Times New Roman"/>
        </w:rPr>
        <w:t>’</w:t>
      </w:r>
      <w:r w:rsidR="00C03ED7">
        <w:rPr>
          <w:rFonts w:ascii="Times New Roman" w:eastAsia="Times New Roman" w:hAnsi="Times New Roman" w:cs="Times New Roman"/>
        </w:rPr>
        <w:t xml:space="preserve"> </w:t>
      </w:r>
      <w:r w:rsidR="00C03ED7" w:rsidRPr="000D75EF">
        <w:rPr>
          <w:rFonts w:ascii="Times New Roman" w:eastAsia="Times New Roman" w:hAnsi="Times New Roman" w:cs="Times New Roman"/>
        </w:rPr>
        <w:t>personal traits and backgrounds, party affiliations, and/or issue positions</w:t>
      </w:r>
      <w:r w:rsidR="00C03ED7">
        <w:rPr>
          <w:rFonts w:ascii="Times New Roman" w:eastAsia="Times New Roman" w:hAnsi="Times New Roman" w:cs="Times New Roman"/>
        </w:rPr>
        <w:t>)</w:t>
      </w:r>
      <w:r w:rsidRPr="000D75EF">
        <w:rPr>
          <w:rFonts w:ascii="Times New Roman" w:eastAsia="Times New Roman" w:hAnsi="Times New Roman" w:cs="Times New Roman"/>
        </w:rPr>
        <w:t>, whether they are like-minded or not, are more likely to select each other’s message</w:t>
      </w:r>
      <w:r w:rsidR="00DE3A05" w:rsidRPr="000D75EF">
        <w:rPr>
          <w:rFonts w:ascii="Times New Roman" w:eastAsia="Times New Roman" w:hAnsi="Times New Roman" w:cs="Times New Roman"/>
        </w:rPr>
        <w:t>s</w:t>
      </w:r>
      <w:r w:rsidRPr="000D75EF">
        <w:rPr>
          <w:rFonts w:ascii="Times New Roman" w:eastAsia="Times New Roman" w:hAnsi="Times New Roman" w:cs="Times New Roman"/>
        </w:rPr>
        <w:t xml:space="preserve"> </w:t>
      </w:r>
      <w:r w:rsidR="00D368FC" w:rsidRPr="000D75EF">
        <w:rPr>
          <w:rFonts w:ascii="Times New Roman" w:eastAsia="Times New Roman" w:hAnsi="Times New Roman" w:cs="Times New Roman"/>
        </w:rPr>
        <w:t>when they are</w:t>
      </w:r>
      <w:r w:rsidRPr="000D75EF">
        <w:rPr>
          <w:rFonts w:ascii="Times New Roman" w:eastAsia="Times New Roman" w:hAnsi="Times New Roman" w:cs="Times New Roman"/>
        </w:rPr>
        <w:t xml:space="preserve"> considered </w:t>
      </w:r>
      <w:r w:rsidR="00D368FC" w:rsidRPr="000D75EF">
        <w:rPr>
          <w:rFonts w:ascii="Times New Roman" w:eastAsia="Times New Roman" w:hAnsi="Times New Roman" w:cs="Times New Roman"/>
        </w:rPr>
        <w:t xml:space="preserve">to be </w:t>
      </w:r>
      <w:r w:rsidRPr="000D75EF">
        <w:rPr>
          <w:rFonts w:ascii="Times New Roman" w:eastAsia="Times New Roman" w:hAnsi="Times New Roman" w:cs="Times New Roman"/>
        </w:rPr>
        <w:t>of high utility and relevance for their decision about who</w:t>
      </w:r>
      <w:r w:rsidR="00865555" w:rsidRPr="000D75EF">
        <w:rPr>
          <w:rFonts w:ascii="Times New Roman" w:eastAsia="Times New Roman" w:hAnsi="Times New Roman" w:cs="Times New Roman"/>
        </w:rPr>
        <w:t>m</w:t>
      </w:r>
      <w:r w:rsidRPr="000D75EF">
        <w:rPr>
          <w:rFonts w:ascii="Times New Roman" w:eastAsia="Times New Roman" w:hAnsi="Times New Roman" w:cs="Times New Roman"/>
        </w:rPr>
        <w:t xml:space="preserve"> to support. Based on this rationale, our hypothesis is stated as follows:</w:t>
      </w:r>
    </w:p>
    <w:p w14:paraId="148C60F7" w14:textId="0F6D0796" w:rsidR="00485A8D"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b/>
        </w:rPr>
        <w:t>H2</w:t>
      </w:r>
      <w:r w:rsidRPr="000D75EF">
        <w:rPr>
          <w:rFonts w:ascii="Times New Roman" w:eastAsia="Times New Roman" w:hAnsi="Times New Roman" w:cs="Times New Roman"/>
        </w:rPr>
        <w:t xml:space="preserve">: </w:t>
      </w:r>
      <w:r w:rsidR="00485A8D" w:rsidRPr="000D75EF">
        <w:rPr>
          <w:rFonts w:ascii="Times New Roman" w:eastAsia="Arial" w:hAnsi="Times New Roman" w:cs="Times New Roman"/>
        </w:rPr>
        <w:t>Participants in an online discussion forum will be more likely to select each other's message</w:t>
      </w:r>
      <w:r w:rsidR="00AE36CA" w:rsidRPr="000D75EF">
        <w:rPr>
          <w:rFonts w:ascii="Times New Roman" w:eastAsia="Arial" w:hAnsi="Times New Roman" w:cs="Times New Roman"/>
        </w:rPr>
        <w:t>s</w:t>
      </w:r>
      <w:r w:rsidR="00485A8D" w:rsidRPr="000D75EF">
        <w:rPr>
          <w:rFonts w:ascii="Times New Roman" w:eastAsia="Arial" w:hAnsi="Times New Roman" w:cs="Times New Roman"/>
        </w:rPr>
        <w:t xml:space="preserve"> when they share similar candidate evaluation criteria.</w:t>
      </w:r>
    </w:p>
    <w:p w14:paraId="48EE5C2F" w14:textId="75CF3A8D" w:rsidR="00282C58" w:rsidRPr="000D75EF" w:rsidRDefault="00275C19" w:rsidP="00081C75">
      <w:pPr>
        <w:widowControl w:val="0"/>
        <w:snapToGrid w:val="0"/>
        <w:spacing w:line="480" w:lineRule="auto"/>
        <w:contextualSpacing/>
        <w:jc w:val="center"/>
        <w:rPr>
          <w:rFonts w:ascii="Times New Roman" w:eastAsia="Times New Roman" w:hAnsi="Times New Roman" w:cs="Times New Roman"/>
          <w:b/>
        </w:rPr>
      </w:pPr>
      <w:r w:rsidRPr="000D75EF">
        <w:rPr>
          <w:rFonts w:ascii="Times New Roman" w:eastAsia="Times New Roman" w:hAnsi="Times New Roman" w:cs="Times New Roman"/>
          <w:b/>
        </w:rPr>
        <w:t xml:space="preserve">The </w:t>
      </w:r>
      <w:r w:rsidR="007C370B" w:rsidRPr="000D75EF">
        <w:rPr>
          <w:rFonts w:ascii="Times New Roman" w:eastAsia="Times New Roman" w:hAnsi="Times New Roman" w:cs="Times New Roman"/>
          <w:b/>
        </w:rPr>
        <w:t>Endogenous Impact of Network Structure</w:t>
      </w:r>
    </w:p>
    <w:p w14:paraId="7B535F72" w14:textId="1EE2A880"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While </w:t>
      </w:r>
      <w:r w:rsidR="00C340A5"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aforementioned factors a</w:t>
      </w:r>
      <w:r w:rsidR="000E2622" w:rsidRPr="000D75EF">
        <w:rPr>
          <w:rFonts w:ascii="Times New Roman" w:eastAsia="Times New Roman" w:hAnsi="Times New Roman" w:cs="Times New Roman"/>
        </w:rPr>
        <w:t>re important aspects of message-</w:t>
      </w:r>
      <w:r w:rsidRPr="000D75EF">
        <w:rPr>
          <w:rFonts w:ascii="Times New Roman" w:eastAsia="Times New Roman" w:hAnsi="Times New Roman" w:cs="Times New Roman"/>
        </w:rPr>
        <w:t xml:space="preserve">selection </w:t>
      </w:r>
      <w:r w:rsidRPr="000D75EF">
        <w:rPr>
          <w:rFonts w:ascii="Times New Roman" w:eastAsia="Times New Roman" w:hAnsi="Times New Roman" w:cs="Times New Roman"/>
        </w:rPr>
        <w:lastRenderedPageBreak/>
        <w:t xml:space="preserve">dynamics in </w:t>
      </w:r>
      <w:r w:rsidR="00A65C54" w:rsidRPr="000D75EF">
        <w:rPr>
          <w:rFonts w:ascii="Times New Roman" w:eastAsia="Times New Roman" w:hAnsi="Times New Roman" w:cs="Times New Roman"/>
        </w:rPr>
        <w:t xml:space="preserve">their </w:t>
      </w:r>
      <w:r w:rsidRPr="000D75EF">
        <w:rPr>
          <w:rFonts w:ascii="Times New Roman" w:eastAsia="Times New Roman" w:hAnsi="Times New Roman" w:cs="Times New Roman"/>
        </w:rPr>
        <w:t xml:space="preserve">own right, they do not operate in a social “vacuum.” </w:t>
      </w:r>
      <w:r w:rsidR="00683834" w:rsidRPr="000D75EF">
        <w:rPr>
          <w:rFonts w:ascii="Times New Roman" w:eastAsia="Times New Roman" w:hAnsi="Times New Roman" w:cs="Times New Roman"/>
        </w:rPr>
        <w:t>Since</w:t>
      </w:r>
      <w:r w:rsidRPr="000D75EF">
        <w:rPr>
          <w:rFonts w:ascii="Times New Roman" w:eastAsia="Times New Roman" w:hAnsi="Times New Roman" w:cs="Times New Roman"/>
        </w:rPr>
        <w:t xml:space="preserve"> a theoretical perspective that ignores substantive interdependencies among actors is inevitably incomplete</w:t>
      </w:r>
      <w:r w:rsidR="00683834" w:rsidRPr="000D75EF">
        <w:rPr>
          <w:rFonts w:ascii="Times New Roman" w:eastAsia="Times New Roman" w:hAnsi="Times New Roman" w:cs="Times New Roman"/>
        </w:rPr>
        <w:t xml:space="preserve">, </w:t>
      </w:r>
      <w:r w:rsidRPr="000D75EF">
        <w:rPr>
          <w:rFonts w:ascii="Times New Roman" w:eastAsia="Times New Roman" w:hAnsi="Times New Roman" w:cs="Times New Roman"/>
        </w:rPr>
        <w:t>we attempt to explicate such interdep</w:t>
      </w:r>
      <w:r w:rsidR="000E2622" w:rsidRPr="000D75EF">
        <w:rPr>
          <w:rFonts w:ascii="Times New Roman" w:eastAsia="Times New Roman" w:hAnsi="Times New Roman" w:cs="Times New Roman"/>
        </w:rPr>
        <w:t>endencies in message-selection</w:t>
      </w:r>
      <w:r w:rsidRPr="000D75EF">
        <w:rPr>
          <w:rFonts w:ascii="Times New Roman" w:eastAsia="Times New Roman" w:hAnsi="Times New Roman" w:cs="Times New Roman"/>
        </w:rPr>
        <w:t xml:space="preserve"> patterns.</w:t>
      </w:r>
    </w:p>
    <w:p w14:paraId="48819997" w14:textId="77777777" w:rsidR="00282C58" w:rsidRPr="000D75EF" w:rsidRDefault="007C370B" w:rsidP="00081C75">
      <w:pPr>
        <w:widowControl w:val="0"/>
        <w:snapToGrid w:val="0"/>
        <w:spacing w:line="480" w:lineRule="auto"/>
        <w:contextualSpacing/>
        <w:rPr>
          <w:rFonts w:ascii="Times New Roman" w:eastAsia="Times New Roman" w:hAnsi="Times New Roman" w:cs="Times New Roman"/>
          <w:i/>
        </w:rPr>
      </w:pPr>
      <w:r w:rsidRPr="000D75EF">
        <w:rPr>
          <w:rFonts w:ascii="Times New Roman" w:eastAsia="Times New Roman" w:hAnsi="Times New Roman" w:cs="Times New Roman"/>
          <w:b/>
        </w:rPr>
        <w:t>Reciprocity</w:t>
      </w:r>
      <w:r w:rsidRPr="000D75EF">
        <w:rPr>
          <w:rFonts w:ascii="Times New Roman" w:eastAsia="Times New Roman" w:hAnsi="Times New Roman" w:cs="Times New Roman"/>
          <w:i/>
        </w:rPr>
        <w:t xml:space="preserve"> </w:t>
      </w:r>
    </w:p>
    <w:p w14:paraId="2EEE1564" w14:textId="2B2287F5"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Often in online discussion forums, users not only intentionally seek information but also spontaneously exchange and respond to others’ messages. This may take a number of different forms, yet the most simple and frequent form of such “interaction” may manifest as continuous, interactive </w:t>
      </w:r>
      <w:r w:rsidR="00F35C7C" w:rsidRPr="000D75EF">
        <w:rPr>
          <w:rFonts w:ascii="Times New Roman" w:eastAsia="Times New Roman" w:hAnsi="Times New Roman" w:cs="Times New Roman"/>
        </w:rPr>
        <w:t>message-</w:t>
      </w:r>
      <w:r w:rsidRPr="000D75EF">
        <w:rPr>
          <w:rFonts w:ascii="Times New Roman" w:eastAsia="Times New Roman" w:hAnsi="Times New Roman" w:cs="Times New Roman"/>
        </w:rPr>
        <w:t xml:space="preserve">exchange sequences among a set of users. This also implies that such interaction patterns may require a situation in which actor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and actor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mutually choose to view each other’s messages and return their attentions to each other – provided that replying to an original message necessitates </w:t>
      </w:r>
      <w:r w:rsidR="00FF45EF"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responder </w:t>
      </w:r>
      <w:r w:rsidR="009C1F29" w:rsidRPr="000D75EF">
        <w:rPr>
          <w:rFonts w:ascii="Times New Roman" w:eastAsia="Times New Roman" w:hAnsi="Times New Roman" w:cs="Times New Roman"/>
        </w:rPr>
        <w:t xml:space="preserve">to </w:t>
      </w:r>
      <w:r w:rsidRPr="000D75EF">
        <w:rPr>
          <w:rFonts w:ascii="Times New Roman" w:eastAsia="Times New Roman" w:hAnsi="Times New Roman" w:cs="Times New Roman"/>
        </w:rPr>
        <w:t xml:space="preserve">actually click and read that message in </w:t>
      </w:r>
      <w:r w:rsidR="00D5651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first place. Based on this expectation, we hypothesize that reciprocity (Wasserman &amp; Faust, 1994) </w:t>
      </w:r>
      <w:r w:rsidR="0028208C" w:rsidRPr="000D75EF">
        <w:rPr>
          <w:rFonts w:ascii="Times New Roman" w:eastAsia="Times New Roman" w:hAnsi="Times New Roman" w:cs="Times New Roman"/>
        </w:rPr>
        <w:t xml:space="preserve">will </w:t>
      </w:r>
      <w:r w:rsidRPr="000D75EF">
        <w:rPr>
          <w:rFonts w:ascii="Times New Roman" w:eastAsia="Times New Roman" w:hAnsi="Times New Roman" w:cs="Times New Roman"/>
        </w:rPr>
        <w:t>be a significant and positive predictor of online message selection, as follows:</w:t>
      </w:r>
    </w:p>
    <w:p w14:paraId="7EB76781" w14:textId="6DF090C9" w:rsidR="00282C58" w:rsidRPr="000D75EF" w:rsidRDefault="007C370B" w:rsidP="00081C75">
      <w:pPr>
        <w:widowControl w:val="0"/>
        <w:snapToGrid w:val="0"/>
        <w:spacing w:line="480" w:lineRule="auto"/>
        <w:ind w:left="709" w:firstLine="10"/>
        <w:contextualSpacing/>
        <w:rPr>
          <w:rFonts w:ascii="Times New Roman" w:eastAsia="Times New Roman" w:hAnsi="Times New Roman" w:cs="Times New Roman"/>
        </w:rPr>
      </w:pPr>
      <w:r w:rsidRPr="000D75EF">
        <w:rPr>
          <w:rFonts w:ascii="Times New Roman" w:eastAsia="Times New Roman" w:hAnsi="Times New Roman" w:cs="Times New Roman"/>
          <w:b/>
        </w:rPr>
        <w:t>H3</w:t>
      </w:r>
      <w:r w:rsidRPr="000D75EF">
        <w:rPr>
          <w:rFonts w:ascii="Times New Roman" w:eastAsia="Times New Roman" w:hAnsi="Times New Roman" w:cs="Times New Roman"/>
        </w:rPr>
        <w:t xml:space="preserve">: </w:t>
      </w:r>
      <w:r w:rsidR="00DB01C3">
        <w:rPr>
          <w:rFonts w:ascii="Times New Roman" w:eastAsia="Arial" w:hAnsi="Times New Roman" w:cs="Times New Roman"/>
        </w:rPr>
        <w:t>P</w:t>
      </w:r>
      <w:r w:rsidR="0012723A" w:rsidRPr="000D75EF">
        <w:rPr>
          <w:rFonts w:ascii="Times New Roman" w:eastAsia="Arial" w:hAnsi="Times New Roman" w:cs="Times New Roman"/>
        </w:rPr>
        <w:t>articipant</w:t>
      </w:r>
      <w:r w:rsidR="00DB01C3">
        <w:rPr>
          <w:rFonts w:ascii="Times New Roman" w:eastAsia="Arial" w:hAnsi="Times New Roman" w:cs="Times New Roman"/>
        </w:rPr>
        <w:t>s</w:t>
      </w:r>
      <w:r w:rsidR="0012723A" w:rsidRPr="000D75EF">
        <w:rPr>
          <w:rFonts w:ascii="Times New Roman" w:eastAsia="Arial" w:hAnsi="Times New Roman" w:cs="Times New Roman"/>
        </w:rPr>
        <w:t xml:space="preserve"> in an online discussion forum will be more likely to reciprocate message selection when </w:t>
      </w:r>
      <w:r w:rsidR="00A80656" w:rsidRPr="000D75EF">
        <w:rPr>
          <w:rFonts w:ascii="Times New Roman" w:eastAsia="Arial" w:hAnsi="Times New Roman" w:cs="Times New Roman"/>
        </w:rPr>
        <w:t xml:space="preserve">another participant has </w:t>
      </w:r>
      <w:r w:rsidR="00AE59B9" w:rsidRPr="000D75EF">
        <w:rPr>
          <w:rFonts w:ascii="Times New Roman" w:eastAsia="Arial" w:hAnsi="Times New Roman" w:cs="Times New Roman"/>
        </w:rPr>
        <w:t xml:space="preserve">already </w:t>
      </w:r>
      <w:r w:rsidR="00A80656" w:rsidRPr="000D75EF">
        <w:rPr>
          <w:rFonts w:ascii="Times New Roman" w:eastAsia="Arial" w:hAnsi="Times New Roman" w:cs="Times New Roman"/>
        </w:rPr>
        <w:t xml:space="preserve">selected </w:t>
      </w:r>
      <w:r w:rsidR="007E3BB5" w:rsidRPr="000D75EF">
        <w:rPr>
          <w:rFonts w:ascii="Times New Roman" w:eastAsia="Arial" w:hAnsi="Times New Roman" w:cs="Times New Roman"/>
        </w:rPr>
        <w:t>his or her</w:t>
      </w:r>
      <w:r w:rsidR="00B92024" w:rsidRPr="000D75EF">
        <w:rPr>
          <w:rFonts w:ascii="Times New Roman" w:eastAsia="Arial" w:hAnsi="Times New Roman" w:cs="Times New Roman"/>
        </w:rPr>
        <w:t xml:space="preserve"> </w:t>
      </w:r>
      <w:r w:rsidR="0012723A" w:rsidRPr="000D75EF">
        <w:rPr>
          <w:rFonts w:ascii="Times New Roman" w:eastAsia="Arial" w:hAnsi="Times New Roman" w:cs="Times New Roman"/>
        </w:rPr>
        <w:t>message</w:t>
      </w:r>
      <w:r w:rsidR="00A80656" w:rsidRPr="000D75EF">
        <w:rPr>
          <w:rFonts w:ascii="Times New Roman" w:eastAsia="Arial" w:hAnsi="Times New Roman" w:cs="Times New Roman"/>
        </w:rPr>
        <w:t>.</w:t>
      </w:r>
      <w:r w:rsidR="0012723A" w:rsidRPr="000D75EF">
        <w:rPr>
          <w:rFonts w:ascii="Times New Roman" w:eastAsia="Times New Roman" w:hAnsi="Times New Roman" w:cs="Times New Roman"/>
        </w:rPr>
        <w:t xml:space="preserve"> </w:t>
      </w:r>
    </w:p>
    <w:p w14:paraId="5D0AB952" w14:textId="77777777" w:rsidR="00282C58" w:rsidRPr="000D75EF" w:rsidRDefault="007C370B" w:rsidP="00081C75">
      <w:pPr>
        <w:widowControl w:val="0"/>
        <w:snapToGrid w:val="0"/>
        <w:spacing w:line="480" w:lineRule="auto"/>
        <w:contextualSpacing/>
        <w:rPr>
          <w:rFonts w:ascii="Times New Roman" w:eastAsia="Times New Roman" w:hAnsi="Times New Roman" w:cs="Times New Roman"/>
          <w:i/>
        </w:rPr>
      </w:pPr>
      <w:r w:rsidRPr="000D75EF">
        <w:rPr>
          <w:rFonts w:ascii="Times New Roman" w:eastAsia="Times New Roman" w:hAnsi="Times New Roman" w:cs="Times New Roman"/>
          <w:b/>
        </w:rPr>
        <w:t>Transitivity, Cyclic Closure, and Local Hierarchy</w:t>
      </w:r>
    </w:p>
    <w:p w14:paraId="7F74698F" w14:textId="77777777"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Transitivity and cyclic closure represent another mechanism of how individuals choose to encounter socially provided messages. Transitivity denotes a situation where node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is more likely to create a tie to node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when they are both connected to another node</w:t>
      </w:r>
      <w:r w:rsidRPr="000D75EF">
        <w:rPr>
          <w:rFonts w:ascii="Times New Roman" w:hAnsi="Times New Roman" w:cs="Times New Roman"/>
        </w:rPr>
        <w:t xml:space="preserve">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 In contrast, cyclic closure denotes a similar but opposite situation where node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forms a tie to node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when they are connected to another node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 (Holland &amp; </w:t>
      </w:r>
      <w:proofErr w:type="spellStart"/>
      <w:r w:rsidRPr="000D75EF">
        <w:rPr>
          <w:rFonts w:ascii="Times New Roman" w:eastAsia="Times New Roman" w:hAnsi="Times New Roman" w:cs="Times New Roman"/>
        </w:rPr>
        <w:t>Leinhardt</w:t>
      </w:r>
      <w:proofErr w:type="spellEnd"/>
      <w:r w:rsidRPr="000D75EF">
        <w:rPr>
          <w:rFonts w:ascii="Times New Roman" w:eastAsia="Times New Roman" w:hAnsi="Times New Roman" w:cs="Times New Roman"/>
        </w:rPr>
        <w:t xml:space="preserve">, 1976), as can be seen in Table 1. </w:t>
      </w:r>
    </w:p>
    <w:p w14:paraId="30028CEF" w14:textId="60DB55B5"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While the most common explanation for transitivity is that it reflects </w:t>
      </w:r>
      <w:r w:rsidR="00111E11"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local spread of </w:t>
      </w:r>
      <w:r w:rsidR="00111E11" w:rsidRPr="000D75EF">
        <w:rPr>
          <w:rFonts w:ascii="Times New Roman" w:eastAsia="Times New Roman" w:hAnsi="Times New Roman" w:cs="Times New Roman"/>
        </w:rPr>
        <w:t xml:space="preserve">a </w:t>
      </w:r>
      <w:r w:rsidRPr="000D75EF">
        <w:rPr>
          <w:rFonts w:ascii="Times New Roman" w:eastAsia="Times New Roman" w:hAnsi="Times New Roman" w:cs="Times New Roman"/>
        </w:rPr>
        <w:t>social relations</w:t>
      </w:r>
      <w:r w:rsidR="00111E11" w:rsidRPr="000D75EF">
        <w:rPr>
          <w:rFonts w:ascii="Times New Roman" w:eastAsia="Times New Roman" w:hAnsi="Times New Roman" w:cs="Times New Roman"/>
        </w:rPr>
        <w:t>hip</w:t>
      </w:r>
      <w:r w:rsidRPr="000D75EF">
        <w:rPr>
          <w:rFonts w:ascii="Times New Roman" w:eastAsia="Times New Roman" w:hAnsi="Times New Roman" w:cs="Times New Roman"/>
        </w:rPr>
        <w:t xml:space="preserve"> (e.g., “friends of my friends are my friends”), such </w:t>
      </w:r>
      <w:r w:rsidR="00791AD8" w:rsidRPr="000D75EF">
        <w:rPr>
          <w:rFonts w:ascii="Times New Roman" w:eastAsia="Times New Roman" w:hAnsi="Times New Roman" w:cs="Times New Roman"/>
        </w:rPr>
        <w:t xml:space="preserve">an </w:t>
      </w:r>
      <w:r w:rsidRPr="000D75EF">
        <w:rPr>
          <w:rFonts w:ascii="Times New Roman" w:eastAsia="Times New Roman" w:hAnsi="Times New Roman" w:cs="Times New Roman"/>
        </w:rPr>
        <w:t xml:space="preserve">explanation is </w:t>
      </w:r>
      <w:r w:rsidRPr="000D75EF">
        <w:rPr>
          <w:rFonts w:ascii="Times New Roman" w:eastAsia="Times New Roman" w:hAnsi="Times New Roman" w:cs="Times New Roman"/>
        </w:rPr>
        <w:lastRenderedPageBreak/>
        <w:t xml:space="preserve">somewhat less likely within the context of </w:t>
      </w:r>
      <w:r w:rsidRPr="000D75EF">
        <w:rPr>
          <w:rFonts w:ascii="Times New Roman" w:eastAsia="Times New Roman" w:hAnsi="Times New Roman" w:cs="Times New Roman"/>
          <w:i/>
        </w:rPr>
        <w:t>message selection</w:t>
      </w:r>
      <w:r w:rsidRPr="000D75EF">
        <w:rPr>
          <w:rFonts w:ascii="Times New Roman" w:eastAsia="Times New Roman" w:hAnsi="Times New Roman" w:cs="Times New Roman"/>
        </w:rPr>
        <w:t xml:space="preserve"> in an online discussion forum. That is, </w:t>
      </w:r>
      <w:r w:rsidR="00111E11"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spread of</w:t>
      </w:r>
      <w:r w:rsidR="00822362" w:rsidRPr="000D75EF">
        <w:rPr>
          <w:rFonts w:ascii="Times New Roman" w:eastAsia="Times New Roman" w:hAnsi="Times New Roman" w:cs="Times New Roman"/>
        </w:rPr>
        <w:t xml:space="preserve"> a</w:t>
      </w:r>
      <w:r w:rsidRPr="000D75EF">
        <w:rPr>
          <w:rFonts w:ascii="Times New Roman" w:eastAsia="Times New Roman" w:hAnsi="Times New Roman" w:cs="Times New Roman"/>
        </w:rPr>
        <w:t xml:space="preserve"> social relationship requires actors to be aware of each other’s social relationships in choosing </w:t>
      </w:r>
      <w:r w:rsidR="00AE37B6" w:rsidRPr="000D75EF">
        <w:rPr>
          <w:rFonts w:ascii="Times New Roman" w:eastAsia="Times New Roman" w:hAnsi="Times New Roman" w:cs="Times New Roman"/>
        </w:rPr>
        <w:t xml:space="preserve">to interact with </w:t>
      </w:r>
      <w:r w:rsidRPr="000D75EF">
        <w:rPr>
          <w:rFonts w:ascii="Times New Roman" w:eastAsia="Times New Roman" w:hAnsi="Times New Roman" w:cs="Times New Roman"/>
        </w:rPr>
        <w:t xml:space="preserve">one another. </w:t>
      </w:r>
      <w:r w:rsidR="00E93858" w:rsidRPr="000D75EF">
        <w:rPr>
          <w:rFonts w:ascii="Times New Roman" w:eastAsia="Times New Roman" w:hAnsi="Times New Roman" w:cs="Times New Roman"/>
        </w:rPr>
        <w:t>In</w:t>
      </w:r>
      <w:r w:rsidRPr="000D75EF">
        <w:rPr>
          <w:rFonts w:ascii="Times New Roman" w:eastAsia="Times New Roman" w:hAnsi="Times New Roman" w:cs="Times New Roman"/>
        </w:rPr>
        <w:t xml:space="preserve"> online discussion forum</w:t>
      </w:r>
      <w:r w:rsidR="00E93858" w:rsidRPr="000D75EF">
        <w:rPr>
          <w:rFonts w:ascii="Times New Roman" w:eastAsia="Times New Roman" w:hAnsi="Times New Roman" w:cs="Times New Roman"/>
        </w:rPr>
        <w:t>s, however,</w:t>
      </w:r>
      <w:r w:rsidRPr="000D75EF">
        <w:rPr>
          <w:rFonts w:ascii="Times New Roman" w:eastAsia="Times New Roman" w:hAnsi="Times New Roman" w:cs="Times New Roman"/>
        </w:rPr>
        <w:t xml:space="preserve"> information </w:t>
      </w:r>
      <w:r w:rsidR="009908FF" w:rsidRPr="000D75EF">
        <w:rPr>
          <w:rFonts w:ascii="Times New Roman" w:eastAsia="Times New Roman" w:hAnsi="Times New Roman" w:cs="Times New Roman"/>
        </w:rPr>
        <w:t xml:space="preserve">about </w:t>
      </w:r>
      <w:r w:rsidRPr="000D75EF">
        <w:rPr>
          <w:rFonts w:ascii="Times New Roman" w:eastAsia="Times New Roman" w:hAnsi="Times New Roman" w:cs="Times New Roman"/>
        </w:rPr>
        <w:t xml:space="preserve">whether </w:t>
      </w:r>
      <w:r w:rsidRPr="000D75EF">
        <w:rPr>
          <w:rFonts w:ascii="Times New Roman" w:eastAsia="Times New Roman" w:hAnsi="Times New Roman" w:cs="Times New Roman"/>
          <w:i/>
        </w:rPr>
        <w:t xml:space="preserve">k </w:t>
      </w:r>
      <w:r w:rsidRPr="000D75EF">
        <w:rPr>
          <w:rFonts w:ascii="Times New Roman" w:eastAsia="Times New Roman" w:hAnsi="Times New Roman" w:cs="Times New Roman"/>
        </w:rPr>
        <w:t xml:space="preserve">has chosen to view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’s messages (which is a prerequisite </w:t>
      </w:r>
      <w:r w:rsidR="00C33415" w:rsidRPr="000D75EF">
        <w:rPr>
          <w:rFonts w:ascii="Times New Roman" w:eastAsia="Times New Roman" w:hAnsi="Times New Roman" w:cs="Times New Roman"/>
        </w:rPr>
        <w:t xml:space="preserve">for a </w:t>
      </w:r>
      <w:r w:rsidRPr="000D75EF">
        <w:rPr>
          <w:rFonts w:ascii="Times New Roman" w:eastAsia="Times New Roman" w:hAnsi="Times New Roman" w:cs="Times New Roman"/>
        </w:rPr>
        <w:t>social relations</w:t>
      </w:r>
      <w:r w:rsidR="00256AA8" w:rsidRPr="000D75EF">
        <w:rPr>
          <w:rFonts w:ascii="Times New Roman" w:eastAsia="Times New Roman" w:hAnsi="Times New Roman" w:cs="Times New Roman"/>
        </w:rPr>
        <w:t>hip</w:t>
      </w:r>
      <w:r w:rsidR="00C33415" w:rsidRPr="000D75EF">
        <w:rPr>
          <w:rFonts w:ascii="Times New Roman" w:eastAsia="Times New Roman" w:hAnsi="Times New Roman" w:cs="Times New Roman"/>
        </w:rPr>
        <w:t xml:space="preserve"> to spread</w:t>
      </w:r>
      <w:r w:rsidRPr="000D75EF">
        <w:rPr>
          <w:rFonts w:ascii="Times New Roman" w:eastAsia="Times New Roman" w:hAnsi="Times New Roman" w:cs="Times New Roman"/>
        </w:rPr>
        <w:t xml:space="preserve">) is generally not available when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choose to view </w:t>
      </w:r>
      <w:r w:rsidRPr="000D75EF">
        <w:rPr>
          <w:rFonts w:ascii="Times New Roman" w:eastAsia="Times New Roman" w:hAnsi="Times New Roman" w:cs="Times New Roman"/>
          <w:i/>
        </w:rPr>
        <w:t>j</w:t>
      </w:r>
      <w:r w:rsidRPr="000D75EF">
        <w:rPr>
          <w:rFonts w:ascii="Times New Roman" w:eastAsia="Times New Roman" w:hAnsi="Times New Roman" w:cs="Times New Roman"/>
        </w:rPr>
        <w:t>’s messages.</w:t>
      </w:r>
    </w:p>
    <w:p w14:paraId="6CE57B92" w14:textId="7C9B1870"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Instead, in light of </w:t>
      </w:r>
      <w:r w:rsidR="009B3CE2" w:rsidRPr="000D75EF">
        <w:rPr>
          <w:rFonts w:ascii="Times New Roman" w:eastAsia="Times New Roman" w:hAnsi="Times New Roman" w:cs="Times New Roman"/>
        </w:rPr>
        <w:t xml:space="preserve">an </w:t>
      </w:r>
      <w:r w:rsidRPr="000D75EF">
        <w:rPr>
          <w:rFonts w:ascii="Times New Roman" w:eastAsia="Times New Roman" w:hAnsi="Times New Roman" w:cs="Times New Roman"/>
        </w:rPr>
        <w:t xml:space="preserve">understanding-based explanation, we </w:t>
      </w:r>
      <w:r w:rsidR="001D7452">
        <w:rPr>
          <w:rFonts w:ascii="Times New Roman" w:eastAsia="Times New Roman" w:hAnsi="Times New Roman" w:cs="Times New Roman"/>
        </w:rPr>
        <w:t>instead argue</w:t>
      </w:r>
      <w:r w:rsidRPr="000D75EF">
        <w:rPr>
          <w:rFonts w:ascii="Times New Roman" w:eastAsia="Times New Roman" w:hAnsi="Times New Roman" w:cs="Times New Roman"/>
        </w:rPr>
        <w:t xml:space="preserve"> that a pattern of transitivity may arise from </w:t>
      </w:r>
      <w:r w:rsidR="0066474F"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hierarchical nature of </w:t>
      </w:r>
      <w:r w:rsidR="00EF5B04"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underlying criteria </w:t>
      </w:r>
      <w:r w:rsidR="00EF5B04" w:rsidRPr="000D75EF">
        <w:rPr>
          <w:rFonts w:ascii="Times New Roman" w:eastAsia="Times New Roman" w:hAnsi="Times New Roman" w:cs="Times New Roman"/>
        </w:rPr>
        <w:t>that</w:t>
      </w:r>
      <w:r w:rsidRPr="000D75EF">
        <w:rPr>
          <w:rFonts w:ascii="Times New Roman" w:eastAsia="Times New Roman" w:hAnsi="Times New Roman" w:cs="Times New Roman"/>
        </w:rPr>
        <w:t xml:space="preserve"> people </w:t>
      </w:r>
      <w:r w:rsidR="00EF5B04" w:rsidRPr="000D75EF">
        <w:rPr>
          <w:rFonts w:ascii="Times New Roman" w:eastAsia="Times New Roman" w:hAnsi="Times New Roman" w:cs="Times New Roman"/>
        </w:rPr>
        <w:t xml:space="preserve">use when they </w:t>
      </w:r>
      <w:r w:rsidRPr="000D75EF">
        <w:rPr>
          <w:rFonts w:ascii="Times New Roman" w:eastAsia="Times New Roman" w:hAnsi="Times New Roman" w:cs="Times New Roman"/>
        </w:rPr>
        <w:t xml:space="preserve">choose each other’s messages. Here, individuals are assumed to pursue a tie with others whose messages exhibit higher status (e.g., argument quality, expertise, trustworthiness, etc.) than </w:t>
      </w:r>
      <w:r w:rsidR="008C629F" w:rsidRPr="000D75EF">
        <w:rPr>
          <w:rFonts w:ascii="Times New Roman" w:eastAsia="Times New Roman" w:hAnsi="Times New Roman" w:cs="Times New Roman"/>
        </w:rPr>
        <w:t>their own</w:t>
      </w:r>
      <w:r w:rsidRPr="000D75EF">
        <w:rPr>
          <w:rFonts w:ascii="Times New Roman" w:eastAsia="Times New Roman" w:hAnsi="Times New Roman" w:cs="Times New Roman"/>
        </w:rPr>
        <w:t xml:space="preserve">. Thus, actor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is expected to seek a tie </w:t>
      </w:r>
      <w:r w:rsidR="00BE4718" w:rsidRPr="000D75EF">
        <w:rPr>
          <w:rFonts w:ascii="Times New Roman" w:eastAsia="Times New Roman" w:hAnsi="Times New Roman" w:cs="Times New Roman"/>
        </w:rPr>
        <w:t xml:space="preserve">with </w:t>
      </w:r>
      <w:r w:rsidRPr="000D75EF">
        <w:rPr>
          <w:rFonts w:ascii="Times New Roman" w:eastAsia="Times New Roman" w:hAnsi="Times New Roman" w:cs="Times New Roman"/>
        </w:rPr>
        <w:t xml:space="preserve">a “higher status” actor </w:t>
      </w:r>
      <w:r w:rsidRPr="000D75EF">
        <w:rPr>
          <w:rFonts w:ascii="Times New Roman" w:eastAsia="Times New Roman" w:hAnsi="Times New Roman" w:cs="Times New Roman"/>
          <w:i/>
        </w:rPr>
        <w:t xml:space="preserve">j </w:t>
      </w:r>
      <w:r w:rsidRPr="000D75EF">
        <w:rPr>
          <w:rFonts w:ascii="Times New Roman" w:eastAsia="Times New Roman" w:hAnsi="Times New Roman" w:cs="Times New Roman"/>
        </w:rPr>
        <w:t xml:space="preserve">(i.e., reading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s message), given </w:t>
      </w:r>
      <w:r w:rsidR="00BE4718" w:rsidRPr="000D75EF">
        <w:rPr>
          <w:rFonts w:ascii="Times New Roman" w:eastAsia="Times New Roman" w:hAnsi="Times New Roman" w:cs="Times New Roman"/>
        </w:rPr>
        <w:t xml:space="preserve">that </w:t>
      </w:r>
      <w:proofErr w:type="spellStart"/>
      <w:r w:rsidR="00181FD8" w:rsidRPr="000D75EF">
        <w:rPr>
          <w:rFonts w:ascii="Times New Roman" w:eastAsia="Times New Roman" w:hAnsi="Times New Roman" w:cs="Times New Roman"/>
          <w:i/>
        </w:rPr>
        <w:t>i</w:t>
      </w:r>
      <w:proofErr w:type="spellEnd"/>
      <w:r w:rsidR="00181FD8" w:rsidRPr="000D75EF">
        <w:rPr>
          <w:rFonts w:ascii="Times New Roman" w:eastAsia="Times New Roman" w:hAnsi="Times New Roman" w:cs="Times New Roman"/>
          <w:i/>
        </w:rPr>
        <w:t xml:space="preserve"> </w:t>
      </w:r>
      <w:r w:rsidR="00BE4718" w:rsidRPr="000D75EF">
        <w:rPr>
          <w:rFonts w:ascii="Times New Roman" w:eastAsia="Times New Roman" w:hAnsi="Times New Roman" w:cs="Times New Roman"/>
        </w:rPr>
        <w:t>has an</w:t>
      </w:r>
      <w:r w:rsidRPr="000D75EF">
        <w:rPr>
          <w:rFonts w:ascii="Times New Roman" w:eastAsia="Times New Roman" w:hAnsi="Times New Roman" w:cs="Times New Roman"/>
        </w:rPr>
        <w:t xml:space="preserve"> existing relationship with an intermediate-status actor </w:t>
      </w:r>
      <w:r w:rsidRPr="000D75EF">
        <w:rPr>
          <w:rFonts w:ascii="Times New Roman" w:eastAsia="Times New Roman" w:hAnsi="Times New Roman" w:cs="Times New Roman"/>
          <w:i/>
        </w:rPr>
        <w:t xml:space="preserve">k </w:t>
      </w:r>
      <w:r w:rsidRPr="000D75EF">
        <w:rPr>
          <w:rFonts w:ascii="Times New Roman" w:eastAsia="Times New Roman" w:hAnsi="Times New Roman" w:cs="Times New Roman"/>
        </w:rPr>
        <w:t>who</w:t>
      </w:r>
      <w:r w:rsidRPr="000D75EF">
        <w:rPr>
          <w:rFonts w:ascii="Times New Roman" w:eastAsia="Times New Roman" w:hAnsi="Times New Roman" w:cs="Times New Roman"/>
          <w:i/>
        </w:rPr>
        <w:t xml:space="preserve"> </w:t>
      </w:r>
      <w:r w:rsidRPr="000D75EF">
        <w:rPr>
          <w:rFonts w:ascii="Times New Roman" w:eastAsia="Times New Roman" w:hAnsi="Times New Roman" w:cs="Times New Roman"/>
        </w:rPr>
        <w:t xml:space="preserve">also has a tie to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In this scenario,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does not necessarily have to be aware of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’s tie to </w:t>
      </w:r>
      <w:r w:rsidRPr="000D75EF">
        <w:rPr>
          <w:rFonts w:ascii="Times New Roman" w:eastAsia="Times New Roman" w:hAnsi="Times New Roman" w:cs="Times New Roman"/>
          <w:i/>
        </w:rPr>
        <w:t>j</w:t>
      </w:r>
      <w:r w:rsidRPr="000D75EF">
        <w:rPr>
          <w:rFonts w:ascii="Times New Roman" w:eastAsia="Times New Roman" w:hAnsi="Times New Roman" w:cs="Times New Roman"/>
        </w:rPr>
        <w:t>, which is</w:t>
      </w:r>
      <w:r w:rsidR="00BE4718" w:rsidRPr="000D75EF">
        <w:rPr>
          <w:rFonts w:ascii="Times New Roman" w:eastAsia="Times New Roman" w:hAnsi="Times New Roman" w:cs="Times New Roman"/>
        </w:rPr>
        <w:t xml:space="preserve"> often</w:t>
      </w:r>
      <w:r w:rsidRPr="000D75EF">
        <w:rPr>
          <w:rFonts w:ascii="Times New Roman" w:eastAsia="Times New Roman" w:hAnsi="Times New Roman" w:cs="Times New Roman"/>
        </w:rPr>
        <w:t xml:space="preserve"> invisible in online discussion forums. Rather, because of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’s high status, </w:t>
      </w:r>
      <w:r w:rsidR="00BE4718" w:rsidRPr="000D75EF">
        <w:rPr>
          <w:rFonts w:ascii="Times New Roman" w:eastAsia="Times New Roman" w:hAnsi="Times New Roman" w:cs="Times New Roman"/>
          <w:i/>
        </w:rPr>
        <w:t>j</w:t>
      </w:r>
      <w:r w:rsidR="00BE4718" w:rsidRPr="000D75EF">
        <w:rPr>
          <w:rFonts w:ascii="Times New Roman" w:eastAsia="Times New Roman" w:hAnsi="Times New Roman" w:cs="Times New Roman"/>
        </w:rPr>
        <w:t>’s</w:t>
      </w:r>
      <w:r w:rsidR="00BE4718" w:rsidRPr="000D75EF" w:rsidDel="00BE4718">
        <w:rPr>
          <w:rFonts w:ascii="Times New Roman" w:eastAsia="Times New Roman" w:hAnsi="Times New Roman" w:cs="Times New Roman"/>
          <w:i/>
        </w:rPr>
        <w:t xml:space="preserve"> </w:t>
      </w:r>
      <w:r w:rsidRPr="000D75EF">
        <w:rPr>
          <w:rFonts w:ascii="Times New Roman" w:eastAsia="Times New Roman" w:hAnsi="Times New Roman" w:cs="Times New Roman"/>
        </w:rPr>
        <w:t>message</w:t>
      </w:r>
      <w:r w:rsidR="00BE4718" w:rsidRPr="000D75EF">
        <w:rPr>
          <w:rFonts w:ascii="Times New Roman" w:eastAsia="Times New Roman" w:hAnsi="Times New Roman" w:cs="Times New Roman"/>
        </w:rPr>
        <w:t>s are</w:t>
      </w:r>
      <w:r w:rsidRPr="000D75EF">
        <w:rPr>
          <w:rFonts w:ascii="Times New Roman" w:eastAsia="Times New Roman" w:hAnsi="Times New Roman" w:cs="Times New Roman"/>
        </w:rPr>
        <w:t xml:space="preserve"> sought by many individuals in the network</w:t>
      </w:r>
      <w:r w:rsidR="0007668B" w:rsidRPr="000D75EF">
        <w:rPr>
          <w:rFonts w:ascii="Times New Roman" w:eastAsia="Times New Roman" w:hAnsi="Times New Roman" w:cs="Times New Roman"/>
        </w:rPr>
        <w:t>,</w:t>
      </w:r>
      <w:r w:rsidRPr="000D75EF">
        <w:rPr>
          <w:rFonts w:ascii="Times New Roman" w:eastAsia="Times New Roman" w:hAnsi="Times New Roman" w:cs="Times New Roman"/>
        </w:rPr>
        <w:t xml:space="preserve"> including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i/>
        </w:rPr>
        <w:t xml:space="preserve"> </w:t>
      </w:r>
      <w:r w:rsidRPr="000D75EF">
        <w:rPr>
          <w:rFonts w:ascii="Times New Roman" w:eastAsia="Times New Roman" w:hAnsi="Times New Roman" w:cs="Times New Roman"/>
        </w:rPr>
        <w:t xml:space="preserve">and </w:t>
      </w:r>
      <w:r w:rsidRPr="000D75EF">
        <w:rPr>
          <w:rFonts w:ascii="Times New Roman" w:eastAsia="Times New Roman" w:hAnsi="Times New Roman" w:cs="Times New Roman"/>
          <w:i/>
        </w:rPr>
        <w:t>k</w:t>
      </w:r>
      <w:r w:rsidR="00012877"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012877" w:rsidRPr="000D75EF">
        <w:rPr>
          <w:rFonts w:ascii="Times New Roman" w:eastAsia="Times New Roman" w:hAnsi="Times New Roman" w:cs="Times New Roman"/>
        </w:rPr>
        <w:t>I</w:t>
      </w:r>
      <w:r w:rsidRPr="000D75EF">
        <w:rPr>
          <w:rFonts w:ascii="Times New Roman" w:eastAsia="Times New Roman" w:hAnsi="Times New Roman" w:cs="Times New Roman"/>
        </w:rPr>
        <w:t xml:space="preserve">f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’s status is higher than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but </w:t>
      </w:r>
      <w:r w:rsidR="004C2712" w:rsidRPr="000D75EF">
        <w:rPr>
          <w:rFonts w:ascii="Times New Roman" w:eastAsia="Times New Roman" w:hAnsi="Times New Roman" w:cs="Times New Roman"/>
        </w:rPr>
        <w:t xml:space="preserve">lower </w:t>
      </w:r>
      <w:r w:rsidRPr="000D75EF">
        <w:rPr>
          <w:rFonts w:ascii="Times New Roman" w:eastAsia="Times New Roman" w:hAnsi="Times New Roman" w:cs="Times New Roman"/>
        </w:rPr>
        <w:t xml:space="preserve">than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 will be sought by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but not by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When coupled with a negative tendency towards cyclic closure (e.g.,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is less likely to form a tie with less prestigious actor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w:t>
      </w:r>
      <w:r w:rsidR="001D7452">
        <w:rPr>
          <w:rFonts w:ascii="Times New Roman" w:eastAsia="Times New Roman" w:hAnsi="Times New Roman" w:cs="Times New Roman"/>
        </w:rPr>
        <w:t>positive transitivity</w:t>
      </w:r>
      <w:r w:rsidRPr="000D75EF">
        <w:rPr>
          <w:rFonts w:ascii="Times New Roman" w:eastAsia="Times New Roman" w:hAnsi="Times New Roman" w:cs="Times New Roman"/>
        </w:rPr>
        <w:t xml:space="preserve"> pattern can be interpreted as the local status hierarchy in a given network (</w:t>
      </w:r>
      <w:proofErr w:type="spellStart"/>
      <w:r w:rsidRPr="000D75EF">
        <w:rPr>
          <w:rFonts w:ascii="Times New Roman" w:eastAsia="Times New Roman" w:hAnsi="Times New Roman" w:cs="Times New Roman"/>
        </w:rPr>
        <w:t>Lazega</w:t>
      </w:r>
      <w:proofErr w:type="spellEnd"/>
      <w:r w:rsidRPr="000D75EF">
        <w:rPr>
          <w:rFonts w:ascii="Times New Roman" w:eastAsia="Times New Roman" w:hAnsi="Times New Roman" w:cs="Times New Roman"/>
        </w:rPr>
        <w:t xml:space="preserve"> et al., 2012). While this does not necessarily imply that</w:t>
      </w:r>
      <w:r w:rsidR="00DB026E"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DB026E" w:rsidRPr="000D75EF">
        <w:rPr>
          <w:rFonts w:ascii="Times New Roman" w:eastAsia="Times New Roman" w:hAnsi="Times New Roman" w:cs="Times New Roman"/>
        </w:rPr>
        <w:t xml:space="preserve">at all times, </w:t>
      </w:r>
      <w:r w:rsidRPr="000D75EF">
        <w:rPr>
          <w:rFonts w:ascii="Times New Roman" w:eastAsia="Times New Roman" w:hAnsi="Times New Roman" w:cs="Times New Roman"/>
        </w:rPr>
        <w:t xml:space="preserve">people only purposively seek out higher status individuals based on message qualities, evidence indicates that people routinely seek and rely on guidance from those who are more </w:t>
      </w:r>
      <w:r w:rsidR="00B96D10" w:rsidRPr="000D75EF">
        <w:rPr>
          <w:rFonts w:ascii="Times New Roman" w:eastAsia="Times New Roman" w:hAnsi="Times New Roman" w:cs="Times New Roman"/>
        </w:rPr>
        <w:t xml:space="preserve">politically </w:t>
      </w:r>
      <w:r w:rsidRPr="000D75EF">
        <w:rPr>
          <w:rFonts w:ascii="Times New Roman" w:eastAsia="Times New Roman" w:hAnsi="Times New Roman" w:cs="Times New Roman"/>
        </w:rPr>
        <w:t>versed and sophisticated within their social networks (</w:t>
      </w:r>
      <w:proofErr w:type="spellStart"/>
      <w:r w:rsidRPr="000D75EF">
        <w:rPr>
          <w:rFonts w:ascii="Times New Roman" w:eastAsia="Times New Roman" w:hAnsi="Times New Roman" w:cs="Times New Roman"/>
        </w:rPr>
        <w:t>Ahn</w:t>
      </w:r>
      <w:proofErr w:type="spellEnd"/>
      <w:r w:rsidRPr="000D75EF">
        <w:rPr>
          <w:rFonts w:ascii="Times New Roman" w:eastAsia="Times New Roman" w:hAnsi="Times New Roman" w:cs="Times New Roman"/>
        </w:rPr>
        <w:t xml:space="preserve"> et al., 2014; Downs, 1957; </w:t>
      </w:r>
      <w:proofErr w:type="spellStart"/>
      <w:r w:rsidRPr="000D75EF">
        <w:rPr>
          <w:rFonts w:ascii="Times New Roman" w:eastAsia="Times New Roman" w:hAnsi="Times New Roman" w:cs="Times New Roman"/>
        </w:rPr>
        <w:t>Huckfeldt</w:t>
      </w:r>
      <w:proofErr w:type="spellEnd"/>
      <w:r w:rsidRPr="000D75EF">
        <w:rPr>
          <w:rFonts w:ascii="Times New Roman" w:eastAsia="Times New Roman" w:hAnsi="Times New Roman" w:cs="Times New Roman"/>
        </w:rPr>
        <w:t>, 2001). Consequently, one possible source of such hierarchical network structuring can be an individual’s need for political experts and</w:t>
      </w:r>
      <w:r w:rsidR="00BC39FD" w:rsidRPr="000D75EF">
        <w:rPr>
          <w:rFonts w:ascii="Times New Roman" w:eastAsia="Times New Roman" w:hAnsi="Times New Roman" w:cs="Times New Roman"/>
        </w:rPr>
        <w:t>, thus, the</w:t>
      </w:r>
      <w:r w:rsidRPr="000D75EF">
        <w:rPr>
          <w:rFonts w:ascii="Times New Roman" w:eastAsia="Times New Roman" w:hAnsi="Times New Roman" w:cs="Times New Roman"/>
        </w:rPr>
        <w:t xml:space="preserve"> cho</w:t>
      </w:r>
      <w:r w:rsidR="00BC39FD" w:rsidRPr="000D75EF">
        <w:rPr>
          <w:rFonts w:ascii="Times New Roman" w:eastAsia="Times New Roman" w:hAnsi="Times New Roman" w:cs="Times New Roman"/>
        </w:rPr>
        <w:t>ice</w:t>
      </w:r>
      <w:r w:rsidRPr="000D75EF">
        <w:rPr>
          <w:rFonts w:ascii="Times New Roman" w:eastAsia="Times New Roman" w:hAnsi="Times New Roman" w:cs="Times New Roman"/>
        </w:rPr>
        <w:t xml:space="preserve"> to view those experts</w:t>
      </w:r>
      <w:r w:rsidR="00BC39FD" w:rsidRPr="000D75EF">
        <w:rPr>
          <w:rFonts w:ascii="Times New Roman" w:eastAsia="Times New Roman" w:hAnsi="Times New Roman" w:cs="Times New Roman"/>
        </w:rPr>
        <w:t>’ messages</w:t>
      </w:r>
      <w:r w:rsidRPr="000D75EF">
        <w:rPr>
          <w:rFonts w:ascii="Times New Roman" w:eastAsia="Times New Roman" w:hAnsi="Times New Roman" w:cs="Times New Roman"/>
        </w:rPr>
        <w:t xml:space="preserve">. Therefore, we predict: </w:t>
      </w:r>
    </w:p>
    <w:p w14:paraId="3AC28C92" w14:textId="7CB83332" w:rsidR="00282C58" w:rsidRPr="000D75EF" w:rsidRDefault="007C370B" w:rsidP="00081C75">
      <w:pPr>
        <w:widowControl w:val="0"/>
        <w:snapToGrid w:val="0"/>
        <w:spacing w:line="480" w:lineRule="auto"/>
        <w:ind w:left="709" w:firstLine="10"/>
        <w:contextualSpacing/>
        <w:rPr>
          <w:rFonts w:ascii="Times New Roman" w:eastAsia="Times New Roman" w:hAnsi="Times New Roman" w:cs="Times New Roman"/>
        </w:rPr>
      </w:pPr>
      <w:r w:rsidRPr="000D75EF">
        <w:rPr>
          <w:rFonts w:ascii="Times New Roman" w:eastAsia="Times New Roman" w:hAnsi="Times New Roman" w:cs="Times New Roman"/>
          <w:b/>
        </w:rPr>
        <w:t>H4</w:t>
      </w:r>
      <w:r w:rsidRPr="000D75EF">
        <w:rPr>
          <w:rFonts w:ascii="Times New Roman" w:eastAsia="Times New Roman" w:hAnsi="Times New Roman" w:cs="Times New Roman"/>
        </w:rPr>
        <w:t xml:space="preserve">: </w:t>
      </w:r>
      <w:r w:rsidR="0012723A" w:rsidRPr="000D75EF">
        <w:rPr>
          <w:rFonts w:ascii="Times New Roman" w:eastAsia="Arial" w:hAnsi="Times New Roman" w:cs="Times New Roman"/>
        </w:rPr>
        <w:t xml:space="preserve">Participants in an online discussion forum will be more likely to select each </w:t>
      </w:r>
      <w:r w:rsidR="0012723A" w:rsidRPr="000D75EF">
        <w:rPr>
          <w:rFonts w:ascii="Times New Roman" w:eastAsia="Arial" w:hAnsi="Times New Roman" w:cs="Times New Roman"/>
        </w:rPr>
        <w:lastRenderedPageBreak/>
        <w:t xml:space="preserve">other's message based </w:t>
      </w:r>
      <w:r w:rsidR="00142A34">
        <w:rPr>
          <w:rFonts w:ascii="Times New Roman" w:eastAsia="Arial" w:hAnsi="Times New Roman" w:cs="Times New Roman"/>
        </w:rPr>
        <w:t xml:space="preserve">on </w:t>
      </w:r>
      <w:r w:rsidR="0012723A" w:rsidRPr="000D75EF">
        <w:rPr>
          <w:rFonts w:ascii="Times New Roman" w:eastAsia="Times New Roman" w:hAnsi="Times New Roman" w:cs="Times New Roman"/>
        </w:rPr>
        <w:t xml:space="preserve">a </w:t>
      </w:r>
      <w:r w:rsidRPr="000D75EF">
        <w:rPr>
          <w:rFonts w:ascii="Times New Roman" w:eastAsia="Times New Roman" w:hAnsi="Times New Roman" w:cs="Times New Roman"/>
        </w:rPr>
        <w:t>local hierarchy in the discussion forum</w:t>
      </w:r>
      <w:r w:rsidR="001D7452">
        <w:rPr>
          <w:rFonts w:ascii="Times New Roman" w:eastAsia="Times New Roman" w:hAnsi="Times New Roman" w:cs="Times New Roman"/>
        </w:rPr>
        <w:t xml:space="preserve"> (i.e., positive transitivity and negative cyclic closure)</w:t>
      </w:r>
      <w:r w:rsidRPr="000D75EF">
        <w:rPr>
          <w:rFonts w:ascii="Times New Roman" w:eastAsia="Times New Roman" w:hAnsi="Times New Roman" w:cs="Times New Roman"/>
        </w:rPr>
        <w:t>.</w:t>
      </w:r>
    </w:p>
    <w:p w14:paraId="549792AE" w14:textId="77777777" w:rsidR="00282C58" w:rsidRPr="000D75EF" w:rsidRDefault="007C370B" w:rsidP="00081C75">
      <w:pPr>
        <w:widowControl w:val="0"/>
        <w:snapToGrid w:val="0"/>
        <w:spacing w:line="480" w:lineRule="auto"/>
        <w:contextualSpacing/>
        <w:rPr>
          <w:rFonts w:ascii="Times New Roman" w:eastAsia="Times New Roman" w:hAnsi="Times New Roman" w:cs="Times New Roman"/>
          <w:b/>
        </w:rPr>
      </w:pPr>
      <w:r w:rsidRPr="000D75EF">
        <w:rPr>
          <w:rFonts w:ascii="Times New Roman" w:eastAsia="Times New Roman" w:hAnsi="Times New Roman" w:cs="Times New Roman"/>
          <w:b/>
        </w:rPr>
        <w:t xml:space="preserve">Profile Similarity </w:t>
      </w:r>
    </w:p>
    <w:p w14:paraId="55E30EA7" w14:textId="640CB1ED" w:rsidR="00282C58" w:rsidRPr="000D75EF" w:rsidRDefault="007C370B" w:rsidP="00081C75">
      <w:pPr>
        <w:widowControl w:val="0"/>
        <w:snapToGrid w:val="0"/>
        <w:spacing w:line="480" w:lineRule="auto"/>
        <w:ind w:firstLine="709"/>
        <w:contextualSpacing/>
        <w:rPr>
          <w:rFonts w:ascii="Times New Roman" w:eastAsia="Times New Roman" w:hAnsi="Times New Roman" w:cs="Times New Roman"/>
        </w:rPr>
      </w:pPr>
      <w:r w:rsidRPr="000D75EF">
        <w:rPr>
          <w:rFonts w:ascii="Times New Roman" w:eastAsia="Times New Roman" w:hAnsi="Times New Roman" w:cs="Times New Roman"/>
        </w:rPr>
        <w:t>Another mechanism that helps us understand the nature of message selection in online forums is the concept of profile similarity (DiMaggio, 1986). In addition to the</w:t>
      </w:r>
      <w:r w:rsidR="000E2622" w:rsidRPr="000D75EF">
        <w:rPr>
          <w:rFonts w:ascii="Times New Roman" w:eastAsia="Times New Roman" w:hAnsi="Times New Roman" w:cs="Times New Roman"/>
        </w:rPr>
        <w:t xml:space="preserve"> hierarchical nature </w:t>
      </w:r>
      <w:r w:rsidR="00DA188E" w:rsidRPr="000D75EF">
        <w:rPr>
          <w:rFonts w:ascii="Times New Roman" w:eastAsia="Times New Roman" w:hAnsi="Times New Roman" w:cs="Times New Roman"/>
        </w:rPr>
        <w:t xml:space="preserve">of </w:t>
      </w:r>
      <w:r w:rsidR="000E2622" w:rsidRPr="000D75EF">
        <w:rPr>
          <w:rFonts w:ascii="Times New Roman" w:eastAsia="Times New Roman" w:hAnsi="Times New Roman" w:cs="Times New Roman"/>
        </w:rPr>
        <w:t>message-</w:t>
      </w:r>
      <w:r w:rsidRPr="000D75EF">
        <w:rPr>
          <w:rFonts w:ascii="Times New Roman" w:eastAsia="Times New Roman" w:hAnsi="Times New Roman" w:cs="Times New Roman"/>
        </w:rPr>
        <w:t xml:space="preserve">selection networks, individuals </w:t>
      </w:r>
      <w:r w:rsidR="00647D87" w:rsidRPr="000D75EF">
        <w:rPr>
          <w:rFonts w:ascii="Times New Roman" w:eastAsia="Times New Roman" w:hAnsi="Times New Roman" w:cs="Times New Roman"/>
        </w:rPr>
        <w:t>are</w:t>
      </w:r>
      <w:r w:rsidRPr="000D75EF">
        <w:rPr>
          <w:rFonts w:ascii="Times New Roman" w:eastAsia="Times New Roman" w:hAnsi="Times New Roman" w:cs="Times New Roman"/>
        </w:rPr>
        <w:t xml:space="preserve"> more likely to view one another’s message</w:t>
      </w:r>
      <w:r w:rsidR="00E16506" w:rsidRPr="000D75EF">
        <w:rPr>
          <w:rFonts w:ascii="Times New Roman" w:eastAsia="Times New Roman" w:hAnsi="Times New Roman" w:cs="Times New Roman"/>
        </w:rPr>
        <w:t>s</w:t>
      </w:r>
      <w:r w:rsidRPr="000D75EF">
        <w:rPr>
          <w:rFonts w:ascii="Times New Roman" w:eastAsia="Times New Roman" w:hAnsi="Times New Roman" w:cs="Times New Roman"/>
        </w:rPr>
        <w:t xml:space="preserve"> when both </w:t>
      </w:r>
      <w:r w:rsidR="00261821" w:rsidRPr="000D75EF">
        <w:rPr>
          <w:rFonts w:ascii="Times New Roman" w:eastAsia="Times New Roman" w:hAnsi="Times New Roman" w:cs="Times New Roman"/>
        </w:rPr>
        <w:t>share the same connections with</w:t>
      </w:r>
      <w:r w:rsidRPr="000D75EF">
        <w:rPr>
          <w:rFonts w:ascii="Times New Roman" w:eastAsia="Times New Roman" w:hAnsi="Times New Roman" w:cs="Times New Roman"/>
        </w:rPr>
        <w:t xml:space="preserve"> other actors in the network. For instance, if actors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i/>
        </w:rPr>
        <w:t xml:space="preserve"> </w:t>
      </w:r>
      <w:r w:rsidRPr="000D75EF">
        <w:rPr>
          <w:rFonts w:ascii="Times New Roman" w:eastAsia="Times New Roman" w:hAnsi="Times New Roman" w:cs="Times New Roman"/>
        </w:rPr>
        <w:t xml:space="preserve">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both choose to view the same set of alters (“activity closure”), or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i/>
        </w:rPr>
        <w:t xml:space="preserve"> </w:t>
      </w:r>
      <w:r w:rsidRPr="000D75EF">
        <w:rPr>
          <w:rFonts w:ascii="Times New Roman" w:eastAsia="Times New Roman" w:hAnsi="Times New Roman" w:cs="Times New Roman"/>
        </w:rPr>
        <w:t xml:space="preserve">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are </w:t>
      </w:r>
      <w:r w:rsidRPr="000D75EF">
        <w:rPr>
          <w:rFonts w:ascii="Times New Roman" w:eastAsia="Times New Roman" w:hAnsi="Times New Roman" w:cs="Times New Roman"/>
          <w:i/>
        </w:rPr>
        <w:t>chosen</w:t>
      </w:r>
      <w:r w:rsidRPr="000D75EF">
        <w:rPr>
          <w:rFonts w:ascii="Times New Roman" w:eastAsia="Times New Roman" w:hAnsi="Times New Roman" w:cs="Times New Roman"/>
        </w:rPr>
        <w:t xml:space="preserve"> by the same set of alters (“popularity closure”: see Table 1 below), then the same patterns of incoming and out-going connections shared by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signal a common set of properties of the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dyad (Block &amp; </w:t>
      </w:r>
      <w:proofErr w:type="spellStart"/>
      <w:r w:rsidRPr="000D75EF">
        <w:rPr>
          <w:rFonts w:ascii="Times New Roman" w:eastAsia="Times New Roman" w:hAnsi="Times New Roman" w:cs="Times New Roman"/>
        </w:rPr>
        <w:t>Grund</w:t>
      </w:r>
      <w:proofErr w:type="spellEnd"/>
      <w:r w:rsidRPr="000D75EF">
        <w:rPr>
          <w:rFonts w:ascii="Times New Roman" w:eastAsia="Times New Roman" w:hAnsi="Times New Roman" w:cs="Times New Roman"/>
        </w:rPr>
        <w:t xml:space="preserve">, 2014; Robins et al., 2009). In such </w:t>
      </w:r>
      <w:r w:rsidR="00610469"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situation,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are more likely to see each other’s messages. In line with </w:t>
      </w:r>
      <w:r w:rsidR="00563B7F"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consistency-based explanation, this may be viewed as the structural </w:t>
      </w:r>
      <w:r w:rsidR="004C4452" w:rsidRPr="000D75EF">
        <w:rPr>
          <w:rFonts w:ascii="Times New Roman" w:eastAsia="Times New Roman" w:hAnsi="Times New Roman" w:cs="Times New Roman"/>
        </w:rPr>
        <w:t xml:space="preserve">basis </w:t>
      </w:r>
      <w:r w:rsidRPr="000D75EF">
        <w:rPr>
          <w:rFonts w:ascii="Times New Roman" w:eastAsia="Times New Roman" w:hAnsi="Times New Roman" w:cs="Times New Roman"/>
        </w:rPr>
        <w:t>of homophily, in that the formation of ties is driven by the similarity in choices with respect to other actors (DiMaggio, 1986). Therefore:</w:t>
      </w:r>
    </w:p>
    <w:p w14:paraId="02B5F6A9" w14:textId="5612C862" w:rsidR="00282C58" w:rsidRPr="000D75EF" w:rsidRDefault="007C370B" w:rsidP="00081C75">
      <w:pPr>
        <w:widowControl w:val="0"/>
        <w:snapToGrid w:val="0"/>
        <w:spacing w:line="480" w:lineRule="auto"/>
        <w:ind w:left="709" w:firstLine="10"/>
        <w:contextualSpacing/>
        <w:rPr>
          <w:rFonts w:ascii="Times New Roman" w:eastAsia="Times New Roman" w:hAnsi="Times New Roman" w:cs="Times New Roman"/>
        </w:rPr>
      </w:pPr>
      <w:r w:rsidRPr="000D75EF">
        <w:rPr>
          <w:rFonts w:ascii="Times New Roman" w:eastAsia="Times New Roman" w:hAnsi="Times New Roman" w:cs="Times New Roman"/>
          <w:b/>
        </w:rPr>
        <w:t>H5</w:t>
      </w:r>
      <w:r w:rsidRPr="000D75EF">
        <w:rPr>
          <w:rFonts w:ascii="Times New Roman" w:eastAsia="Times New Roman" w:hAnsi="Times New Roman" w:cs="Times New Roman"/>
        </w:rPr>
        <w:t xml:space="preserve">: </w:t>
      </w:r>
      <w:r w:rsidR="0012723A" w:rsidRPr="000D75EF">
        <w:rPr>
          <w:rFonts w:ascii="Times New Roman" w:eastAsia="Arial" w:hAnsi="Times New Roman" w:cs="Times New Roman"/>
        </w:rPr>
        <w:t>Participants in an online discussion forum will be more likely to select each other's message</w:t>
      </w:r>
      <w:r w:rsidR="00291203" w:rsidRPr="000D75EF">
        <w:rPr>
          <w:rFonts w:ascii="Times New Roman" w:eastAsia="Arial" w:hAnsi="Times New Roman" w:cs="Times New Roman"/>
        </w:rPr>
        <w:t>s</w:t>
      </w:r>
      <w:r w:rsidR="0012723A" w:rsidRPr="000D75EF">
        <w:rPr>
          <w:rFonts w:ascii="Times New Roman" w:eastAsia="Arial" w:hAnsi="Times New Roman" w:cs="Times New Roman"/>
        </w:rPr>
        <w:t xml:space="preserve"> when they have selection patterns </w:t>
      </w:r>
      <w:r w:rsidR="00743862" w:rsidRPr="000D75EF">
        <w:rPr>
          <w:rFonts w:ascii="Times New Roman" w:eastAsia="Arial" w:hAnsi="Times New Roman" w:cs="Times New Roman"/>
        </w:rPr>
        <w:t xml:space="preserve">similar </w:t>
      </w:r>
      <w:r w:rsidR="0012723A" w:rsidRPr="000D75EF">
        <w:rPr>
          <w:rFonts w:ascii="Times New Roman" w:eastAsia="Arial" w:hAnsi="Times New Roman" w:cs="Times New Roman"/>
        </w:rPr>
        <w:t>to all other participants</w:t>
      </w:r>
      <w:r w:rsidR="0012723A" w:rsidRPr="000D75EF">
        <w:rPr>
          <w:rFonts w:ascii="Times New Roman" w:eastAsia="Times New Roman" w:hAnsi="Times New Roman" w:cs="Times New Roman"/>
        </w:rPr>
        <w:t xml:space="preserve"> </w:t>
      </w:r>
      <w:r w:rsidR="0012723A" w:rsidRPr="000D75EF">
        <w:rPr>
          <w:rFonts w:ascii="Times New Roman" w:eastAsia="Arial" w:hAnsi="Times New Roman" w:cs="Times New Roman"/>
        </w:rPr>
        <w:t>(profile similarity)</w:t>
      </w:r>
      <w:r w:rsidRPr="000D75EF">
        <w:rPr>
          <w:rFonts w:ascii="Times New Roman" w:eastAsia="Times New Roman" w:hAnsi="Times New Roman" w:cs="Times New Roman"/>
        </w:rPr>
        <w:t xml:space="preserve">. </w:t>
      </w:r>
    </w:p>
    <w:p w14:paraId="19C46AA4" w14:textId="77777777" w:rsidR="00282C58" w:rsidRPr="000D75EF" w:rsidRDefault="007C370B" w:rsidP="00081C75">
      <w:pPr>
        <w:widowControl w:val="0"/>
        <w:snapToGrid w:val="0"/>
        <w:spacing w:line="480" w:lineRule="auto"/>
        <w:contextualSpacing/>
        <w:rPr>
          <w:rFonts w:ascii="Times New Roman" w:eastAsia="Times New Roman" w:hAnsi="Times New Roman" w:cs="Times New Roman"/>
          <w:i/>
        </w:rPr>
      </w:pPr>
      <w:r w:rsidRPr="000D75EF">
        <w:rPr>
          <w:rFonts w:ascii="Times New Roman" w:eastAsia="Times New Roman" w:hAnsi="Times New Roman" w:cs="Times New Roman"/>
          <w:b/>
        </w:rPr>
        <w:t>Preferential Attachment</w:t>
      </w:r>
    </w:p>
    <w:p w14:paraId="1F3BE6BB" w14:textId="4CD864D6"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i/>
        </w:rPr>
      </w:pPr>
      <w:r w:rsidRPr="000D75EF">
        <w:rPr>
          <w:rFonts w:ascii="Times New Roman" w:eastAsia="Times New Roman" w:hAnsi="Times New Roman" w:cs="Times New Roman"/>
        </w:rPr>
        <w:t xml:space="preserve">Many studies indicate that the structure of online social networks </w:t>
      </w:r>
      <w:r w:rsidR="008A2C90" w:rsidRPr="000D75EF">
        <w:rPr>
          <w:rFonts w:ascii="Times New Roman" w:eastAsia="Times New Roman" w:hAnsi="Times New Roman" w:cs="Times New Roman"/>
        </w:rPr>
        <w:t xml:space="preserve">tends to </w:t>
      </w:r>
      <w:r w:rsidRPr="000D75EF">
        <w:rPr>
          <w:rFonts w:ascii="Times New Roman" w:eastAsia="Times New Roman" w:hAnsi="Times New Roman" w:cs="Times New Roman"/>
        </w:rPr>
        <w:t>follow a power-law distribution, characterized as the skewed distribution of degrees (</w:t>
      </w:r>
      <w:proofErr w:type="spellStart"/>
      <w:r w:rsidRPr="000D75EF">
        <w:rPr>
          <w:rFonts w:ascii="Times New Roman" w:eastAsia="Times New Roman" w:hAnsi="Times New Roman" w:cs="Times New Roman"/>
        </w:rPr>
        <w:t>Barabási</w:t>
      </w:r>
      <w:proofErr w:type="spellEnd"/>
      <w:r w:rsidRPr="000D75EF">
        <w:rPr>
          <w:rFonts w:ascii="Times New Roman" w:eastAsia="Times New Roman" w:hAnsi="Times New Roman" w:cs="Times New Roman"/>
        </w:rPr>
        <w:t xml:space="preserve"> &amp; Albert, 1999). While the existence of such a pattern is rather common, it appears that </w:t>
      </w:r>
      <w:r w:rsidR="00210516" w:rsidRPr="000D75EF">
        <w:rPr>
          <w:rFonts w:ascii="Times New Roman" w:eastAsia="Times New Roman" w:hAnsi="Times New Roman" w:cs="Times New Roman"/>
        </w:rPr>
        <w:t xml:space="preserve">this </w:t>
      </w:r>
      <w:r w:rsidRPr="000D75EF">
        <w:rPr>
          <w:rFonts w:ascii="Times New Roman" w:eastAsia="Times New Roman" w:hAnsi="Times New Roman" w:cs="Times New Roman"/>
        </w:rPr>
        <w:t xml:space="preserve">tendency is also pronounced in online discussion forums. For instance, </w:t>
      </w:r>
      <w:proofErr w:type="spellStart"/>
      <w:r w:rsidRPr="000D75EF">
        <w:rPr>
          <w:rFonts w:ascii="Times New Roman" w:eastAsia="Times New Roman" w:hAnsi="Times New Roman" w:cs="Times New Roman"/>
        </w:rPr>
        <w:t>Himelboim’s</w:t>
      </w:r>
      <w:proofErr w:type="spellEnd"/>
      <w:r w:rsidRPr="000D75EF">
        <w:rPr>
          <w:rFonts w:ascii="Times New Roman" w:eastAsia="Times New Roman" w:hAnsi="Times New Roman" w:cs="Times New Roman"/>
        </w:rPr>
        <w:t xml:space="preserve"> (2008; 2011) analysis suggests a sharp inequality in the ability to draw attention and elicit further engagement with a given message from a large number of users in online discussion groups. </w:t>
      </w:r>
      <w:r w:rsidRPr="000D75EF">
        <w:rPr>
          <w:rFonts w:ascii="Times New Roman" w:eastAsia="Times New Roman" w:hAnsi="Times New Roman" w:cs="Times New Roman"/>
        </w:rPr>
        <w:lastRenderedPageBreak/>
        <w:t>When selecting which messages to click in an online discussion forum, one often pay</w:t>
      </w:r>
      <w:r w:rsidR="00807FC5" w:rsidRPr="000D75EF">
        <w:rPr>
          <w:rFonts w:ascii="Times New Roman" w:eastAsia="Times New Roman" w:hAnsi="Times New Roman" w:cs="Times New Roman"/>
        </w:rPr>
        <w:t>s</w:t>
      </w:r>
      <w:r w:rsidRPr="000D75EF">
        <w:rPr>
          <w:rFonts w:ascii="Times New Roman" w:eastAsia="Times New Roman" w:hAnsi="Times New Roman" w:cs="Times New Roman"/>
        </w:rPr>
        <w:t xml:space="preserve"> attention to certain heuristic cues such as the number of “views” and “likes,” which signal</w:t>
      </w:r>
      <w:r w:rsidR="003372B5" w:rsidRPr="000D75EF">
        <w:rPr>
          <w:rFonts w:ascii="Times New Roman" w:eastAsia="Times New Roman" w:hAnsi="Times New Roman" w:cs="Times New Roman"/>
        </w:rPr>
        <w:t>s</w:t>
      </w:r>
      <w:r w:rsidRPr="000D75EF">
        <w:rPr>
          <w:rFonts w:ascii="Times New Roman" w:eastAsia="Times New Roman" w:hAnsi="Times New Roman" w:cs="Times New Roman"/>
        </w:rPr>
        <w:t xml:space="preserve"> utility based on the popularity of a message. Therefore, a message that has a large number of engagement cues (such as views or likes) can draw</w:t>
      </w:r>
      <w:r w:rsidR="00A436AA"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disproportionate selection behaviors </w:t>
      </w:r>
      <w:r w:rsidR="00A436AA" w:rsidRPr="000D75EF">
        <w:rPr>
          <w:rFonts w:ascii="Times New Roman" w:eastAsia="Times New Roman" w:hAnsi="Times New Roman" w:cs="Times New Roman"/>
        </w:rPr>
        <w:t>through</w:t>
      </w:r>
      <w:r w:rsidRPr="000D75EF">
        <w:rPr>
          <w:rFonts w:ascii="Times New Roman" w:eastAsia="Times New Roman" w:hAnsi="Times New Roman" w:cs="Times New Roman"/>
        </w:rPr>
        <w:t xml:space="preserve"> self-reinforcing dynamics, leading</w:t>
      </w:r>
      <w:r w:rsidR="000E2622" w:rsidRPr="000D75EF">
        <w:rPr>
          <w:rFonts w:ascii="Times New Roman" w:eastAsia="Times New Roman" w:hAnsi="Times New Roman" w:cs="Times New Roman"/>
        </w:rPr>
        <w:t xml:space="preserve"> to a highly imbalanced message-</w:t>
      </w:r>
      <w:r w:rsidRPr="000D75EF">
        <w:rPr>
          <w:rFonts w:ascii="Times New Roman" w:eastAsia="Times New Roman" w:hAnsi="Times New Roman" w:cs="Times New Roman"/>
        </w:rPr>
        <w:t xml:space="preserve">selection distribution. Therefore, we expect:       </w:t>
      </w:r>
    </w:p>
    <w:p w14:paraId="580F538C" w14:textId="24A13624" w:rsidR="00282C58" w:rsidRPr="000D75EF" w:rsidRDefault="007C370B" w:rsidP="00081C75">
      <w:pPr>
        <w:widowControl w:val="0"/>
        <w:snapToGrid w:val="0"/>
        <w:spacing w:line="480" w:lineRule="auto"/>
        <w:ind w:left="709" w:firstLine="10"/>
        <w:contextualSpacing/>
        <w:rPr>
          <w:rFonts w:ascii="Times New Roman" w:eastAsia="Times New Roman" w:hAnsi="Times New Roman" w:cs="Times New Roman"/>
        </w:rPr>
      </w:pPr>
      <w:r w:rsidRPr="000D75EF">
        <w:rPr>
          <w:rFonts w:ascii="Times New Roman" w:eastAsia="Times New Roman" w:hAnsi="Times New Roman" w:cs="Times New Roman"/>
          <w:b/>
        </w:rPr>
        <w:t>H6</w:t>
      </w:r>
      <w:r w:rsidRPr="000D75EF">
        <w:rPr>
          <w:rFonts w:ascii="Times New Roman" w:eastAsia="Times New Roman" w:hAnsi="Times New Roman" w:cs="Times New Roman"/>
        </w:rPr>
        <w:t xml:space="preserve">: </w:t>
      </w:r>
      <w:r w:rsidR="00EE487F" w:rsidRPr="000D75EF">
        <w:rPr>
          <w:rFonts w:ascii="Times New Roman" w:eastAsia="Arial" w:hAnsi="Times New Roman" w:cs="Times New Roman"/>
        </w:rPr>
        <w:t xml:space="preserve">Participants in an online discussion forum will be more likely to select messages that </w:t>
      </w:r>
      <w:r w:rsidR="00D81DBA" w:rsidRPr="000D75EF">
        <w:rPr>
          <w:rFonts w:ascii="Times New Roman" w:eastAsia="Arial" w:hAnsi="Times New Roman" w:cs="Times New Roman"/>
        </w:rPr>
        <w:t xml:space="preserve">have </w:t>
      </w:r>
      <w:r w:rsidR="00EE487F" w:rsidRPr="000D75EF">
        <w:rPr>
          <w:rFonts w:ascii="Times New Roman" w:eastAsia="Arial" w:hAnsi="Times New Roman" w:cs="Times New Roman"/>
        </w:rPr>
        <w:t xml:space="preserve">already </w:t>
      </w:r>
      <w:r w:rsidR="00D81DBA" w:rsidRPr="000D75EF">
        <w:rPr>
          <w:rFonts w:ascii="Times New Roman" w:eastAsia="Arial" w:hAnsi="Times New Roman" w:cs="Times New Roman"/>
        </w:rPr>
        <w:t>been</w:t>
      </w:r>
      <w:r w:rsidR="00170CCA" w:rsidRPr="000D75EF">
        <w:rPr>
          <w:rFonts w:ascii="Times New Roman" w:eastAsia="Arial" w:hAnsi="Times New Roman" w:cs="Times New Roman"/>
        </w:rPr>
        <w:t xml:space="preserve"> </w:t>
      </w:r>
      <w:r w:rsidR="00EE487F" w:rsidRPr="000D75EF">
        <w:rPr>
          <w:rFonts w:ascii="Times New Roman" w:eastAsia="Arial" w:hAnsi="Times New Roman" w:cs="Times New Roman"/>
        </w:rPr>
        <w:t>selected by a large number of others</w:t>
      </w:r>
      <w:r w:rsidRPr="000D75EF">
        <w:rPr>
          <w:rFonts w:ascii="Times New Roman" w:eastAsia="Times New Roman" w:hAnsi="Times New Roman" w:cs="Times New Roman"/>
        </w:rPr>
        <w:t xml:space="preserve">. </w:t>
      </w:r>
    </w:p>
    <w:p w14:paraId="5F0503DD" w14:textId="4A18FE52" w:rsidR="00282C58" w:rsidRPr="000D75EF" w:rsidRDefault="000E2622" w:rsidP="00081C75">
      <w:pPr>
        <w:widowControl w:val="0"/>
        <w:snapToGrid w:val="0"/>
        <w:spacing w:line="480" w:lineRule="auto"/>
        <w:contextualSpacing/>
        <w:jc w:val="center"/>
        <w:rPr>
          <w:rFonts w:ascii="Times New Roman" w:eastAsia="Times New Roman" w:hAnsi="Times New Roman" w:cs="Times New Roman"/>
          <w:b/>
        </w:rPr>
      </w:pPr>
      <w:r w:rsidRPr="000D75EF">
        <w:rPr>
          <w:rFonts w:ascii="Times New Roman" w:eastAsia="Times New Roman" w:hAnsi="Times New Roman" w:cs="Times New Roman"/>
          <w:b/>
        </w:rPr>
        <w:t>Temporal Dynamics in Message-</w:t>
      </w:r>
      <w:r w:rsidR="007C370B" w:rsidRPr="000D75EF">
        <w:rPr>
          <w:rFonts w:ascii="Times New Roman" w:eastAsia="Times New Roman" w:hAnsi="Times New Roman" w:cs="Times New Roman"/>
          <w:b/>
        </w:rPr>
        <w:t>Selection Criteria</w:t>
      </w:r>
    </w:p>
    <w:p w14:paraId="5E72259A" w14:textId="5B9882F4"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As elections near, it is reasonable to believe that individuals are more mobilized by campaign communication (</w:t>
      </w:r>
      <w:r w:rsidR="00F24F38">
        <w:rPr>
          <w:rFonts w:ascii="Times New Roman" w:eastAsia="Times New Roman" w:hAnsi="Times New Roman" w:cs="Times New Roman"/>
        </w:rPr>
        <w:t>Author</w:t>
      </w:r>
      <w:r w:rsidRPr="000D75EF">
        <w:rPr>
          <w:rFonts w:ascii="Times New Roman" w:eastAsia="Times New Roman" w:hAnsi="Times New Roman" w:cs="Times New Roman"/>
        </w:rPr>
        <w:t xml:space="preserve">, 2013) and, thus, pay close attention to political messages both online and offline. </w:t>
      </w:r>
      <w:r w:rsidR="00E23121" w:rsidRPr="000D75EF">
        <w:rPr>
          <w:rFonts w:ascii="Times New Roman" w:eastAsia="Times New Roman" w:hAnsi="Times New Roman" w:cs="Times New Roman"/>
        </w:rPr>
        <w:t>T</w:t>
      </w:r>
      <w:r w:rsidRPr="000D75EF">
        <w:rPr>
          <w:rFonts w:ascii="Times New Roman" w:eastAsia="Times New Roman" w:hAnsi="Times New Roman" w:cs="Times New Roman"/>
        </w:rPr>
        <w:t xml:space="preserve">his </w:t>
      </w:r>
      <w:r w:rsidR="006250A7" w:rsidRPr="000D75EF">
        <w:rPr>
          <w:rFonts w:ascii="Times New Roman" w:eastAsia="Times New Roman" w:hAnsi="Times New Roman" w:cs="Times New Roman"/>
        </w:rPr>
        <w:t xml:space="preserve">is </w:t>
      </w:r>
      <w:r w:rsidRPr="000D75EF">
        <w:rPr>
          <w:rFonts w:ascii="Times New Roman" w:eastAsia="Times New Roman" w:hAnsi="Times New Roman" w:cs="Times New Roman"/>
        </w:rPr>
        <w:t>more likely</w:t>
      </w:r>
      <w:r w:rsidR="003233FE"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E23121" w:rsidRPr="000D75EF">
        <w:rPr>
          <w:rFonts w:ascii="Times New Roman" w:eastAsia="Times New Roman" w:hAnsi="Times New Roman" w:cs="Times New Roman"/>
        </w:rPr>
        <w:t xml:space="preserve">not only </w:t>
      </w:r>
      <w:r w:rsidRPr="000D75EF">
        <w:rPr>
          <w:rFonts w:ascii="Times New Roman" w:eastAsia="Times New Roman" w:hAnsi="Times New Roman" w:cs="Times New Roman"/>
        </w:rPr>
        <w:t>due to a heightened attention to politics</w:t>
      </w:r>
      <w:r w:rsidR="003233FE" w:rsidRPr="000D75EF">
        <w:rPr>
          <w:rFonts w:ascii="Times New Roman" w:eastAsia="Times New Roman" w:hAnsi="Times New Roman" w:cs="Times New Roman"/>
        </w:rPr>
        <w:t>,</w:t>
      </w:r>
      <w:r w:rsidRPr="000D75EF">
        <w:rPr>
          <w:rFonts w:ascii="Times New Roman" w:eastAsia="Times New Roman" w:hAnsi="Times New Roman" w:cs="Times New Roman"/>
        </w:rPr>
        <w:t xml:space="preserve"> but also because </w:t>
      </w:r>
      <w:r w:rsidR="003233FE" w:rsidRPr="000D75EF">
        <w:rPr>
          <w:rFonts w:ascii="Times New Roman" w:eastAsia="Times New Roman" w:hAnsi="Times New Roman" w:cs="Times New Roman"/>
        </w:rPr>
        <w:t xml:space="preserve">individuals </w:t>
      </w:r>
      <w:r w:rsidRPr="000D75EF">
        <w:rPr>
          <w:rFonts w:ascii="Times New Roman" w:eastAsia="Times New Roman" w:hAnsi="Times New Roman" w:cs="Times New Roman"/>
        </w:rPr>
        <w:t xml:space="preserve">need more information to reduce uncertainties </w:t>
      </w:r>
      <w:r w:rsidR="003233FE" w:rsidRPr="000D75EF">
        <w:rPr>
          <w:rFonts w:ascii="Times New Roman" w:eastAsia="Times New Roman" w:hAnsi="Times New Roman" w:cs="Times New Roman"/>
        </w:rPr>
        <w:t xml:space="preserve">and </w:t>
      </w:r>
      <w:r w:rsidRPr="000D75EF">
        <w:rPr>
          <w:rFonts w:ascii="Times New Roman" w:eastAsia="Times New Roman" w:hAnsi="Times New Roman" w:cs="Times New Roman"/>
        </w:rPr>
        <w:t xml:space="preserve">anxieties about their voting decisions (Downs, 1957). While </w:t>
      </w:r>
      <w:r w:rsidR="009C76B0"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literature generally suggests that strong partisans and interested voters arrive at their decisions early in the election campaign cycle (Fournier et al., 2004), the day-to-day dynamics in the campaign environment may prompt them to seek out confirmatory information. Specifically, an increase in uncertainty about the election outcome may induce confirmatory information seeking behavior (Carnahan et al., 2016; Valentino et al., 2009). As changes in the campaign environment (e.g., campaign competitiveness) </w:t>
      </w:r>
      <w:r w:rsidRPr="000D75EF">
        <w:rPr>
          <w:rFonts w:ascii="Times New Roman" w:eastAsia="Times New Roman" w:hAnsi="Times New Roman" w:cs="Times New Roman"/>
          <w:i/>
        </w:rPr>
        <w:t>over time</w:t>
      </w:r>
      <w:r w:rsidRPr="000D75EF">
        <w:rPr>
          <w:rFonts w:ascii="Times New Roman" w:eastAsia="Times New Roman" w:hAnsi="Times New Roman" w:cs="Times New Roman"/>
        </w:rPr>
        <w:t xml:space="preserve"> induce more anxiety and uncertainty about the election outcome, the effect of preference homophily</w:t>
      </w:r>
      <w:r w:rsidR="00274D13">
        <w:rPr>
          <w:rFonts w:ascii="Times New Roman" w:eastAsia="Times New Roman" w:hAnsi="Times New Roman" w:cs="Times New Roman"/>
        </w:rPr>
        <w:t xml:space="preserve"> (i.e., message selection based on </w:t>
      </w:r>
      <w:r w:rsidR="00274D13" w:rsidRPr="000D75EF">
        <w:rPr>
          <w:rFonts w:ascii="Times New Roman" w:eastAsia="Arial" w:hAnsi="Times New Roman" w:cs="Times New Roman"/>
        </w:rPr>
        <w:t>similar political preferences</w:t>
      </w:r>
      <w:r w:rsidR="00274D13">
        <w:rPr>
          <w:rFonts w:ascii="Times New Roman" w:eastAsia="Arial" w:hAnsi="Times New Roman" w:cs="Times New Roman"/>
        </w:rPr>
        <w:t>)</w:t>
      </w:r>
      <w:r w:rsidRPr="000D75EF">
        <w:rPr>
          <w:rFonts w:ascii="Times New Roman" w:eastAsia="Times New Roman" w:hAnsi="Times New Roman" w:cs="Times New Roman"/>
        </w:rPr>
        <w:t xml:space="preserve"> may increase. Therefore:</w:t>
      </w:r>
    </w:p>
    <w:p w14:paraId="450CEF2D" w14:textId="7C22072D" w:rsidR="00083ABC" w:rsidRPr="000D75EF" w:rsidRDefault="007C370B"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rPr>
        <w:tab/>
      </w:r>
      <w:r w:rsidRPr="000D75EF">
        <w:rPr>
          <w:rFonts w:ascii="Times New Roman" w:eastAsia="Times New Roman" w:hAnsi="Times New Roman" w:cs="Times New Roman"/>
          <w:b/>
        </w:rPr>
        <w:t>H7</w:t>
      </w:r>
      <w:r w:rsidRPr="000D75EF">
        <w:rPr>
          <w:rFonts w:ascii="Times New Roman" w:eastAsia="Times New Roman" w:hAnsi="Times New Roman" w:cs="Times New Roman"/>
        </w:rPr>
        <w:t xml:space="preserve">: The effect of preference homophily </w:t>
      </w:r>
      <w:del w:id="4" w:author="Author">
        <w:r w:rsidRPr="00F340FD" w:rsidDel="00F340FD">
          <w:rPr>
            <w:rFonts w:ascii="Times New Roman" w:eastAsia="Times New Roman" w:hAnsi="Times New Roman" w:cs="Times New Roman"/>
            <w:highlight w:val="yellow"/>
            <w:rPrChange w:id="5" w:author="Author">
              <w:rPr>
                <w:rFonts w:ascii="Times New Roman" w:eastAsia="Times New Roman" w:hAnsi="Times New Roman" w:cs="Times New Roman"/>
              </w:rPr>
            </w:rPrChange>
          </w:rPr>
          <w:delText xml:space="preserve">in </w:delText>
        </w:r>
      </w:del>
      <w:ins w:id="6" w:author="Author">
        <w:r w:rsidR="00F340FD" w:rsidRPr="00F340FD">
          <w:rPr>
            <w:rFonts w:ascii="Times New Roman" w:eastAsia="Times New Roman" w:hAnsi="Times New Roman" w:cs="Times New Roman"/>
            <w:highlight w:val="yellow"/>
            <w:rPrChange w:id="7" w:author="Author">
              <w:rPr>
                <w:rFonts w:ascii="Times New Roman" w:eastAsia="Times New Roman" w:hAnsi="Times New Roman" w:cs="Times New Roman"/>
              </w:rPr>
            </w:rPrChange>
          </w:rPr>
          <w:t>on</w:t>
        </w:r>
        <w:r w:rsidR="00F340FD" w:rsidRPr="000D75EF">
          <w:rPr>
            <w:rFonts w:ascii="Times New Roman" w:eastAsia="Times New Roman" w:hAnsi="Times New Roman" w:cs="Times New Roman"/>
          </w:rPr>
          <w:t xml:space="preserve"> </w:t>
        </w:r>
      </w:ins>
      <w:r w:rsidRPr="000D75EF">
        <w:rPr>
          <w:rFonts w:ascii="Times New Roman" w:eastAsia="Times New Roman" w:hAnsi="Times New Roman" w:cs="Times New Roman"/>
        </w:rPr>
        <w:t xml:space="preserve">message selection increases over time. </w:t>
      </w:r>
    </w:p>
    <w:p w14:paraId="15D9B750" w14:textId="77777777" w:rsidR="000D75EF" w:rsidRPr="000D75EF" w:rsidRDefault="000D75EF" w:rsidP="00081C75">
      <w:pPr>
        <w:widowControl w:val="0"/>
        <w:snapToGrid w:val="0"/>
        <w:spacing w:line="480" w:lineRule="auto"/>
        <w:contextualSpacing/>
        <w:jc w:val="center"/>
        <w:rPr>
          <w:rFonts w:ascii="Times New Roman" w:eastAsia="Times New Roman" w:hAnsi="Times New Roman" w:cs="Times New Roman"/>
          <w:b/>
        </w:rPr>
      </w:pPr>
      <w:r w:rsidRPr="000D75EF">
        <w:rPr>
          <w:rFonts w:ascii="Times New Roman" w:eastAsia="Times New Roman" w:hAnsi="Times New Roman" w:cs="Times New Roman"/>
          <w:b/>
        </w:rPr>
        <w:t>Data and Methods</w:t>
      </w:r>
    </w:p>
    <w:p w14:paraId="5C5A3A26" w14:textId="31D5F85D" w:rsidR="000D75EF" w:rsidRPr="000D75EF" w:rsidRDefault="000D75EF"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In order to test our predictions, we draw on a unique set of panel data collected during </w:t>
      </w:r>
      <w:r w:rsidRPr="000D75EF">
        <w:rPr>
          <w:rFonts w:ascii="Times New Roman" w:eastAsia="Times New Roman" w:hAnsi="Times New Roman" w:cs="Times New Roman"/>
        </w:rPr>
        <w:lastRenderedPageBreak/>
        <w:t>the 2012 South Korean presidential election. The data were collected from an online discussion forum hosted on a research firm’s server where participants’ posting and viewing activities during a 27 day-period until Election Day (from November 23 to December 19, 2012) were unobtrusively logged. A market research firm invited 400 participants from a nationally representative panel, of which a total of 341 participants completed all three waves of panel surveys. The surveys measured the participants’ candidate evaluations and criteria, policy preferences, motivations for using online discussion forums, and other key covariates of interest.</w:t>
      </w:r>
      <w:r w:rsidRPr="000D75EF">
        <w:rPr>
          <w:rFonts w:ascii="Times New Roman" w:eastAsia="Times New Roman" w:hAnsi="Times New Roman" w:cs="Times New Roman"/>
          <w:vertAlign w:val="superscript"/>
        </w:rPr>
        <w:footnoteReference w:id="1"/>
      </w:r>
      <w:r w:rsidRPr="000D75EF">
        <w:rPr>
          <w:rFonts w:ascii="Times New Roman" w:eastAsia="Times New Roman" w:hAnsi="Times New Roman" w:cs="Times New Roman"/>
        </w:rPr>
        <w:t xml:space="preserve"> Participants were instructed to post freely and read each other’s posts about the upcoming election, as they normally would do in other online forums. Activity log data regarding posting and browsing behaviors were later retrieved from the research firm’s server and matched with participants’ survey responses. </w:t>
      </w:r>
      <w:r w:rsidR="00605338" w:rsidRPr="00605338">
        <w:rPr>
          <w:rFonts w:ascii="Times New Roman" w:eastAsia="Times New Roman" w:hAnsi="Times New Roman" w:cs="Times New Roman"/>
        </w:rPr>
        <w:t>We note that this data set was utilized in another publication, for another research purpose, which examined the impact of online political expression on the exp</w:t>
      </w:r>
      <w:r w:rsidR="00605338">
        <w:rPr>
          <w:rFonts w:ascii="Times New Roman" w:eastAsia="Times New Roman" w:hAnsi="Times New Roman" w:cs="Times New Roman"/>
        </w:rPr>
        <w:t>ressers' political preferences (</w:t>
      </w:r>
      <w:r w:rsidR="00605338" w:rsidRPr="00605338">
        <w:rPr>
          <w:rFonts w:ascii="Times New Roman" w:eastAsia="Times New Roman" w:hAnsi="Times New Roman" w:cs="Times New Roman"/>
        </w:rPr>
        <w:t>Author, in press</w:t>
      </w:r>
      <w:r w:rsidR="00605338">
        <w:rPr>
          <w:rFonts w:ascii="Times New Roman" w:eastAsia="Times New Roman" w:hAnsi="Times New Roman" w:cs="Times New Roman"/>
        </w:rPr>
        <w:t>).</w:t>
      </w:r>
    </w:p>
    <w:p w14:paraId="0C75A597" w14:textId="77777777" w:rsidR="000D75EF" w:rsidRPr="000D75EF" w:rsidRDefault="000D75EF"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In wave 1, 22 (6.5%) of the 334 participants had no candidate preference. Since candidate preference homophily is a key predictor in our model, we have excluded those who did not have a preferred candidate in all three waves (thus, </w:t>
      </w:r>
      <w:r w:rsidRPr="000D75EF">
        <w:rPr>
          <w:rFonts w:ascii="Times New Roman" w:eastAsia="Times New Roman" w:hAnsi="Times New Roman" w:cs="Times New Roman"/>
          <w:i/>
        </w:rPr>
        <w:t>N</w:t>
      </w:r>
      <w:r w:rsidRPr="000D75EF">
        <w:rPr>
          <w:rFonts w:ascii="Times New Roman" w:eastAsia="Times New Roman" w:hAnsi="Times New Roman" w:cs="Times New Roman"/>
        </w:rPr>
        <w:t xml:space="preserve"> = 312). Yet an identical model including 22 missing cases with multiple imputation (</w:t>
      </w:r>
      <w:r w:rsidRPr="000D75EF">
        <w:rPr>
          <w:rFonts w:ascii="Times New Roman" w:eastAsia="Times New Roman" w:hAnsi="Times New Roman" w:cs="Times New Roman"/>
          <w:i/>
        </w:rPr>
        <w:t>N</w:t>
      </w:r>
      <w:r w:rsidRPr="000D75EF">
        <w:rPr>
          <w:rFonts w:ascii="Times New Roman" w:eastAsia="Times New Roman" w:hAnsi="Times New Roman" w:cs="Times New Roman"/>
        </w:rPr>
        <w:t xml:space="preserve"> = 5) on candidate preference did not alter the results and conclusion reported herein. </w:t>
      </w:r>
    </w:p>
    <w:p w14:paraId="185E46E8" w14:textId="78E08019" w:rsidR="000D75EF" w:rsidRPr="000D75EF" w:rsidRDefault="000D75EF" w:rsidP="00081C75">
      <w:pPr>
        <w:widowControl w:val="0"/>
        <w:snapToGrid w:val="0"/>
        <w:spacing w:line="480" w:lineRule="auto"/>
        <w:contextualSpacing/>
        <w:rPr>
          <w:rFonts w:ascii="Times New Roman" w:eastAsia="Times New Roman" w:hAnsi="Times New Roman" w:cs="Times New Roman"/>
          <w:b/>
        </w:rPr>
      </w:pPr>
      <w:r w:rsidRPr="000D75EF">
        <w:rPr>
          <w:rFonts w:ascii="Times New Roman" w:eastAsia="Times New Roman" w:hAnsi="Times New Roman" w:cs="Times New Roman"/>
          <w:b/>
        </w:rPr>
        <w:t>Construction of Networks</w:t>
      </w:r>
    </w:p>
    <w:p w14:paraId="73D2FCD5" w14:textId="77777777" w:rsidR="000D75EF" w:rsidRPr="000D75EF" w:rsidRDefault="000D75EF"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Over the period of data collection, participants on average posted 24.78 messages and read 547.31 postings made by others. Based on the participants’ activity logs, we have derived a “message selection” network as a directed actor-actor binary matrix (312 x 312), </w:t>
      </w:r>
      <w:r w:rsidRPr="000D75EF">
        <w:rPr>
          <w:rFonts w:ascii="Times New Roman" w:eastAsia="Times New Roman" w:hAnsi="Times New Roman" w:cs="Times New Roman"/>
        </w:rPr>
        <w:lastRenderedPageBreak/>
        <w:t xml:space="preserve">such that the cell entry </w:t>
      </w:r>
      <w:proofErr w:type="spellStart"/>
      <w:r w:rsidRPr="000D75EF">
        <w:rPr>
          <w:rFonts w:ascii="Times New Roman" w:eastAsia="Times New Roman" w:hAnsi="Times New Roman" w:cs="Times New Roman"/>
        </w:rPr>
        <w:t>X</w:t>
      </w:r>
      <w:r w:rsidRPr="000D75EF">
        <w:rPr>
          <w:rFonts w:ascii="Times New Roman" w:eastAsia="Times New Roman" w:hAnsi="Times New Roman" w:cs="Times New Roman"/>
          <w:i/>
        </w:rPr>
        <w:t>ij</w:t>
      </w:r>
      <w:proofErr w:type="spellEnd"/>
      <w:r w:rsidRPr="000D75EF">
        <w:rPr>
          <w:rFonts w:ascii="Times New Roman" w:eastAsia="Times New Roman" w:hAnsi="Times New Roman" w:cs="Times New Roman"/>
        </w:rPr>
        <w:t xml:space="preserve"> is defined as 1 when actor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chooses to view actor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’s message and zero otherwise. As such, we also distinguish the direction of ties in this network (i.e., </w:t>
      </w:r>
      <w:proofErr w:type="spellStart"/>
      <w:r w:rsidRPr="000D75EF">
        <w:rPr>
          <w:rFonts w:ascii="Times New Roman" w:eastAsia="Times New Roman" w:hAnsi="Times New Roman" w:cs="Times New Roman"/>
        </w:rPr>
        <w:t>X</w:t>
      </w:r>
      <w:r w:rsidRPr="000D75EF">
        <w:rPr>
          <w:rFonts w:ascii="Times New Roman" w:eastAsia="Gungsuh" w:hAnsi="Times New Roman" w:cs="Times New Roman"/>
          <w:i/>
        </w:rPr>
        <w:t>ij</w:t>
      </w:r>
      <w:proofErr w:type="spellEnd"/>
      <w:r w:rsidRPr="000D75EF">
        <w:rPr>
          <w:rFonts w:ascii="Times New Roman" w:eastAsia="Gungsuh" w:hAnsi="Times New Roman" w:cs="Times New Roman"/>
          <w:i/>
        </w:rPr>
        <w:t xml:space="preserve"> ≠ </w:t>
      </w:r>
      <w:proofErr w:type="spellStart"/>
      <w:r w:rsidRPr="000D75EF">
        <w:rPr>
          <w:rFonts w:ascii="Times New Roman" w:eastAsia="Times New Roman" w:hAnsi="Times New Roman" w:cs="Times New Roman"/>
        </w:rPr>
        <w:t>X</w:t>
      </w:r>
      <w:r w:rsidRPr="000D75EF">
        <w:rPr>
          <w:rFonts w:ascii="Times New Roman" w:eastAsia="Times New Roman" w:hAnsi="Times New Roman" w:cs="Times New Roman"/>
          <w:i/>
        </w:rPr>
        <w:t>ji</w:t>
      </w:r>
      <w:proofErr w:type="spellEnd"/>
      <w:r w:rsidRPr="000D75EF">
        <w:rPr>
          <w:rFonts w:ascii="Times New Roman" w:eastAsia="Times New Roman" w:hAnsi="Times New Roman" w:cs="Times New Roman"/>
        </w:rPr>
        <w:t>). Based on the dates of the three panel surveys (W1 = Nov 27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29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W2 = Dec 11</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13</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W3 = Dec 21</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Dec 23</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we created longitudinal panel networks of message selection by partitioning log data from the first two waves and matching it to corresponding survey dates (e.g., log data from Nov 27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29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were regarded as the 1</w:t>
      </w:r>
      <w:r w:rsidRPr="000D75EF">
        <w:rPr>
          <w:rFonts w:ascii="Times New Roman" w:eastAsia="Times New Roman" w:hAnsi="Times New Roman" w:cs="Times New Roman"/>
          <w:vertAlign w:val="superscript"/>
        </w:rPr>
        <w:t>st</w:t>
      </w:r>
      <w:r w:rsidRPr="000D75EF">
        <w:rPr>
          <w:rFonts w:ascii="Times New Roman" w:eastAsia="Times New Roman" w:hAnsi="Times New Roman" w:cs="Times New Roman"/>
        </w:rPr>
        <w:t xml:space="preserve"> wave of the network panel).</w:t>
      </w:r>
      <w:r w:rsidRPr="000D75EF">
        <w:rPr>
          <w:rFonts w:ascii="Times New Roman" w:eastAsia="Times New Roman" w:hAnsi="Times New Roman" w:cs="Times New Roman"/>
          <w:vertAlign w:val="superscript"/>
        </w:rPr>
        <w:footnoteReference w:id="2"/>
      </w:r>
      <w:r w:rsidRPr="000D75EF">
        <w:rPr>
          <w:rFonts w:ascii="Times New Roman" w:eastAsia="Times New Roman" w:hAnsi="Times New Roman" w:cs="Times New Roman"/>
        </w:rPr>
        <w:t xml:space="preserve"> Since the 3</w:t>
      </w:r>
      <w:r w:rsidRPr="000D75EF">
        <w:rPr>
          <w:rFonts w:ascii="Times New Roman" w:eastAsia="Times New Roman" w:hAnsi="Times New Roman" w:cs="Times New Roman"/>
          <w:vertAlign w:val="superscript"/>
        </w:rPr>
        <w:t>rd</w:t>
      </w:r>
      <w:r w:rsidRPr="000D75EF">
        <w:rPr>
          <w:rFonts w:ascii="Times New Roman" w:eastAsia="Times New Roman" w:hAnsi="Times New Roman" w:cs="Times New Roman"/>
        </w:rPr>
        <w:t xml:space="preserve"> wave of the survey was conducted </w:t>
      </w:r>
      <w:r w:rsidRPr="000D75EF">
        <w:rPr>
          <w:rFonts w:ascii="Times New Roman" w:eastAsia="Times New Roman" w:hAnsi="Times New Roman" w:cs="Times New Roman"/>
          <w:i/>
        </w:rPr>
        <w:t>after</w:t>
      </w:r>
      <w:r w:rsidRPr="000D75EF">
        <w:rPr>
          <w:rFonts w:ascii="Times New Roman" w:eastAsia="Times New Roman" w:hAnsi="Times New Roman" w:cs="Times New Roman"/>
        </w:rPr>
        <w:t xml:space="preserve"> Election Day (which was Dec 19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but electronic log data were only collected </w:t>
      </w:r>
      <w:r w:rsidRPr="000D75EF">
        <w:rPr>
          <w:rFonts w:ascii="Times New Roman" w:eastAsia="Times New Roman" w:hAnsi="Times New Roman" w:cs="Times New Roman"/>
          <w:i/>
        </w:rPr>
        <w:t>until</w:t>
      </w:r>
      <w:r w:rsidRPr="000D75EF">
        <w:rPr>
          <w:rFonts w:ascii="Times New Roman" w:eastAsia="Times New Roman" w:hAnsi="Times New Roman" w:cs="Times New Roman"/>
        </w:rPr>
        <w:t xml:space="preserve"> Election Day, we regard the last three days of log data (Dec 17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as the last panel in the network.</w:t>
      </w:r>
      <w:r w:rsidRPr="000D75EF">
        <w:rPr>
          <w:rFonts w:ascii="Times New Roman" w:eastAsia="Times New Roman" w:hAnsi="Times New Roman" w:cs="Times New Roman"/>
          <w:vertAlign w:val="superscript"/>
        </w:rPr>
        <w:footnoteReference w:id="3"/>
      </w:r>
      <w:r w:rsidRPr="000D75EF">
        <w:rPr>
          <w:rFonts w:ascii="Times New Roman" w:eastAsia="Times New Roman" w:hAnsi="Times New Roman" w:cs="Times New Roman"/>
        </w:rPr>
        <w:t xml:space="preserve"> We consider the log data that were available four days prior to the first survey wave (Nov 27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as well as that collected </w:t>
      </w:r>
      <w:r w:rsidRPr="000D75EF">
        <w:rPr>
          <w:rFonts w:ascii="Times New Roman" w:eastAsia="Times New Roman" w:hAnsi="Times New Roman" w:cs="Times New Roman"/>
          <w:i/>
        </w:rPr>
        <w:t>between</w:t>
      </w:r>
      <w:r w:rsidRPr="000D75EF">
        <w:rPr>
          <w:rFonts w:ascii="Times New Roman" w:eastAsia="Times New Roman" w:hAnsi="Times New Roman" w:cs="Times New Roman"/>
        </w:rPr>
        <w:t xml:space="preserve"> each survey waves as lagged observations of the respective network panel. Specifically, log data from Nov 23</w:t>
      </w:r>
      <w:r w:rsidRPr="000D75EF">
        <w:rPr>
          <w:rFonts w:ascii="Times New Roman" w:eastAsia="Times New Roman" w:hAnsi="Times New Roman" w:cs="Times New Roman"/>
          <w:vertAlign w:val="superscript"/>
        </w:rPr>
        <w:t>rd</w:t>
      </w:r>
      <w:r w:rsidRPr="000D75EF">
        <w:rPr>
          <w:rFonts w:ascii="Times New Roman" w:eastAsia="Times New Roman" w:hAnsi="Times New Roman" w:cs="Times New Roman"/>
        </w:rPr>
        <w:t xml:space="preserve"> to 26</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were considered as lagged observations of the first network (Nov 27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29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data from Nov 30</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Dec 10</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as lagged observations of the second network (Dec 11</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13</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and data from Dec 14</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16</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as lagged observations of the last network (Dec 17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w:t>
      </w:r>
    </w:p>
    <w:p w14:paraId="003A6D52" w14:textId="77777777" w:rsidR="000D75EF" w:rsidRPr="000D75EF" w:rsidRDefault="000D75EF" w:rsidP="00081C75">
      <w:pPr>
        <w:widowControl w:val="0"/>
        <w:snapToGrid w:val="0"/>
        <w:spacing w:line="480" w:lineRule="auto"/>
        <w:contextualSpacing/>
        <w:rPr>
          <w:rFonts w:ascii="Times New Roman" w:eastAsia="Times New Roman" w:hAnsi="Times New Roman" w:cs="Times New Roman"/>
          <w:b/>
        </w:rPr>
      </w:pPr>
      <w:r w:rsidRPr="000D75EF">
        <w:rPr>
          <w:rFonts w:ascii="Times New Roman" w:eastAsia="Times New Roman" w:hAnsi="Times New Roman" w:cs="Times New Roman"/>
          <w:b/>
        </w:rPr>
        <w:t>Measures</w:t>
      </w:r>
    </w:p>
    <w:p w14:paraId="5C8092AB" w14:textId="77777777" w:rsidR="000D75EF" w:rsidRPr="000D75EF" w:rsidRDefault="000D75EF"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b/>
        </w:rPr>
        <w:t>Consistency and understanding motivations.</w:t>
      </w:r>
      <w:r w:rsidRPr="000D75EF">
        <w:rPr>
          <w:rFonts w:ascii="Times New Roman" w:eastAsia="Times New Roman" w:hAnsi="Times New Roman" w:cs="Times New Roman"/>
        </w:rPr>
        <w:t xml:space="preserve"> For consistency motivation (Cronbach’s α = .86,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4.36,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1.03), respondents were asked six items (based on a 7-point scale from “Not at all” = 1 to “Very much” = 7) about whether they visit online discussion forums (including discussion forums other than in the current study) primarily “to </w:t>
      </w:r>
      <w:r w:rsidRPr="000D75EF">
        <w:rPr>
          <w:rFonts w:ascii="Times New Roman" w:eastAsia="Times New Roman" w:hAnsi="Times New Roman" w:cs="Times New Roman"/>
        </w:rPr>
        <w:lastRenderedPageBreak/>
        <w:t xml:space="preserve">justify my opinion of the issue” or “to confirm that my opinion on the issue is correct.” Understanding motivation (α = .81,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5.26,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.82) was assessed in a similar manner using four items (e.g., “to make an accurate and objective assessment of the issue”, “to understand others’ opinions”, etc.). Since motivations were measured only once at the first wave of the survey, we regard these characteristics as time-invariant covariates in our model. </w:t>
      </w:r>
    </w:p>
    <w:p w14:paraId="4B878695" w14:textId="77777777" w:rsidR="000D75EF" w:rsidRPr="000D75EF" w:rsidRDefault="000D75EF"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rPr>
        <w:tab/>
      </w:r>
      <w:r w:rsidRPr="000D75EF">
        <w:rPr>
          <w:rFonts w:ascii="Times New Roman" w:eastAsia="Times New Roman" w:hAnsi="Times New Roman" w:cs="Times New Roman"/>
          <w:b/>
        </w:rPr>
        <w:t>Preference homophily and evaluative criteria similarity</w:t>
      </w:r>
      <w:r w:rsidRPr="000D75EF">
        <w:rPr>
          <w:rFonts w:ascii="Times New Roman" w:eastAsia="Times New Roman" w:hAnsi="Times New Roman" w:cs="Times New Roman"/>
        </w:rPr>
        <w:t xml:space="preserve">. We define political preference homophily (i.e.,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principle) in two ways: (a) candidate choice, and (b) policy preference. Candidate choice homophily (W1: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.51,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.49; W2: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.55,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.49; W3: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.52,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.49) was defined in a way that a given dyad was regarded as </w:t>
      </w:r>
      <w:proofErr w:type="spellStart"/>
      <w:r w:rsidRPr="000D75EF">
        <w:rPr>
          <w:rFonts w:ascii="Times New Roman" w:eastAsia="Times New Roman" w:hAnsi="Times New Roman" w:cs="Times New Roman"/>
        </w:rPr>
        <w:t>homophilous</w:t>
      </w:r>
      <w:proofErr w:type="spellEnd"/>
      <w:r w:rsidRPr="000D75EF">
        <w:rPr>
          <w:rFonts w:ascii="Times New Roman" w:eastAsia="Times New Roman" w:hAnsi="Times New Roman" w:cs="Times New Roman"/>
        </w:rPr>
        <w:t xml:space="preserve"> (coded as “1”) when they share the same candidate choice.</w:t>
      </w:r>
      <w:r w:rsidRPr="000D75EF">
        <w:rPr>
          <w:rFonts w:ascii="Times New Roman" w:eastAsia="Times New Roman" w:hAnsi="Times New Roman" w:cs="Times New Roman"/>
          <w:vertAlign w:val="superscript"/>
        </w:rPr>
        <w:footnoteReference w:id="4"/>
      </w:r>
      <w:r w:rsidRPr="000D75EF">
        <w:rPr>
          <w:rFonts w:ascii="Times New Roman" w:eastAsia="Times New Roman" w:hAnsi="Times New Roman" w:cs="Times New Roman"/>
        </w:rPr>
        <w:t xml:space="preserve"> Policy preference homophily (W1: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.40,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.16; W2: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.38,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.16; W3: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.39,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.16, all range = 0 to 1) was operationalized with respondents’ preferences towards liberal vs. conservative oriented policy options about economic and North Korea issues.</w:t>
      </w:r>
      <w:r w:rsidRPr="000D75EF">
        <w:rPr>
          <w:rFonts w:ascii="Times New Roman" w:eastAsia="Times New Roman" w:hAnsi="Times New Roman" w:cs="Times New Roman"/>
          <w:vertAlign w:val="superscript"/>
        </w:rPr>
        <w:footnoteReference w:id="5"/>
      </w:r>
      <w:r w:rsidRPr="000D75EF">
        <w:rPr>
          <w:rFonts w:ascii="Times New Roman" w:eastAsia="Times New Roman" w:hAnsi="Times New Roman" w:cs="Times New Roman"/>
        </w:rPr>
        <w:t xml:space="preserve"> We derived a Euclidean distance, </w:t>
      </w:r>
      <w:r w:rsidRPr="000D75EF">
        <w:rPr>
          <w:rFonts w:ascii="Times New Roman" w:eastAsia="Times New Roman" w:hAnsi="Times New Roman" w:cs="Times New Roman"/>
          <w:i/>
        </w:rPr>
        <w:t>d</w:t>
      </w:r>
      <w:r w:rsidRPr="000D75EF">
        <w:rPr>
          <w:rFonts w:ascii="Times New Roman" w:eastAsia="Times New Roman" w:hAnsi="Times New Roman" w:cs="Times New Roman"/>
        </w:rPr>
        <w:t xml:space="preserve">, of a given dyadic pair in terms of their dissimilarity in policy preferences, which was later converted to similarity by taking 1 / (1 + </w:t>
      </w:r>
      <w:r w:rsidRPr="000D75EF">
        <w:rPr>
          <w:rFonts w:ascii="Times New Roman" w:eastAsia="Times New Roman" w:hAnsi="Times New Roman" w:cs="Times New Roman"/>
          <w:i/>
        </w:rPr>
        <w:t>d</w:t>
      </w:r>
      <w:r w:rsidRPr="000D75EF">
        <w:rPr>
          <w:rFonts w:ascii="Times New Roman" w:eastAsia="Times New Roman" w:hAnsi="Times New Roman" w:cs="Times New Roman"/>
        </w:rPr>
        <w:t xml:space="preserve">) to make a greater value represent preference “homophily.” </w:t>
      </w:r>
    </w:p>
    <w:p w14:paraId="2942EFE7" w14:textId="77777777" w:rsidR="000D75EF" w:rsidRPr="000D75EF" w:rsidRDefault="000D75EF" w:rsidP="00081C75">
      <w:pPr>
        <w:widowControl w:val="0"/>
        <w:snapToGrid w:val="0"/>
        <w:spacing w:line="480" w:lineRule="auto"/>
        <w:ind w:firstLine="720"/>
        <w:contextualSpacing/>
        <w:rPr>
          <w:rFonts w:ascii="Times New Roman" w:eastAsia="Times New Roman" w:hAnsi="Times New Roman" w:cs="Times New Roman"/>
          <w:b/>
        </w:rPr>
      </w:pPr>
      <w:r w:rsidRPr="000D75EF">
        <w:rPr>
          <w:rFonts w:ascii="Times New Roman" w:eastAsia="Times New Roman" w:hAnsi="Times New Roman" w:cs="Times New Roman"/>
        </w:rPr>
        <w:t>Next, we define candidate evaluation criteria similarity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.48.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.15, range = 0 to 1) in a similar manner, using a dyadic Euclidean distance </w:t>
      </w:r>
      <w:r w:rsidRPr="000D75EF">
        <w:rPr>
          <w:rFonts w:ascii="Times New Roman" w:eastAsia="Times New Roman" w:hAnsi="Times New Roman" w:cs="Times New Roman"/>
          <w:i/>
        </w:rPr>
        <w:t>d</w:t>
      </w:r>
      <w:r w:rsidRPr="000D75EF">
        <w:rPr>
          <w:rFonts w:ascii="Times New Roman" w:eastAsia="Times New Roman" w:hAnsi="Times New Roman" w:cs="Times New Roman"/>
        </w:rPr>
        <w:t xml:space="preserve"> in terms of relative importance of policy/candidate characteristics (e.g., policy, competence, integrity) versus personal background (e.g., party affiliation, political career, place of origin, etc.) in candidate evaluations. Since candidate evaluative criteria were only measured in the wave 1 survey, we treat this measure as invariant across waves.  </w:t>
      </w:r>
    </w:p>
    <w:p w14:paraId="07FA285E" w14:textId="6E19069A" w:rsidR="000D75EF" w:rsidRPr="000D75EF" w:rsidRDefault="000D75EF"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rPr>
        <w:lastRenderedPageBreak/>
        <w:tab/>
      </w:r>
      <w:r w:rsidRPr="000D75EF">
        <w:rPr>
          <w:rFonts w:ascii="Times New Roman" w:eastAsia="Times New Roman" w:hAnsi="Times New Roman" w:cs="Times New Roman"/>
          <w:b/>
        </w:rPr>
        <w:t xml:space="preserve">Network-endogenous measures. </w:t>
      </w:r>
      <w:r w:rsidRPr="000D75EF">
        <w:rPr>
          <w:rFonts w:ascii="Times New Roman" w:eastAsia="Times New Roman" w:hAnsi="Times New Roman" w:cs="Times New Roman"/>
        </w:rPr>
        <w:t xml:space="preserve">Reciprocity was captured by whether a pair of actors mutually selected each other’s messages. For measures tapping a series of triadic configurations (transitive closure, cyclic closure, activity closure, and popularity closure: see Table 1 for details), we relied on the </w:t>
      </w:r>
      <w:r w:rsidRPr="000D75EF">
        <w:rPr>
          <w:rFonts w:ascii="Times New Roman" w:eastAsia="Times New Roman" w:hAnsi="Times New Roman" w:cs="Times New Roman"/>
          <w:i/>
        </w:rPr>
        <w:t>directed</w:t>
      </w:r>
      <w:r w:rsidRPr="000D75EF">
        <w:rPr>
          <w:rFonts w:ascii="Times New Roman" w:eastAsia="Times New Roman" w:hAnsi="Times New Roman" w:cs="Times New Roman"/>
        </w:rPr>
        <w:t xml:space="preserve"> version of the geometrically weighted edgewise shared partner (directed GWESP) statistics following the model specifications proposed by </w:t>
      </w:r>
      <w:proofErr w:type="spellStart"/>
      <w:r w:rsidRPr="000D75EF">
        <w:rPr>
          <w:rFonts w:ascii="Times New Roman" w:eastAsia="Times New Roman" w:hAnsi="Times New Roman" w:cs="Times New Roman"/>
        </w:rPr>
        <w:t>Snijders</w:t>
      </w:r>
      <w:proofErr w:type="spellEnd"/>
      <w:r w:rsidRPr="000D75EF">
        <w:rPr>
          <w:rFonts w:ascii="Times New Roman" w:eastAsia="Times New Roman" w:hAnsi="Times New Roman" w:cs="Times New Roman"/>
        </w:rPr>
        <w:t xml:space="preserve"> et al. (2006) and Robins et al. (2007). The GWESP term </w:t>
      </w:r>
      <w:r w:rsidR="000558DB" w:rsidRPr="000558DB">
        <w:rPr>
          <w:rFonts w:ascii="Times New Roman" w:eastAsia="Times New Roman" w:hAnsi="Times New Roman" w:cs="Times New Roman"/>
        </w:rPr>
        <w:t>captures higher-order</w:t>
      </w:r>
      <w:r w:rsidR="000558DB">
        <w:rPr>
          <w:rFonts w:ascii="Times New Roman" w:eastAsia="Times New Roman" w:hAnsi="Times New Roman" w:cs="Times New Roman"/>
        </w:rPr>
        <w:t xml:space="preserve"> triadic effects</w:t>
      </w:r>
      <w:r w:rsidR="000558DB" w:rsidRPr="000558DB">
        <w:rPr>
          <w:rFonts w:ascii="Times New Roman" w:eastAsia="Times New Roman" w:hAnsi="Times New Roman" w:cs="Times New Roman"/>
        </w:rPr>
        <w:t xml:space="preserve"> in the network, </w:t>
      </w:r>
      <w:r w:rsidR="00953F49">
        <w:rPr>
          <w:rFonts w:ascii="Times New Roman" w:eastAsia="Times New Roman" w:hAnsi="Times New Roman" w:cs="Times New Roman"/>
        </w:rPr>
        <w:t>such that</w:t>
      </w:r>
      <w:r w:rsidR="000558DB" w:rsidRPr="000558DB">
        <w:rPr>
          <w:rFonts w:ascii="Times New Roman" w:eastAsia="Times New Roman" w:hAnsi="Times New Roman" w:cs="Times New Roman"/>
        </w:rPr>
        <w:t xml:space="preserve"> the tendency of direct</w:t>
      </w:r>
      <w:r w:rsidR="00953F49">
        <w:rPr>
          <w:rFonts w:ascii="Times New Roman" w:eastAsia="Times New Roman" w:hAnsi="Times New Roman" w:cs="Times New Roman"/>
        </w:rPr>
        <w:t>ly connected ego and alters</w:t>
      </w:r>
      <w:r w:rsidR="000558DB" w:rsidRPr="000558DB">
        <w:rPr>
          <w:rFonts w:ascii="Times New Roman" w:eastAsia="Times New Roman" w:hAnsi="Times New Roman" w:cs="Times New Roman"/>
        </w:rPr>
        <w:t xml:space="preserve"> to have multiple shared third-party </w:t>
      </w:r>
      <w:r w:rsidR="00953F49">
        <w:rPr>
          <w:rFonts w:ascii="Times New Roman" w:eastAsia="Times New Roman" w:hAnsi="Times New Roman" w:cs="Times New Roman"/>
        </w:rPr>
        <w:t xml:space="preserve">discussants </w:t>
      </w:r>
      <w:r w:rsidRPr="000D75EF">
        <w:rPr>
          <w:rFonts w:ascii="Times New Roman" w:eastAsia="Times New Roman" w:hAnsi="Times New Roman" w:cs="Times New Roman"/>
        </w:rPr>
        <w:t>(for a detailed discussion of this measure, see Hunter &amp; Handcock, 2006). As described above, our theory suggests that a series of triadic closure patterns would have a substantial effect on message selection dynamics. Similarly, for measuring in- and out-degree distribution effects, geometrically weighted out-degree and in-degree distribution (GWD-out and GWD-in) terms were used where the parameter estimates for GWD terms represent “evenness” of in- and out-degrees based on message selection activities across the network (see Hunter, 2007</w:t>
      </w:r>
      <w:r w:rsidR="00206798">
        <w:rPr>
          <w:rFonts w:ascii="Times New Roman" w:eastAsia="Times New Roman" w:hAnsi="Times New Roman" w:cs="Times New Roman"/>
        </w:rPr>
        <w:t xml:space="preserve"> </w:t>
      </w:r>
      <w:r w:rsidR="00206798" w:rsidRPr="000D75EF">
        <w:rPr>
          <w:rFonts w:ascii="Times New Roman" w:eastAsia="Times New Roman" w:hAnsi="Times New Roman" w:cs="Times New Roman"/>
        </w:rPr>
        <w:t>for details</w:t>
      </w:r>
      <w:r w:rsidRPr="000D75EF">
        <w:rPr>
          <w:rFonts w:ascii="Times New Roman" w:eastAsia="Times New Roman" w:hAnsi="Times New Roman" w:cs="Times New Roman"/>
        </w:rPr>
        <w:t>). We expect these terms to be significant and negative, which would signify differential message selection activities across the network.</w:t>
      </w:r>
    </w:p>
    <w:p w14:paraId="22EB6183" w14:textId="77777777" w:rsidR="000D75EF" w:rsidRDefault="000D75EF"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rPr>
        <w:tab/>
      </w:r>
      <w:r w:rsidRPr="000D75EF">
        <w:rPr>
          <w:rFonts w:ascii="Times New Roman" w:eastAsia="Times New Roman" w:hAnsi="Times New Roman" w:cs="Times New Roman"/>
          <w:b/>
        </w:rPr>
        <w:t xml:space="preserve">Control variables. </w:t>
      </w:r>
      <w:r w:rsidRPr="000D75EF">
        <w:rPr>
          <w:rFonts w:ascii="Times New Roman" w:eastAsia="Times New Roman" w:hAnsi="Times New Roman" w:cs="Times New Roman"/>
        </w:rPr>
        <w:t xml:space="preserve">In order to establish a plausible baseline in our analysis, we control for a host of variables that are known to be related to the extent to which people engage in political discussion. First, we control for participants’ socio-demographic factors such as </w:t>
      </w:r>
      <w:r w:rsidRPr="000D75EF">
        <w:rPr>
          <w:rFonts w:ascii="Times New Roman" w:eastAsia="Times New Roman" w:hAnsi="Times New Roman" w:cs="Times New Roman"/>
          <w:i/>
        </w:rPr>
        <w:t>gender</w:t>
      </w:r>
      <w:r w:rsidRPr="000D75EF">
        <w:rPr>
          <w:rFonts w:ascii="Times New Roman" w:eastAsia="Times New Roman" w:hAnsi="Times New Roman" w:cs="Times New Roman"/>
        </w:rPr>
        <w:t xml:space="preserve"> (1 </w:t>
      </w:r>
      <w:r w:rsidRPr="000D75EF">
        <w:rPr>
          <w:rFonts w:ascii="Times New Roman" w:eastAsia="Times New Roman" w:hAnsi="Times New Roman" w:cs="Times New Roman"/>
          <w:i/>
        </w:rPr>
        <w:t>being</w:t>
      </w:r>
      <w:r w:rsidRPr="000D75EF">
        <w:rPr>
          <w:rFonts w:ascii="Times New Roman" w:eastAsia="Times New Roman" w:hAnsi="Times New Roman" w:cs="Times New Roman"/>
        </w:rPr>
        <w:t xml:space="preserve"> “female,” 48.39%), </w:t>
      </w:r>
      <w:r w:rsidRPr="000D75EF">
        <w:rPr>
          <w:rFonts w:ascii="Times New Roman" w:eastAsia="Times New Roman" w:hAnsi="Times New Roman" w:cs="Times New Roman"/>
          <w:i/>
        </w:rPr>
        <w:t>age</w:t>
      </w:r>
      <w:r w:rsidRPr="000D75EF">
        <w:rPr>
          <w:rFonts w:ascii="Times New Roman" w:eastAsia="Times New Roman" w:hAnsi="Times New Roman" w:cs="Times New Roman"/>
        </w:rPr>
        <w:t xml:space="preserve"> (in 10-year increment,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3.55,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.98), </w:t>
      </w:r>
      <w:r w:rsidRPr="000D75EF">
        <w:rPr>
          <w:rFonts w:ascii="Times New Roman" w:eastAsia="Times New Roman" w:hAnsi="Times New Roman" w:cs="Times New Roman"/>
          <w:i/>
        </w:rPr>
        <w:t>education</w:t>
      </w:r>
      <w:r w:rsidRPr="000D75EF">
        <w:rPr>
          <w:rFonts w:ascii="Times New Roman" w:eastAsia="Times New Roman" w:hAnsi="Times New Roman" w:cs="Times New Roman"/>
        </w:rPr>
        <w:t xml:space="preserve"> (from “not finished elementary school” = 1 to “currently in post-graduate education or more” = 9,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7.71,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.97) and </w:t>
      </w:r>
      <w:r w:rsidRPr="000D75EF">
        <w:rPr>
          <w:rFonts w:ascii="Times New Roman" w:eastAsia="Times New Roman" w:hAnsi="Times New Roman" w:cs="Times New Roman"/>
          <w:i/>
        </w:rPr>
        <w:t>region of origin</w:t>
      </w:r>
      <w:r w:rsidRPr="000D75EF">
        <w:rPr>
          <w:rFonts w:ascii="Times New Roman" w:eastAsia="Times New Roman" w:hAnsi="Times New Roman" w:cs="Times New Roman"/>
        </w:rPr>
        <w:t xml:space="preserve"> (1 being “Seoul” vs. 0 being “other regions”, 40.38% from Seoul). In our analysis, we also controlled for two demographic homophily measures, one based on their gender and the other based on their regional origin (all coded as 1 if a dyad shares the same gender or regional origin), since </w:t>
      </w:r>
      <w:r w:rsidRPr="000D75EF">
        <w:rPr>
          <w:rFonts w:ascii="Times New Roman" w:eastAsia="Times New Roman" w:hAnsi="Times New Roman" w:cs="Times New Roman"/>
        </w:rPr>
        <w:lastRenderedPageBreak/>
        <w:t xml:space="preserve">preference homophily may be confounded with demographic homophily (McPherson et al., 2000). We also controlled for respondents’ offline discussion frequency (from “Never” = 1 to “Always” = 7, W1: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4.50,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1.04; W2: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4.62,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1.18; W3: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4.82,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1.17), news use frequency (measured in </w:t>
      </w:r>
      <w:r w:rsidRPr="000D75EF">
        <w:rPr>
          <w:rFonts w:ascii="Times New Roman" w:eastAsia="Times New Roman" w:hAnsi="Times New Roman" w:cs="Times New Roman"/>
          <w:i/>
        </w:rPr>
        <w:t>hours</w:t>
      </w:r>
      <w:r w:rsidRPr="000D75EF">
        <w:rPr>
          <w:rFonts w:ascii="Times New Roman" w:eastAsia="Times New Roman" w:hAnsi="Times New Roman" w:cs="Times New Roman"/>
        </w:rPr>
        <w:t xml:space="preserve">, W1: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.76,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.42; W2: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1.56,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1.66; W3: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1.65,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2.32), internal discussion efficacy (from “Not at all agree” = 1 to “Strongly agree” = 7,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4.72, </w:t>
      </w:r>
      <w:r w:rsidRPr="000D75EF">
        <w:rPr>
          <w:rFonts w:ascii="Times New Roman" w:eastAsia="Times New Roman" w:hAnsi="Times New Roman" w:cs="Times New Roman"/>
          <w:i/>
        </w:rPr>
        <w:t xml:space="preserve">SD </w:t>
      </w:r>
      <w:r w:rsidRPr="000D75EF">
        <w:rPr>
          <w:rFonts w:ascii="Times New Roman" w:eastAsia="Times New Roman" w:hAnsi="Times New Roman" w:cs="Times New Roman"/>
        </w:rPr>
        <w:t xml:space="preserve">= .98), and hedonic motivation (α = .75,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4.47,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1.04) for using online discussion forums. News use frequency was defined as the average exposure in hours to Internet, newspaper and television news about the upcoming election. Internal discussion efficacy was gauged using a four-item composite measure tapping how competent and efficacious an individual is in a typical political discussion setting (e.g., “I am competent at presenting my own opinions in a discussion”). Hedonic motivation was assessed by a three-item measure, all anchored on a 7-point scale, asking whether they participate in online forum based on pleasure-seeking motives (e.g., “it is interesting and fun”).  </w:t>
      </w:r>
    </w:p>
    <w:p w14:paraId="3B089D61" w14:textId="0BDA54B4" w:rsidR="000D75EF" w:rsidRPr="000D75EF" w:rsidRDefault="000D75EF" w:rsidP="00081C75">
      <w:pPr>
        <w:widowControl w:val="0"/>
        <w:snapToGrid w:val="0"/>
        <w:spacing w:line="480" w:lineRule="auto"/>
        <w:contextualSpacing/>
        <w:rPr>
          <w:rFonts w:ascii="Times New Roman" w:eastAsia="Times New Roman" w:hAnsi="Times New Roman" w:cs="Times New Roman"/>
          <w:b/>
        </w:rPr>
      </w:pPr>
      <w:r w:rsidRPr="000D75EF">
        <w:rPr>
          <w:rFonts w:ascii="Times New Roman" w:eastAsia="Times New Roman" w:hAnsi="Times New Roman" w:cs="Times New Roman"/>
          <w:b/>
        </w:rPr>
        <w:t xml:space="preserve">Analysis Strategy </w:t>
      </w:r>
    </w:p>
    <w:p w14:paraId="548A7452" w14:textId="710178D0" w:rsidR="000D75EF" w:rsidRDefault="000D75EF"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rPr>
        <w:tab/>
        <w:t xml:space="preserve">Since we aim to properly capture and explain substantive interdependency dynamics over time, we modeled longitudinally observed message selection networks using a Temporal Exponential Random Graph Model (TERGM), a time-series extension of the ERGM framework with the bootstrapping resampling technique described in Desmarais and Cranmer (2012). It is integral to this approach to model the ties in a given network to be a random variable (“1” for existence of ties, and zero otherwise) to be explained simultaneously by a collection of actor covariates and network-endogenous dependencies (Robins et al., 2007; </w:t>
      </w:r>
      <w:proofErr w:type="spellStart"/>
      <w:r w:rsidRPr="000D75EF">
        <w:rPr>
          <w:rFonts w:ascii="Times New Roman" w:eastAsia="Times New Roman" w:hAnsi="Times New Roman" w:cs="Times New Roman"/>
        </w:rPr>
        <w:t>Snijders</w:t>
      </w:r>
      <w:proofErr w:type="spellEnd"/>
      <w:r w:rsidRPr="000D75EF">
        <w:rPr>
          <w:rFonts w:ascii="Times New Roman" w:eastAsia="Times New Roman" w:hAnsi="Times New Roman" w:cs="Times New Roman"/>
        </w:rPr>
        <w:t xml:space="preserve"> et al., 2006), while properly accounting for the non-independence of observations inherent in network data. The ERGM framework is now regarded as the most versatile yet flexible method for evaluating the underlying generative properties of a network, as exemplified in recent applications of the method to various domains (Cranmer et al., 2017). </w:t>
      </w:r>
    </w:p>
    <w:p w14:paraId="198CC862" w14:textId="2DA6C020" w:rsidR="00950A77" w:rsidRPr="000D75EF" w:rsidRDefault="00950A77" w:rsidP="00081C75">
      <w:pPr>
        <w:widowControl w:val="0"/>
        <w:snapToGrid w:val="0"/>
        <w:spacing w:line="480" w:lineRule="auto"/>
        <w:ind w:firstLine="720"/>
        <w:contextualSpacing/>
        <w:rPr>
          <w:rFonts w:ascii="Times New Roman" w:eastAsia="Times New Roman" w:hAnsi="Times New Roman" w:cs="Times New Roman"/>
        </w:rPr>
      </w:pPr>
      <w:r w:rsidRPr="00587A97">
        <w:rPr>
          <w:rFonts w:ascii="Times New Roman" w:eastAsia="Times New Roman" w:hAnsi="Times New Roman" w:cs="Times New Roman"/>
          <w:highlight w:val="yellow"/>
        </w:rPr>
        <w:lastRenderedPageBreak/>
        <w:t xml:space="preserve">One important consideration regarding our analytical strategy is that we do </w:t>
      </w:r>
      <w:r w:rsidRPr="00587A97">
        <w:rPr>
          <w:rFonts w:ascii="Times New Roman" w:eastAsia="Times New Roman" w:hAnsi="Times New Roman" w:cs="Times New Roman"/>
          <w:i/>
          <w:highlight w:val="yellow"/>
        </w:rPr>
        <w:t>not</w:t>
      </w:r>
      <w:r w:rsidRPr="00587A97">
        <w:rPr>
          <w:rFonts w:ascii="Times New Roman" w:eastAsia="Times New Roman" w:hAnsi="Times New Roman" w:cs="Times New Roman"/>
          <w:highlight w:val="yellow"/>
        </w:rPr>
        <w:t xml:space="preserve"> directly rely on textual information itself in our </w:t>
      </w:r>
      <w:r w:rsidR="00B66237" w:rsidRPr="00587A97">
        <w:rPr>
          <w:rFonts w:ascii="Times New Roman" w:eastAsia="Times New Roman" w:hAnsi="Times New Roman" w:cs="Times New Roman"/>
          <w:highlight w:val="yellow"/>
        </w:rPr>
        <w:t xml:space="preserve">current </w:t>
      </w:r>
      <w:r w:rsidRPr="00587A97">
        <w:rPr>
          <w:rFonts w:ascii="Times New Roman" w:eastAsia="Times New Roman" w:hAnsi="Times New Roman" w:cs="Times New Roman"/>
          <w:highlight w:val="yellow"/>
        </w:rPr>
        <w:t xml:space="preserve">statistical models, although such a message characteristic might play a non-trivial role in message selection behaviors (e.g., textual similarity between messages of two actors, or whether the message belongs to a certain topic that draws attention for a given reader). </w:t>
      </w:r>
      <w:r w:rsidR="00B66237" w:rsidRPr="00587A97">
        <w:rPr>
          <w:rFonts w:ascii="Times New Roman" w:eastAsia="Times New Roman" w:hAnsi="Times New Roman" w:cs="Times New Roman"/>
          <w:highlight w:val="yellow"/>
        </w:rPr>
        <w:t>F</w:t>
      </w:r>
      <w:r w:rsidRPr="00587A97">
        <w:rPr>
          <w:rFonts w:ascii="Times New Roman" w:eastAsia="Times New Roman" w:hAnsi="Times New Roman" w:cs="Times New Roman"/>
          <w:highlight w:val="yellow"/>
        </w:rPr>
        <w:t xml:space="preserve">ollowing our theoretical focus where we investigate whether “individuals” intentionally or not seek like-minded viewpoints within online settings, our dependent variable is defined at individual-level (i.e., message selection between actor </w:t>
      </w:r>
      <w:proofErr w:type="spellStart"/>
      <w:r w:rsidRPr="00587A97">
        <w:rPr>
          <w:rFonts w:ascii="Times New Roman" w:eastAsia="Times New Roman" w:hAnsi="Times New Roman" w:cs="Times New Roman"/>
          <w:i/>
          <w:highlight w:val="yellow"/>
        </w:rPr>
        <w:t>i</w:t>
      </w:r>
      <w:proofErr w:type="spellEnd"/>
      <w:r w:rsidRPr="00587A97">
        <w:rPr>
          <w:rFonts w:ascii="Times New Roman" w:eastAsia="Times New Roman" w:hAnsi="Times New Roman" w:cs="Times New Roman"/>
          <w:highlight w:val="yellow"/>
        </w:rPr>
        <w:t xml:space="preserve"> and actor </w:t>
      </w:r>
      <w:r w:rsidRPr="00587A97">
        <w:rPr>
          <w:rFonts w:ascii="Times New Roman" w:eastAsia="Times New Roman" w:hAnsi="Times New Roman" w:cs="Times New Roman"/>
          <w:i/>
          <w:highlight w:val="yellow"/>
        </w:rPr>
        <w:t>j</w:t>
      </w:r>
      <w:ins w:id="8" w:author="Author">
        <w:r w:rsidR="00E96890">
          <w:rPr>
            <w:rFonts w:ascii="Times New Roman" w:eastAsia="Times New Roman" w:hAnsi="Times New Roman" w:cs="Times New Roman"/>
            <w:i/>
            <w:highlight w:val="yellow"/>
          </w:rPr>
          <w:t xml:space="preserve"> </w:t>
        </w:r>
        <w:r w:rsidR="00E96890">
          <w:rPr>
            <w:rFonts w:ascii="Times New Roman" w:eastAsia="Times New Roman" w:hAnsi="Times New Roman" w:cs="Times New Roman"/>
            <w:highlight w:val="yellow"/>
          </w:rPr>
          <w:t>within online discussion settings</w:t>
        </w:r>
      </w:ins>
      <w:r w:rsidRPr="00587A97">
        <w:rPr>
          <w:rFonts w:ascii="Times New Roman" w:eastAsia="Times New Roman" w:hAnsi="Times New Roman" w:cs="Times New Roman"/>
          <w:highlight w:val="yellow"/>
        </w:rPr>
        <w:t>). Because of this</w:t>
      </w:r>
      <w:del w:id="9" w:author="Author">
        <w:r w:rsidRPr="00587A97" w:rsidDel="006B567C">
          <w:rPr>
            <w:rFonts w:ascii="Times New Roman" w:eastAsia="Times New Roman" w:hAnsi="Times New Roman" w:cs="Times New Roman"/>
            <w:highlight w:val="yellow"/>
          </w:rPr>
          <w:delText xml:space="preserve"> analytical focus</w:delText>
        </w:r>
      </w:del>
      <w:r w:rsidRPr="00587A97">
        <w:rPr>
          <w:rFonts w:ascii="Times New Roman" w:eastAsia="Times New Roman" w:hAnsi="Times New Roman" w:cs="Times New Roman"/>
          <w:highlight w:val="yellow"/>
        </w:rPr>
        <w:t>, textual characteristics are not easily incorporated into our current modeling approach</w:t>
      </w:r>
      <w:r w:rsidR="00B66237" w:rsidRPr="00587A97">
        <w:rPr>
          <w:rFonts w:ascii="Times New Roman" w:eastAsia="Times New Roman" w:hAnsi="Times New Roman" w:cs="Times New Roman"/>
          <w:highlight w:val="yellow"/>
        </w:rPr>
        <w:t>;</w:t>
      </w:r>
      <w:r w:rsidRPr="00587A97">
        <w:rPr>
          <w:rFonts w:ascii="Times New Roman" w:eastAsia="Times New Roman" w:hAnsi="Times New Roman" w:cs="Times New Roman"/>
          <w:highlight w:val="yellow"/>
        </w:rPr>
        <w:t xml:space="preserve"> </w:t>
      </w:r>
      <w:r w:rsidR="00B66237" w:rsidRPr="00587A97">
        <w:rPr>
          <w:rFonts w:ascii="Times New Roman" w:eastAsia="Times New Roman" w:hAnsi="Times New Roman" w:cs="Times New Roman"/>
          <w:highlight w:val="yellow"/>
        </w:rPr>
        <w:t xml:space="preserve">such textual </w:t>
      </w:r>
      <w:r w:rsidRPr="00587A97">
        <w:rPr>
          <w:rFonts w:ascii="Times New Roman" w:eastAsia="Times New Roman" w:hAnsi="Times New Roman" w:cs="Times New Roman"/>
          <w:highlight w:val="yellow"/>
        </w:rPr>
        <w:t>characteristics should be defined at the tie-level variable</w:t>
      </w:r>
      <w:ins w:id="10" w:author="Author">
        <w:r w:rsidR="006B567C">
          <w:rPr>
            <w:rFonts w:ascii="Times New Roman" w:eastAsia="Times New Roman" w:hAnsi="Times New Roman" w:cs="Times New Roman"/>
            <w:highlight w:val="yellow"/>
          </w:rPr>
          <w:t>s</w:t>
        </w:r>
      </w:ins>
      <w:r w:rsidR="00B66237" w:rsidRPr="00587A97">
        <w:rPr>
          <w:rFonts w:ascii="Times New Roman" w:eastAsia="Times New Roman" w:hAnsi="Times New Roman" w:cs="Times New Roman"/>
          <w:highlight w:val="yellow"/>
        </w:rPr>
        <w:t xml:space="preserve"> (</w:t>
      </w:r>
      <w:r w:rsidRPr="00587A97">
        <w:rPr>
          <w:rFonts w:ascii="Times New Roman" w:eastAsia="Times New Roman" w:hAnsi="Times New Roman" w:cs="Times New Roman"/>
          <w:highlight w:val="yellow"/>
        </w:rPr>
        <w:t xml:space="preserve">regarding the strengths, scope, and characteristics of a </w:t>
      </w:r>
      <w:r w:rsidR="00B66237" w:rsidRPr="00587A97">
        <w:rPr>
          <w:rFonts w:ascii="Times New Roman" w:eastAsia="Times New Roman" w:hAnsi="Times New Roman" w:cs="Times New Roman"/>
          <w:highlight w:val="yellow"/>
        </w:rPr>
        <w:t xml:space="preserve">connection between actor </w:t>
      </w:r>
      <w:proofErr w:type="spellStart"/>
      <w:r w:rsidR="00B66237" w:rsidRPr="00587A97">
        <w:rPr>
          <w:rFonts w:ascii="Times New Roman" w:eastAsia="Times New Roman" w:hAnsi="Times New Roman" w:cs="Times New Roman"/>
          <w:i/>
          <w:highlight w:val="yellow"/>
        </w:rPr>
        <w:t>i</w:t>
      </w:r>
      <w:proofErr w:type="spellEnd"/>
      <w:r w:rsidR="00B66237" w:rsidRPr="00587A97">
        <w:rPr>
          <w:rFonts w:ascii="Times New Roman" w:eastAsia="Times New Roman" w:hAnsi="Times New Roman" w:cs="Times New Roman"/>
          <w:highlight w:val="yellow"/>
        </w:rPr>
        <w:t xml:space="preserve"> and actor </w:t>
      </w:r>
      <w:r w:rsidR="00B66237" w:rsidRPr="00587A97">
        <w:rPr>
          <w:rFonts w:ascii="Times New Roman" w:eastAsia="Times New Roman" w:hAnsi="Times New Roman" w:cs="Times New Roman"/>
          <w:i/>
          <w:highlight w:val="yellow"/>
        </w:rPr>
        <w:t>j</w:t>
      </w:r>
      <w:r w:rsidR="00B66237" w:rsidRPr="00587A97">
        <w:rPr>
          <w:rFonts w:ascii="Times New Roman" w:eastAsia="Times New Roman" w:hAnsi="Times New Roman" w:cs="Times New Roman"/>
          <w:highlight w:val="yellow"/>
        </w:rPr>
        <w:t xml:space="preserve"> due to a message)</w:t>
      </w:r>
      <w:r w:rsidRPr="00587A97">
        <w:rPr>
          <w:rFonts w:ascii="Times New Roman" w:eastAsia="Times New Roman" w:hAnsi="Times New Roman" w:cs="Times New Roman"/>
          <w:highlight w:val="yellow"/>
        </w:rPr>
        <w:t xml:space="preserve">, </w:t>
      </w:r>
      <w:r w:rsidR="00B66237" w:rsidRPr="00587A97">
        <w:rPr>
          <w:rFonts w:ascii="Times New Roman" w:eastAsia="Times New Roman" w:hAnsi="Times New Roman" w:cs="Times New Roman"/>
          <w:highlight w:val="yellow"/>
        </w:rPr>
        <w:t xml:space="preserve">yet the current application of the ERGMs in general lacks a proper method of incorporating </w:t>
      </w:r>
      <w:r w:rsidR="00A311A5" w:rsidRPr="00587A97">
        <w:rPr>
          <w:rFonts w:ascii="Times New Roman" w:eastAsia="Times New Roman" w:hAnsi="Times New Roman" w:cs="Times New Roman"/>
          <w:highlight w:val="yellow"/>
        </w:rPr>
        <w:t>topic-based content</w:t>
      </w:r>
      <w:r w:rsidR="00B66237" w:rsidRPr="00587A97">
        <w:rPr>
          <w:rFonts w:ascii="Times New Roman" w:eastAsia="Times New Roman" w:hAnsi="Times New Roman" w:cs="Times New Roman"/>
          <w:highlight w:val="yellow"/>
        </w:rPr>
        <w:t xml:space="preserve"> information (see Kim, Schein, Desmarais, &amp; Wallach, 2017). Readers should bear in mind </w:t>
      </w:r>
      <w:r w:rsidR="007C3F1D" w:rsidRPr="00587A97">
        <w:rPr>
          <w:rFonts w:ascii="Times New Roman" w:eastAsia="Times New Roman" w:hAnsi="Times New Roman" w:cs="Times New Roman"/>
          <w:highlight w:val="yellow"/>
        </w:rPr>
        <w:t>this</w:t>
      </w:r>
      <w:r w:rsidR="00B66237" w:rsidRPr="00587A97">
        <w:rPr>
          <w:rFonts w:ascii="Times New Roman" w:eastAsia="Times New Roman" w:hAnsi="Times New Roman" w:cs="Times New Roman"/>
          <w:highlight w:val="yellow"/>
        </w:rPr>
        <w:t xml:space="preserve"> limitation of the current approach in evaluating our results and </w:t>
      </w:r>
      <w:commentRangeStart w:id="11"/>
      <w:r w:rsidR="00B66237" w:rsidRPr="00587A97">
        <w:rPr>
          <w:rFonts w:ascii="Times New Roman" w:eastAsia="Times New Roman" w:hAnsi="Times New Roman" w:cs="Times New Roman"/>
          <w:highlight w:val="yellow"/>
        </w:rPr>
        <w:t>analys</w:t>
      </w:r>
      <w:r w:rsidR="007C3F1D" w:rsidRPr="00587A97">
        <w:rPr>
          <w:rFonts w:ascii="Times New Roman" w:eastAsia="Times New Roman" w:hAnsi="Times New Roman" w:cs="Times New Roman"/>
          <w:highlight w:val="yellow"/>
        </w:rPr>
        <w:t>e</w:t>
      </w:r>
      <w:r w:rsidR="00B66237" w:rsidRPr="00587A97">
        <w:rPr>
          <w:rFonts w:ascii="Times New Roman" w:eastAsia="Times New Roman" w:hAnsi="Times New Roman" w:cs="Times New Roman"/>
          <w:highlight w:val="yellow"/>
        </w:rPr>
        <w:t>s</w:t>
      </w:r>
      <w:commentRangeEnd w:id="11"/>
      <w:r w:rsidR="00B66237" w:rsidRPr="00587A97">
        <w:rPr>
          <w:rStyle w:val="CommentReference"/>
          <w:highlight w:val="yellow"/>
        </w:rPr>
        <w:commentReference w:id="11"/>
      </w:r>
      <w:r w:rsidRPr="00587A97">
        <w:rPr>
          <w:rFonts w:ascii="Times New Roman" w:eastAsia="Times New Roman" w:hAnsi="Times New Roman" w:cs="Times New Roman"/>
          <w:highlight w:val="yellow"/>
        </w:rPr>
        <w:t>.</w:t>
      </w:r>
      <w:r>
        <w:rPr>
          <w:rFonts w:ascii="Times New Roman" w:eastAsia="Times New Roman" w:hAnsi="Times New Roman" w:cs="Times New Roman"/>
        </w:rPr>
        <w:t xml:space="preserve"> </w:t>
      </w:r>
    </w:p>
    <w:p w14:paraId="5E9D3EB6" w14:textId="77777777" w:rsidR="000D75EF" w:rsidRPr="000D75EF" w:rsidRDefault="000D75EF"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Since our analytical strategy requires all cell entries to be defined as binary rather than integers, we opted to dichotomize numbers of selection instances within the same dyad using the mean number of message selections across all dyadic pairs as a threshold (W1 = 2.5; W2 = 2.9; W3 = 3.1). Therefore, our model only speaks to relatively routine, repeated message selection dynamics in a given network panel rather than all-inclusive message selection dynamics, such as accidental, spontaneous selection behaviors. Also, in applying a longitudinal inferential network analysis technique, we regarded an observation at a given point in time as depending only on the previous state of the network (i.e., a lagged observation). In capturing temporal dependencies, we include as additional control variables a series of lagged endogenous network statistics that might be relevant in messages selection behaviors, as well as a few additional endogenous network statistics (such as </w:t>
      </w:r>
      <w:r w:rsidRPr="000D75EF">
        <w:rPr>
          <w:rFonts w:ascii="Times New Roman" w:eastAsia="Times New Roman" w:hAnsi="Times New Roman" w:cs="Times New Roman"/>
          <w:i/>
        </w:rPr>
        <w:t>isolates</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lastRenderedPageBreak/>
        <w:t>two-paths</w:t>
      </w:r>
      <w:r w:rsidRPr="000D75EF">
        <w:rPr>
          <w:rFonts w:ascii="Times New Roman" w:eastAsia="Times New Roman" w:hAnsi="Times New Roman" w:cs="Times New Roman"/>
        </w:rPr>
        <w:t>) that are necessary for controlling temporal or lower-order effects when estimating the effect of key parameters. Details of the model specification are provided in online Supplemental Information. Table 1 below summarizes key model terms and their corresponding hypothesis, with their graphical depiction and substantive interpretation.</w:t>
      </w:r>
    </w:p>
    <w:p w14:paraId="517BAC8D" w14:textId="77777777" w:rsidR="000D75EF" w:rsidRPr="000D75EF" w:rsidRDefault="000D75EF" w:rsidP="00081C75">
      <w:pPr>
        <w:widowControl w:val="0"/>
        <w:snapToGrid w:val="0"/>
        <w:spacing w:line="480" w:lineRule="auto"/>
        <w:contextualSpacing/>
        <w:jc w:val="center"/>
        <w:rPr>
          <w:rFonts w:ascii="Times New Roman" w:eastAsia="Times New Roman" w:hAnsi="Times New Roman" w:cs="Times New Roman"/>
        </w:rPr>
      </w:pPr>
      <w:r w:rsidRPr="000D75EF">
        <w:rPr>
          <w:rFonts w:ascii="Times New Roman" w:eastAsia="Times New Roman" w:hAnsi="Times New Roman" w:cs="Times New Roman"/>
        </w:rPr>
        <w:t>[Table 1 About Here]</w:t>
      </w:r>
    </w:p>
    <w:p w14:paraId="10976E4C" w14:textId="644F7785" w:rsidR="000D75EF" w:rsidRPr="000D75EF" w:rsidRDefault="000D75EF"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Once models were fitted, we assessed goodness-of-fit (</w:t>
      </w:r>
      <w:proofErr w:type="spellStart"/>
      <w:r w:rsidRPr="000D75EF">
        <w:rPr>
          <w:rFonts w:ascii="Times New Roman" w:eastAsia="Times New Roman" w:hAnsi="Times New Roman" w:cs="Times New Roman"/>
          <w:i/>
        </w:rPr>
        <w:t>gof</w:t>
      </w:r>
      <w:proofErr w:type="spellEnd"/>
      <w:r w:rsidRPr="000D75EF">
        <w:rPr>
          <w:rFonts w:ascii="Times New Roman" w:eastAsia="Times New Roman" w:hAnsi="Times New Roman" w:cs="Times New Roman"/>
        </w:rPr>
        <w:t>) to identify the model adequacy by simulating nine hundred new networks (three hundred new networks for each time step) and compared the network characteristics from the observed vs. simulated networks (Hunter</w:t>
      </w:r>
      <w:r w:rsidR="00227B29">
        <w:rPr>
          <w:rFonts w:ascii="Times New Roman" w:eastAsia="Times New Roman" w:hAnsi="Times New Roman" w:cs="Times New Roman"/>
        </w:rPr>
        <w:t xml:space="preserve"> et al.</w:t>
      </w:r>
      <w:r w:rsidRPr="000D75EF">
        <w:rPr>
          <w:rFonts w:ascii="Times New Roman" w:eastAsia="Times New Roman" w:hAnsi="Times New Roman" w:cs="Times New Roman"/>
        </w:rPr>
        <w:t xml:space="preserve">, 2008). The </w:t>
      </w:r>
      <w:proofErr w:type="spellStart"/>
      <w:r w:rsidRPr="000D75EF">
        <w:rPr>
          <w:rFonts w:ascii="Times New Roman" w:eastAsia="Times New Roman" w:hAnsi="Times New Roman" w:cs="Times New Roman"/>
          <w:i/>
        </w:rPr>
        <w:t>gof</w:t>
      </w:r>
      <w:proofErr w:type="spellEnd"/>
      <w:r w:rsidRPr="000D75EF">
        <w:rPr>
          <w:rFonts w:ascii="Times New Roman" w:eastAsia="Times New Roman" w:hAnsi="Times New Roman" w:cs="Times New Roman"/>
        </w:rPr>
        <w:t xml:space="preserve"> results indicate that model specification is satisfactory (see online Supplemental Information for details). All analyses were based on maximum pseudo-likelihood estimation with bootstrapped confidence intervals (Desmarais &amp; Cranmer, 2012), as implemented in the </w:t>
      </w:r>
      <w:proofErr w:type="spellStart"/>
      <w:r w:rsidRPr="000D75EF">
        <w:rPr>
          <w:rFonts w:ascii="Times New Roman" w:eastAsia="Times New Roman" w:hAnsi="Times New Roman" w:cs="Times New Roman"/>
          <w:i/>
        </w:rPr>
        <w:t>btergm</w:t>
      </w:r>
      <w:proofErr w:type="spellEnd"/>
      <w:r w:rsidRPr="000D75EF">
        <w:rPr>
          <w:rFonts w:ascii="Times New Roman" w:eastAsia="Times New Roman" w:hAnsi="Times New Roman" w:cs="Times New Roman"/>
        </w:rPr>
        <w:t xml:space="preserve"> package in R (</w:t>
      </w:r>
      <w:proofErr w:type="spellStart"/>
      <w:r w:rsidRPr="000D75EF">
        <w:rPr>
          <w:rFonts w:ascii="Times New Roman" w:eastAsia="Times New Roman" w:hAnsi="Times New Roman" w:cs="Times New Roman"/>
        </w:rPr>
        <w:t>Leifeld</w:t>
      </w:r>
      <w:proofErr w:type="spellEnd"/>
      <w:r w:rsidRPr="000D75EF">
        <w:rPr>
          <w:rFonts w:ascii="Times New Roman" w:eastAsia="Times New Roman" w:hAnsi="Times New Roman" w:cs="Times New Roman"/>
        </w:rPr>
        <w:t xml:space="preserve"> et al., 2017).</w:t>
      </w:r>
    </w:p>
    <w:p w14:paraId="1C6F219E" w14:textId="77777777" w:rsidR="000D75EF" w:rsidRPr="000D75EF" w:rsidRDefault="000D75EF" w:rsidP="00081C75">
      <w:pPr>
        <w:widowControl w:val="0"/>
        <w:snapToGrid w:val="0"/>
        <w:spacing w:line="480" w:lineRule="auto"/>
        <w:contextualSpacing/>
        <w:jc w:val="center"/>
        <w:rPr>
          <w:rFonts w:ascii="Times New Roman" w:eastAsia="Times New Roman" w:hAnsi="Times New Roman" w:cs="Times New Roman"/>
          <w:b/>
        </w:rPr>
      </w:pPr>
      <w:r w:rsidRPr="000D75EF">
        <w:rPr>
          <w:rFonts w:ascii="Times New Roman" w:eastAsia="Times New Roman" w:hAnsi="Times New Roman" w:cs="Times New Roman"/>
          <w:b/>
        </w:rPr>
        <w:t>Results</w:t>
      </w:r>
    </w:p>
    <w:p w14:paraId="28236675" w14:textId="28E92E7E" w:rsidR="001F081F" w:rsidRPr="00587A97" w:rsidRDefault="000D75EF" w:rsidP="00081C75">
      <w:pPr>
        <w:widowControl w:val="0"/>
        <w:snapToGrid w:val="0"/>
        <w:spacing w:line="480" w:lineRule="auto"/>
        <w:contextualSpacing/>
        <w:rPr>
          <w:rFonts w:ascii="Times New Roman" w:eastAsia="Times New Roman" w:hAnsi="Times New Roman" w:cs="Times New Roman"/>
          <w:highlight w:val="yellow"/>
        </w:rPr>
      </w:pPr>
      <w:r w:rsidRPr="000D75EF">
        <w:rPr>
          <w:rFonts w:ascii="Times New Roman" w:eastAsia="Times New Roman" w:hAnsi="Times New Roman" w:cs="Times New Roman"/>
        </w:rPr>
        <w:tab/>
      </w:r>
      <w:r w:rsidR="00E32629" w:rsidRPr="00587A97">
        <w:rPr>
          <w:rFonts w:ascii="Times New Roman" w:eastAsia="Times New Roman" w:hAnsi="Times New Roman" w:cs="Times New Roman"/>
          <w:highlight w:val="yellow"/>
        </w:rPr>
        <w:t xml:space="preserve">Using QAP (Quadratic Assignment Procedure) regression models (Dekker, </w:t>
      </w:r>
      <w:proofErr w:type="spellStart"/>
      <w:r w:rsidR="00E32629" w:rsidRPr="00587A97">
        <w:rPr>
          <w:rFonts w:ascii="Times New Roman" w:eastAsia="Times New Roman" w:hAnsi="Times New Roman" w:cs="Times New Roman"/>
          <w:highlight w:val="yellow"/>
        </w:rPr>
        <w:t>Krackhardt</w:t>
      </w:r>
      <w:proofErr w:type="spellEnd"/>
      <w:r w:rsidR="00E32629" w:rsidRPr="00587A97">
        <w:rPr>
          <w:rFonts w:ascii="Times New Roman" w:eastAsia="Times New Roman" w:hAnsi="Times New Roman" w:cs="Times New Roman"/>
          <w:highlight w:val="yellow"/>
        </w:rPr>
        <w:t xml:space="preserve">, &amp; </w:t>
      </w:r>
      <w:proofErr w:type="spellStart"/>
      <w:r w:rsidR="00E32629" w:rsidRPr="00587A97">
        <w:rPr>
          <w:rFonts w:ascii="Times New Roman" w:eastAsia="Times New Roman" w:hAnsi="Times New Roman" w:cs="Times New Roman"/>
          <w:highlight w:val="yellow"/>
        </w:rPr>
        <w:t>Snijders</w:t>
      </w:r>
      <w:proofErr w:type="spellEnd"/>
      <w:r w:rsidR="00E32629" w:rsidRPr="00587A97">
        <w:rPr>
          <w:rFonts w:ascii="Times New Roman" w:eastAsia="Times New Roman" w:hAnsi="Times New Roman" w:cs="Times New Roman"/>
          <w:highlight w:val="yellow"/>
        </w:rPr>
        <w:t xml:space="preserve"> 2007</w:t>
      </w:r>
      <w:del w:id="12" w:author="Author">
        <w:r w:rsidR="00E32629" w:rsidRPr="00587A97" w:rsidDel="002029D9">
          <w:rPr>
            <w:rFonts w:ascii="Times New Roman" w:eastAsia="Times New Roman" w:hAnsi="Times New Roman" w:cs="Times New Roman"/>
            <w:highlight w:val="yellow"/>
          </w:rPr>
          <w:delText>; Krackhardt, 1988</w:delText>
        </w:r>
      </w:del>
      <w:r w:rsidR="00E32629" w:rsidRPr="00587A97">
        <w:rPr>
          <w:rFonts w:ascii="Times New Roman" w:eastAsia="Times New Roman" w:hAnsi="Times New Roman" w:cs="Times New Roman"/>
          <w:highlight w:val="yellow"/>
        </w:rPr>
        <w:t xml:space="preserve">), we first present </w:t>
      </w:r>
      <w:del w:id="13" w:author="Author">
        <w:r w:rsidR="00E32629" w:rsidRPr="00587A97" w:rsidDel="002029D9">
          <w:rPr>
            <w:rFonts w:ascii="Times New Roman" w:eastAsia="Times New Roman" w:hAnsi="Times New Roman" w:cs="Times New Roman"/>
            <w:highlight w:val="yellow"/>
          </w:rPr>
          <w:delText xml:space="preserve">a series of </w:delText>
        </w:r>
      </w:del>
      <w:r w:rsidR="00E32629" w:rsidRPr="00587A97">
        <w:rPr>
          <w:rFonts w:ascii="Times New Roman" w:eastAsia="Times New Roman" w:hAnsi="Times New Roman" w:cs="Times New Roman"/>
          <w:highlight w:val="yellow"/>
        </w:rPr>
        <w:t>bivariate</w:t>
      </w:r>
      <w:ins w:id="14" w:author="Author">
        <w:r w:rsidR="002029D9">
          <w:rPr>
            <w:rFonts w:ascii="Times New Roman" w:eastAsia="Times New Roman" w:hAnsi="Times New Roman" w:cs="Times New Roman"/>
            <w:highlight w:val="yellow"/>
          </w:rPr>
          <w:t>, unconditional</w:t>
        </w:r>
      </w:ins>
      <w:r w:rsidR="00E32629" w:rsidRPr="00587A97">
        <w:rPr>
          <w:rFonts w:ascii="Times New Roman" w:eastAsia="Times New Roman" w:hAnsi="Times New Roman" w:cs="Times New Roman"/>
          <w:highlight w:val="yellow"/>
        </w:rPr>
        <w:t xml:space="preserve"> relationship</w:t>
      </w:r>
      <w:ins w:id="15" w:author="Author">
        <w:r w:rsidR="002029D9">
          <w:rPr>
            <w:rFonts w:ascii="Times New Roman" w:eastAsia="Times New Roman" w:hAnsi="Times New Roman" w:cs="Times New Roman"/>
            <w:highlight w:val="yellow"/>
          </w:rPr>
          <w:t>s</w:t>
        </w:r>
      </w:ins>
      <w:r w:rsidR="00E32629" w:rsidRPr="00587A97">
        <w:rPr>
          <w:rFonts w:ascii="Times New Roman" w:eastAsia="Times New Roman" w:hAnsi="Times New Roman" w:cs="Times New Roman"/>
          <w:highlight w:val="yellow"/>
        </w:rPr>
        <w:t xml:space="preserve"> </w:t>
      </w:r>
      <w:r w:rsidR="004510B8">
        <w:rPr>
          <w:rFonts w:ascii="Times New Roman" w:eastAsia="Times New Roman" w:hAnsi="Times New Roman" w:cs="Times New Roman"/>
          <w:highlight w:val="yellow"/>
        </w:rPr>
        <w:t>among</w:t>
      </w:r>
      <w:r w:rsidR="004510B8" w:rsidRPr="00587A97">
        <w:rPr>
          <w:rFonts w:ascii="Times New Roman" w:eastAsia="Times New Roman" w:hAnsi="Times New Roman" w:cs="Times New Roman"/>
          <w:highlight w:val="yellow"/>
        </w:rPr>
        <w:t xml:space="preserve"> </w:t>
      </w:r>
      <w:r w:rsidR="00E32629" w:rsidRPr="00587A97">
        <w:rPr>
          <w:rFonts w:ascii="Times New Roman" w:eastAsia="Times New Roman" w:hAnsi="Times New Roman" w:cs="Times New Roman"/>
          <w:highlight w:val="yellow"/>
        </w:rPr>
        <w:t xml:space="preserve">our dependent </w:t>
      </w:r>
      <w:del w:id="16" w:author="Author">
        <w:r w:rsidR="00E32629" w:rsidRPr="00587A97" w:rsidDel="002029D9">
          <w:rPr>
            <w:rFonts w:ascii="Times New Roman" w:eastAsia="Times New Roman" w:hAnsi="Times New Roman" w:cs="Times New Roman"/>
            <w:highlight w:val="yellow"/>
          </w:rPr>
          <w:delText xml:space="preserve">network </w:delText>
        </w:r>
      </w:del>
      <w:ins w:id="17" w:author="Author">
        <w:r w:rsidR="002029D9">
          <w:rPr>
            <w:rFonts w:ascii="Times New Roman" w:eastAsia="Times New Roman" w:hAnsi="Times New Roman" w:cs="Times New Roman"/>
            <w:highlight w:val="yellow"/>
          </w:rPr>
          <w:t>variable</w:t>
        </w:r>
        <w:r w:rsidR="002029D9" w:rsidRPr="00587A97">
          <w:rPr>
            <w:rFonts w:ascii="Times New Roman" w:eastAsia="Times New Roman" w:hAnsi="Times New Roman" w:cs="Times New Roman"/>
            <w:highlight w:val="yellow"/>
          </w:rPr>
          <w:t xml:space="preserve"> </w:t>
        </w:r>
      </w:ins>
      <w:r w:rsidR="001F081F" w:rsidRPr="00587A97">
        <w:rPr>
          <w:rFonts w:ascii="Times New Roman" w:eastAsia="Times New Roman" w:hAnsi="Times New Roman" w:cs="Times New Roman"/>
          <w:highlight w:val="yellow"/>
        </w:rPr>
        <w:t>(i.e., message selection behavior</w:t>
      </w:r>
      <w:r w:rsidR="000E380E" w:rsidRPr="00587A97">
        <w:rPr>
          <w:rFonts w:ascii="Times New Roman" w:eastAsia="Times New Roman" w:hAnsi="Times New Roman" w:cs="Times New Roman"/>
          <w:highlight w:val="yellow"/>
        </w:rPr>
        <w:t>s</w:t>
      </w:r>
      <w:r w:rsidR="001F081F" w:rsidRPr="00587A97">
        <w:rPr>
          <w:rFonts w:ascii="Times New Roman" w:eastAsia="Times New Roman" w:hAnsi="Times New Roman" w:cs="Times New Roman"/>
          <w:highlight w:val="yellow"/>
        </w:rPr>
        <w:t xml:space="preserve">) </w:t>
      </w:r>
      <w:r w:rsidR="00E32629" w:rsidRPr="00587A97">
        <w:rPr>
          <w:rFonts w:ascii="Times New Roman" w:eastAsia="Times New Roman" w:hAnsi="Times New Roman" w:cs="Times New Roman"/>
          <w:highlight w:val="yellow"/>
        </w:rPr>
        <w:t>and three dyadic level predictors</w:t>
      </w:r>
      <w:ins w:id="18" w:author="Author">
        <w:r w:rsidR="002029D9">
          <w:rPr>
            <w:rFonts w:ascii="Times New Roman" w:eastAsia="Times New Roman" w:hAnsi="Times New Roman" w:cs="Times New Roman"/>
            <w:highlight w:val="yellow"/>
          </w:rPr>
          <w:t xml:space="preserve"> </w:t>
        </w:r>
      </w:ins>
      <w:del w:id="19" w:author="Author">
        <w:r w:rsidR="00E32629" w:rsidRPr="00587A97" w:rsidDel="002029D9">
          <w:rPr>
            <w:rFonts w:ascii="Times New Roman" w:eastAsia="Times New Roman" w:hAnsi="Times New Roman" w:cs="Times New Roman"/>
            <w:highlight w:val="yellow"/>
          </w:rPr>
          <w:delText xml:space="preserve">, in order to evaluate unconditional relationships </w:delText>
        </w:r>
        <w:r w:rsidR="000E380E" w:rsidRPr="00587A97" w:rsidDel="002029D9">
          <w:rPr>
            <w:rFonts w:ascii="Times New Roman" w:eastAsia="Times New Roman" w:hAnsi="Times New Roman" w:cs="Times New Roman"/>
            <w:highlight w:val="yellow"/>
          </w:rPr>
          <w:delText>between one’s message selection behaviors and partisan preferences</w:delText>
        </w:r>
      </w:del>
      <w:r w:rsidR="00E32629" w:rsidRPr="00587A97">
        <w:rPr>
          <w:rFonts w:ascii="Times New Roman" w:eastAsia="Times New Roman" w:hAnsi="Times New Roman" w:cs="Times New Roman"/>
          <w:highlight w:val="yellow"/>
        </w:rPr>
        <w:t xml:space="preserve"> controlling for underlying network structure</w:t>
      </w:r>
      <w:r w:rsidR="000E380E" w:rsidRPr="00587A97">
        <w:rPr>
          <w:rFonts w:ascii="Times New Roman" w:eastAsia="Times New Roman" w:hAnsi="Times New Roman" w:cs="Times New Roman"/>
          <w:highlight w:val="yellow"/>
        </w:rPr>
        <w:t>s</w:t>
      </w:r>
      <w:ins w:id="20" w:author="Author">
        <w:r w:rsidR="002029D9">
          <w:rPr>
            <w:rFonts w:ascii="Times New Roman" w:eastAsia="Times New Roman" w:hAnsi="Times New Roman" w:cs="Times New Roman"/>
            <w:highlight w:val="yellow"/>
          </w:rPr>
          <w:t>, as can be seen in Table 2 below</w:t>
        </w:r>
      </w:ins>
      <w:r w:rsidR="00E32629" w:rsidRPr="00587A97">
        <w:rPr>
          <w:rFonts w:ascii="Times New Roman" w:eastAsia="Times New Roman" w:hAnsi="Times New Roman" w:cs="Times New Roman"/>
          <w:highlight w:val="yellow"/>
        </w:rPr>
        <w:t>.</w:t>
      </w:r>
      <w:r w:rsidR="00E32629" w:rsidRPr="00587A97">
        <w:rPr>
          <w:rStyle w:val="FootnoteReference"/>
          <w:rFonts w:ascii="Times New Roman" w:eastAsia="Times New Roman" w:hAnsi="Times New Roman" w:cs="Times New Roman"/>
          <w:highlight w:val="yellow"/>
        </w:rPr>
        <w:footnoteReference w:id="6"/>
      </w:r>
      <w:del w:id="21" w:author="Author">
        <w:r w:rsidR="00E32629" w:rsidRPr="00587A97" w:rsidDel="002029D9">
          <w:rPr>
            <w:rFonts w:ascii="Times New Roman" w:eastAsia="Times New Roman" w:hAnsi="Times New Roman" w:cs="Times New Roman"/>
            <w:highlight w:val="yellow"/>
          </w:rPr>
          <w:delText xml:space="preserve"> Table 2 below reports </w:delText>
        </w:r>
        <w:r w:rsidR="001F081F" w:rsidRPr="00587A97" w:rsidDel="002029D9">
          <w:rPr>
            <w:rFonts w:ascii="Times New Roman" w:eastAsia="Times New Roman" w:hAnsi="Times New Roman" w:cs="Times New Roman"/>
            <w:highlight w:val="yellow"/>
          </w:rPr>
          <w:delText xml:space="preserve">this </w:delText>
        </w:r>
        <w:r w:rsidR="00E32629" w:rsidRPr="00587A97" w:rsidDel="002029D9">
          <w:rPr>
            <w:rFonts w:ascii="Times New Roman" w:eastAsia="Times New Roman" w:hAnsi="Times New Roman" w:cs="Times New Roman"/>
            <w:highlight w:val="yellow"/>
          </w:rPr>
          <w:delText xml:space="preserve">zero-order </w:delText>
        </w:r>
        <w:r w:rsidR="001F081F" w:rsidRPr="00587A97" w:rsidDel="002029D9">
          <w:rPr>
            <w:rFonts w:ascii="Times New Roman" w:eastAsia="Times New Roman" w:hAnsi="Times New Roman" w:cs="Times New Roman"/>
            <w:highlight w:val="yellow"/>
          </w:rPr>
          <w:delText>relationship.</w:delText>
        </w:r>
      </w:del>
      <w:r w:rsidR="001F081F" w:rsidRPr="00587A97">
        <w:rPr>
          <w:rFonts w:ascii="Times New Roman" w:eastAsia="Times New Roman" w:hAnsi="Times New Roman" w:cs="Times New Roman"/>
          <w:highlight w:val="yellow"/>
        </w:rPr>
        <w:t xml:space="preserve"> </w:t>
      </w:r>
    </w:p>
    <w:p w14:paraId="34F7321A" w14:textId="3B598BE9" w:rsidR="001F081F" w:rsidRPr="00587A97" w:rsidRDefault="007F3352" w:rsidP="00081C75">
      <w:pPr>
        <w:widowControl w:val="0"/>
        <w:snapToGrid w:val="0"/>
        <w:spacing w:line="480" w:lineRule="auto"/>
        <w:contextualSpacing/>
        <w:rPr>
          <w:rFonts w:ascii="Times New Roman" w:eastAsia="Times New Roman" w:hAnsi="Times New Roman" w:cs="Times New Roman"/>
          <w:highlight w:val="yellow"/>
        </w:rPr>
      </w:pPr>
      <w:r w:rsidRPr="00587A97">
        <w:rPr>
          <w:rFonts w:ascii="Times New Roman" w:eastAsia="Times New Roman" w:hAnsi="Times New Roman" w:cs="Times New Roman"/>
          <w:highlight w:val="yellow"/>
        </w:rPr>
        <w:tab/>
        <w:t xml:space="preserve">First, if we only focus the bivariate relationship between message selection behaviors (as captured by our dependent networks) and </w:t>
      </w:r>
      <w:r w:rsidRPr="00587A97">
        <w:rPr>
          <w:rFonts w:ascii="Times New Roman" w:eastAsia="Times New Roman" w:hAnsi="Times New Roman" w:cs="Times New Roman"/>
          <w:i/>
          <w:highlight w:val="yellow"/>
        </w:rPr>
        <w:t>candidate preference</w:t>
      </w:r>
      <w:r w:rsidRPr="00587A97">
        <w:rPr>
          <w:rFonts w:ascii="Times New Roman" w:eastAsia="Times New Roman" w:hAnsi="Times New Roman" w:cs="Times New Roman"/>
          <w:highlight w:val="yellow"/>
        </w:rPr>
        <w:t xml:space="preserve"> or </w:t>
      </w:r>
      <w:r w:rsidRPr="00587A97">
        <w:rPr>
          <w:rFonts w:ascii="Times New Roman" w:eastAsia="Times New Roman" w:hAnsi="Times New Roman" w:cs="Times New Roman"/>
          <w:i/>
          <w:highlight w:val="yellow"/>
        </w:rPr>
        <w:t>policy preference similarity</w:t>
      </w:r>
      <w:r w:rsidRPr="00587A97">
        <w:rPr>
          <w:rFonts w:ascii="Times New Roman" w:eastAsia="Times New Roman" w:hAnsi="Times New Roman" w:cs="Times New Roman"/>
          <w:highlight w:val="yellow"/>
        </w:rPr>
        <w:t xml:space="preserve">, we observe that those </w:t>
      </w:r>
      <w:r w:rsidR="00DB5D33" w:rsidRPr="00587A97">
        <w:rPr>
          <w:rFonts w:ascii="Times New Roman" w:eastAsia="Times New Roman" w:hAnsi="Times New Roman" w:cs="Times New Roman"/>
          <w:highlight w:val="yellow"/>
        </w:rPr>
        <w:t>two variables that represent partisan preferences</w:t>
      </w:r>
      <w:r w:rsidR="00DB5D33" w:rsidRPr="00587A97" w:rsidDel="00DB5D33">
        <w:rPr>
          <w:rFonts w:ascii="Times New Roman" w:eastAsia="Times New Roman" w:hAnsi="Times New Roman" w:cs="Times New Roman"/>
          <w:highlight w:val="yellow"/>
        </w:rPr>
        <w:t xml:space="preserve"> </w:t>
      </w:r>
      <w:r w:rsidRPr="00587A97">
        <w:rPr>
          <w:rFonts w:ascii="Times New Roman" w:eastAsia="Times New Roman" w:hAnsi="Times New Roman" w:cs="Times New Roman"/>
          <w:highlight w:val="yellow"/>
        </w:rPr>
        <w:t xml:space="preserve">generally do not predict message selection behaviors well alone at bivariate-level. </w:t>
      </w:r>
      <w:r w:rsidR="00DA643C" w:rsidRPr="00587A97">
        <w:rPr>
          <w:rFonts w:ascii="Times New Roman" w:eastAsia="Times New Roman" w:hAnsi="Times New Roman" w:cs="Times New Roman"/>
          <w:highlight w:val="yellow"/>
        </w:rPr>
        <w:t xml:space="preserve">Neither </w:t>
      </w:r>
      <w:r w:rsidRPr="00587A97">
        <w:rPr>
          <w:rFonts w:ascii="Times New Roman" w:eastAsia="Times New Roman" w:hAnsi="Times New Roman" w:cs="Times New Roman"/>
          <w:highlight w:val="yellow"/>
        </w:rPr>
        <w:t xml:space="preserve">same </w:t>
      </w:r>
      <w:r w:rsidRPr="00587A97">
        <w:rPr>
          <w:rFonts w:ascii="Times New Roman" w:eastAsia="Times New Roman" w:hAnsi="Times New Roman" w:cs="Times New Roman"/>
          <w:highlight w:val="yellow"/>
        </w:rPr>
        <w:lastRenderedPageBreak/>
        <w:t xml:space="preserve">candidate preference nor policy preference similarity (except time 2) were significant in predicting message selection behaviors as reported in Table 2. We do find some indication that policy preference similarity variables become significant at wave 2, </w:t>
      </w:r>
      <w:r w:rsidR="00C71537" w:rsidRPr="00587A97">
        <w:rPr>
          <w:rFonts w:ascii="Times New Roman" w:eastAsia="Times New Roman" w:hAnsi="Times New Roman" w:cs="Times New Roman"/>
          <w:highlight w:val="yellow"/>
        </w:rPr>
        <w:t>yet the pattern indicated</w:t>
      </w:r>
      <w:r w:rsidRPr="00587A97">
        <w:rPr>
          <w:rFonts w:ascii="Times New Roman" w:eastAsia="Times New Roman" w:hAnsi="Times New Roman" w:cs="Times New Roman"/>
          <w:highlight w:val="yellow"/>
        </w:rPr>
        <w:t xml:space="preserve"> that policy preference “similarity” between a given dyad may contributes to a “less” message selection behavior for that dyad. </w:t>
      </w:r>
      <w:r w:rsidR="00C71537" w:rsidRPr="00587A97">
        <w:rPr>
          <w:rFonts w:ascii="Times New Roman" w:eastAsia="Times New Roman" w:hAnsi="Times New Roman" w:cs="Times New Roman"/>
          <w:highlight w:val="yellow"/>
        </w:rPr>
        <w:t>In addition</w:t>
      </w:r>
      <w:r w:rsidRPr="00587A97">
        <w:rPr>
          <w:rFonts w:ascii="Times New Roman" w:eastAsia="Times New Roman" w:hAnsi="Times New Roman" w:cs="Times New Roman"/>
          <w:highlight w:val="yellow"/>
        </w:rPr>
        <w:t>, when we predict our dependent variable as a function of evaluative criteria similarity, we see this variable is generally not significant at bivariate-level</w:t>
      </w:r>
      <w:r w:rsidR="00813C69" w:rsidRPr="00587A97">
        <w:rPr>
          <w:rFonts w:ascii="Times New Roman" w:eastAsia="Times New Roman" w:hAnsi="Times New Roman" w:cs="Times New Roman"/>
          <w:highlight w:val="yellow"/>
        </w:rPr>
        <w:t xml:space="preserve"> as well</w:t>
      </w:r>
      <w:r w:rsidRPr="00587A97">
        <w:rPr>
          <w:rFonts w:ascii="Times New Roman" w:eastAsia="Times New Roman" w:hAnsi="Times New Roman" w:cs="Times New Roman"/>
          <w:highlight w:val="yellow"/>
        </w:rPr>
        <w:t>.</w:t>
      </w:r>
    </w:p>
    <w:p w14:paraId="6E69733A" w14:textId="33F66756" w:rsidR="000D75EF" w:rsidRPr="000D75EF" w:rsidRDefault="000E380E" w:rsidP="00081C75">
      <w:pPr>
        <w:widowControl w:val="0"/>
        <w:snapToGrid w:val="0"/>
        <w:spacing w:line="480" w:lineRule="auto"/>
        <w:ind w:firstLine="720"/>
        <w:contextualSpacing/>
        <w:rPr>
          <w:rFonts w:ascii="Times New Roman" w:eastAsia="Times New Roman" w:hAnsi="Times New Roman" w:cs="Times New Roman"/>
        </w:rPr>
      </w:pPr>
      <w:r w:rsidRPr="00587A97">
        <w:rPr>
          <w:rFonts w:ascii="Times New Roman" w:eastAsia="Times New Roman" w:hAnsi="Times New Roman" w:cs="Times New Roman"/>
          <w:highlight w:val="yellow"/>
        </w:rPr>
        <w:t>Moving to a result of the multivariate analyses,</w:t>
      </w:r>
      <w:r>
        <w:rPr>
          <w:rFonts w:ascii="Times New Roman" w:eastAsia="Times New Roman" w:hAnsi="Times New Roman" w:cs="Times New Roman"/>
        </w:rPr>
        <w:t xml:space="preserve"> </w:t>
      </w:r>
      <w:r w:rsidR="000D75EF" w:rsidRPr="000D75EF">
        <w:rPr>
          <w:rFonts w:ascii="Times New Roman" w:eastAsia="Times New Roman" w:hAnsi="Times New Roman" w:cs="Times New Roman"/>
        </w:rPr>
        <w:t xml:space="preserve">Table </w:t>
      </w:r>
      <w:r>
        <w:rPr>
          <w:rFonts w:ascii="Times New Roman" w:eastAsia="Times New Roman" w:hAnsi="Times New Roman" w:cs="Times New Roman"/>
        </w:rPr>
        <w:t>3</w:t>
      </w:r>
      <w:r w:rsidRPr="000D75EF">
        <w:rPr>
          <w:rFonts w:ascii="Times New Roman" w:eastAsia="Times New Roman" w:hAnsi="Times New Roman" w:cs="Times New Roman"/>
        </w:rPr>
        <w:t xml:space="preserve"> </w:t>
      </w:r>
      <w:r w:rsidR="000D75EF" w:rsidRPr="000D75EF">
        <w:rPr>
          <w:rFonts w:ascii="Times New Roman" w:eastAsia="Times New Roman" w:hAnsi="Times New Roman" w:cs="Times New Roman"/>
        </w:rPr>
        <w:t xml:space="preserve">below reports the key parameter estimates from the final TERGM specifications along with its 95% confidence intervals based on bias-corrected and accelerated CIs using 1000 replications (also graphically reported in Figure S1 and in Table S1 in online Supplemental Information). </w:t>
      </w:r>
      <w:r>
        <w:rPr>
          <w:rFonts w:ascii="Times New Roman" w:eastAsia="Times New Roman" w:hAnsi="Times New Roman" w:cs="Times New Roman"/>
        </w:rPr>
        <w:t>T</w:t>
      </w:r>
      <w:r w:rsidR="000D75EF" w:rsidRPr="000D75EF">
        <w:rPr>
          <w:rFonts w:ascii="Times New Roman" w:eastAsia="Times New Roman" w:hAnsi="Times New Roman" w:cs="Times New Roman"/>
        </w:rPr>
        <w:t xml:space="preserve">he leftmost model specification (“Final Model”) in Table </w:t>
      </w:r>
      <w:r>
        <w:rPr>
          <w:rFonts w:ascii="Times New Roman" w:eastAsia="Times New Roman" w:hAnsi="Times New Roman" w:cs="Times New Roman"/>
        </w:rPr>
        <w:t>3</w:t>
      </w:r>
      <w:r w:rsidRPr="000D75EF">
        <w:rPr>
          <w:rFonts w:ascii="Times New Roman" w:eastAsia="Times New Roman" w:hAnsi="Times New Roman" w:cs="Times New Roman"/>
        </w:rPr>
        <w:t xml:space="preserve"> </w:t>
      </w:r>
      <w:r w:rsidR="000D75EF" w:rsidRPr="000D75EF">
        <w:rPr>
          <w:rFonts w:ascii="Times New Roman" w:eastAsia="Times New Roman" w:hAnsi="Times New Roman" w:cs="Times New Roman"/>
        </w:rPr>
        <w:t>includes the effects of motivation and homophily controlled for the hypothesized network structural influence, while a series of interaction models from 2</w:t>
      </w:r>
      <w:r w:rsidR="000D75EF" w:rsidRPr="000D75EF">
        <w:rPr>
          <w:rFonts w:ascii="Times New Roman" w:eastAsia="Times New Roman" w:hAnsi="Times New Roman" w:cs="Times New Roman"/>
          <w:vertAlign w:val="superscript"/>
        </w:rPr>
        <w:t>nd</w:t>
      </w:r>
      <w:r w:rsidR="000D75EF" w:rsidRPr="000D75EF">
        <w:rPr>
          <w:rFonts w:ascii="Times New Roman" w:eastAsia="Times New Roman" w:hAnsi="Times New Roman" w:cs="Times New Roman"/>
        </w:rPr>
        <w:t xml:space="preserve"> to 4</w:t>
      </w:r>
      <w:r w:rsidR="000D75EF" w:rsidRPr="000D75EF">
        <w:rPr>
          <w:rFonts w:ascii="Times New Roman" w:eastAsia="Times New Roman" w:hAnsi="Times New Roman" w:cs="Times New Roman"/>
          <w:vertAlign w:val="superscript"/>
        </w:rPr>
        <w:t>th</w:t>
      </w:r>
      <w:r w:rsidR="000D75EF" w:rsidRPr="000D75EF">
        <w:rPr>
          <w:rFonts w:ascii="Times New Roman" w:eastAsia="Times New Roman" w:hAnsi="Times New Roman" w:cs="Times New Roman"/>
        </w:rPr>
        <w:t xml:space="preserve"> column test whether the effects of various preference homophily increase over time. Across all models, coefficients can be interpreted as log odds of a tie conditional on the rest of the network and other model terms.</w:t>
      </w:r>
    </w:p>
    <w:p w14:paraId="5E766730" w14:textId="5105ACD3" w:rsidR="000D75EF" w:rsidRPr="000D75EF" w:rsidRDefault="000D75EF" w:rsidP="00081C75">
      <w:pPr>
        <w:widowControl w:val="0"/>
        <w:snapToGrid w:val="0"/>
        <w:spacing w:line="480" w:lineRule="auto"/>
        <w:contextualSpacing/>
        <w:jc w:val="center"/>
        <w:rPr>
          <w:rFonts w:ascii="Times New Roman" w:eastAsia="Times New Roman" w:hAnsi="Times New Roman" w:cs="Times New Roman"/>
        </w:rPr>
      </w:pPr>
      <w:r>
        <w:rPr>
          <w:rFonts w:ascii="Times New Roman" w:eastAsia="Times New Roman" w:hAnsi="Times New Roman" w:cs="Times New Roman"/>
        </w:rPr>
        <w:t xml:space="preserve">[Table </w:t>
      </w:r>
      <w:r w:rsidR="000E380E">
        <w:rPr>
          <w:rFonts w:ascii="Times New Roman" w:eastAsia="Times New Roman" w:hAnsi="Times New Roman" w:cs="Times New Roman"/>
        </w:rPr>
        <w:t>3</w:t>
      </w:r>
      <w:r w:rsidR="000E380E" w:rsidRPr="000D75EF">
        <w:rPr>
          <w:rFonts w:ascii="Times New Roman" w:eastAsia="Times New Roman" w:hAnsi="Times New Roman" w:cs="Times New Roman"/>
        </w:rPr>
        <w:t xml:space="preserve"> </w:t>
      </w:r>
      <w:r w:rsidRPr="000D75EF">
        <w:rPr>
          <w:rFonts w:ascii="Times New Roman" w:eastAsia="Times New Roman" w:hAnsi="Times New Roman" w:cs="Times New Roman"/>
        </w:rPr>
        <w:t>About Here]</w:t>
      </w:r>
    </w:p>
    <w:p w14:paraId="7F6184A9" w14:textId="5A8762DD" w:rsidR="000D75EF" w:rsidRPr="000D75EF" w:rsidRDefault="000D75EF"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b/>
        </w:rPr>
        <w:tab/>
      </w:r>
      <w:r w:rsidRPr="000D75EF">
        <w:rPr>
          <w:rFonts w:ascii="Times New Roman" w:eastAsia="Times New Roman" w:hAnsi="Times New Roman" w:cs="Times New Roman"/>
        </w:rPr>
        <w:t xml:space="preserve">Our research question asked how consistency and understanding motivations systematically affect the likelihood of messages </w:t>
      </w:r>
      <w:r w:rsidRPr="000D75EF">
        <w:rPr>
          <w:rFonts w:ascii="Times New Roman" w:eastAsia="Times New Roman" w:hAnsi="Times New Roman" w:cs="Times New Roman"/>
          <w:i/>
        </w:rPr>
        <w:t>being selected</w:t>
      </w:r>
      <w:r w:rsidRPr="000D75EF">
        <w:rPr>
          <w:rFonts w:ascii="Times New Roman" w:eastAsia="Times New Roman" w:hAnsi="Times New Roman" w:cs="Times New Roman"/>
        </w:rPr>
        <w:t xml:space="preserve"> by other participants, as well as an individual’s selection patterns (i.e., selecting others’ messages) within the online discussion forum. For the final model specification, we found the effect of consistency motivation to be non-significant in predicting outgoing selection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.025, 95% bootstrap CI = [−.044, .077]), so as to understanding motivations predicting incoming selection (</w:t>
      </w:r>
      <w:r w:rsidRPr="000D75EF">
        <w:rPr>
          <w:rFonts w:ascii="Times New Roman" w:eastAsia="Times New Roman" w:hAnsi="Times New Roman" w:cs="Times New Roman"/>
          <w:i/>
        </w:rPr>
        <w:t>b</w:t>
      </w:r>
      <w:r>
        <w:rPr>
          <w:rFonts w:ascii="Times New Roman" w:eastAsia="Gungsuh" w:hAnsi="Times New Roman" w:cs="Times New Roman"/>
        </w:rPr>
        <w:t xml:space="preserve"> =</w:t>
      </w:r>
      <w:r w:rsidRPr="000D75EF">
        <w:rPr>
          <w:rFonts w:ascii="Times New Roman" w:eastAsia="Gungsuh" w:hAnsi="Times New Roman" w:cs="Times New Roman"/>
        </w:rPr>
        <w:t xml:space="preserve"> −.052, [−.080, .022]). In contrast, we found a </w:t>
      </w:r>
      <w:r w:rsidR="00C44DDE">
        <w:rPr>
          <w:rFonts w:ascii="Times New Roman" w:eastAsia="Gungsuh" w:hAnsi="Times New Roman" w:cs="Times New Roman"/>
        </w:rPr>
        <w:t>small</w:t>
      </w:r>
      <w:r w:rsidR="00C44DDE" w:rsidRPr="000D75EF">
        <w:rPr>
          <w:rFonts w:ascii="Times New Roman" w:eastAsia="Gungsuh" w:hAnsi="Times New Roman" w:cs="Times New Roman"/>
        </w:rPr>
        <w:t xml:space="preserve"> </w:t>
      </w:r>
      <w:r w:rsidRPr="000D75EF">
        <w:rPr>
          <w:rFonts w:ascii="Times New Roman" w:eastAsia="Gungsuh" w:hAnsi="Times New Roman" w:cs="Times New Roman"/>
        </w:rPr>
        <w:t>but significant tendency for consistency motivation to predict in-ties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.034, [.009, .113]) and understanding motivation to predict </w:t>
      </w:r>
      <w:r w:rsidRPr="000D75EF">
        <w:rPr>
          <w:rFonts w:ascii="Times New Roman" w:eastAsia="Times New Roman" w:hAnsi="Times New Roman" w:cs="Times New Roman"/>
        </w:rPr>
        <w:lastRenderedPageBreak/>
        <w:t>out-going ties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.028, [.005, .076]). Empirical patterns indicate that those who strive to understand the outside world, as opposed to those with low understanding motivation, are more likely to select and read others’ messages in the online discussion forum. At the same time, on average, people are more likely to select and read messages written by those with higher consistency motivation. </w:t>
      </w:r>
    </w:p>
    <w:p w14:paraId="5B2B3AA2" w14:textId="77777777" w:rsidR="000D75EF" w:rsidRPr="000D75EF" w:rsidRDefault="000D75EF"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rPr>
        <w:tab/>
        <w:t>Concerning our dyadic-level homophily variables, neither candidate choice homophily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−.032, [−.070, .047]) nor policy preference homophily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−.108, [−.212, .006]) is related to message selection. Thus, H1 is not confirmed. Such null effects indicate that consistency-driven dynamics (i.e., whether a dyad shares a candidate preference or ideological policy preference) is likely not related to whether people choose to select and view each other’s messages. Instead, we find a consistent and substantial effect of similarity in candidate evaluative criteria, such that the more similar a dyad in terms of their candidate evaluative criteria, the more likely they are to expose themselves to another’s messages (H2: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.407, [.399, .415]). We return to the implications of this finding in the discussion section.</w:t>
      </w:r>
    </w:p>
    <w:p w14:paraId="247540C7" w14:textId="61C3ECD9" w:rsidR="000D75EF" w:rsidRPr="000D75EF" w:rsidRDefault="000D75EF"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rPr>
        <w:tab/>
        <w:t xml:space="preserve">Our next set of hypotheses concerns the endogenous structural effects of network itself. As shown in Table </w:t>
      </w:r>
      <w:r w:rsidR="000E380E">
        <w:rPr>
          <w:rFonts w:ascii="Times New Roman" w:eastAsia="Times New Roman" w:hAnsi="Times New Roman" w:cs="Times New Roman"/>
        </w:rPr>
        <w:t>3</w:t>
      </w:r>
      <w:r w:rsidRPr="000D75EF">
        <w:rPr>
          <w:rFonts w:ascii="Times New Roman" w:eastAsia="Times New Roman" w:hAnsi="Times New Roman" w:cs="Times New Roman"/>
        </w:rPr>
        <w:t xml:space="preserve">, we have found consistent and robust support for these predictions, such that reciprocity (H3: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.768, [.560, 1.068]), multiple cyclic closure (H4: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w:t>
      </w:r>
      <w:r w:rsidRPr="000D75EF">
        <w:rPr>
          <w:rFonts w:ascii="Times New Roman" w:hAnsi="Times New Roman" w:cs="Times New Roman"/>
        </w:rPr>
        <w:t>−.</w:t>
      </w:r>
      <w:r w:rsidRPr="000D75EF">
        <w:rPr>
          <w:rFonts w:ascii="Times New Roman" w:eastAsia="Gungsuh" w:hAnsi="Times New Roman" w:cs="Times New Roman"/>
        </w:rPr>
        <w:t>066, [−.076, −.061]), multiple activity</w:t>
      </w:r>
      <w:r w:rsidR="00C44DDE">
        <w:rPr>
          <w:rFonts w:ascii="Times New Roman" w:eastAsia="Gungsuh" w:hAnsi="Times New Roman" w:cs="Times New Roman"/>
        </w:rPr>
        <w:t xml:space="preserve"> closure</w:t>
      </w:r>
      <w:r w:rsidRPr="000D75EF">
        <w:rPr>
          <w:rFonts w:ascii="Times New Roman" w:eastAsia="Gungsuh" w:hAnsi="Times New Roman" w:cs="Times New Roman"/>
        </w:rPr>
        <w:t xml:space="preserve">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.035, [.033, .043]) and multiple popularity closure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.113, [.083, .232], all H5), and preferential attachment (</w:t>
      </w:r>
      <w:r w:rsidR="00290C1B">
        <w:rPr>
          <w:rFonts w:ascii="Times New Roman" w:eastAsia="Times New Roman" w:hAnsi="Times New Roman" w:cs="Times New Roman"/>
        </w:rPr>
        <w:t xml:space="preserve">measured as </w:t>
      </w:r>
      <w:r w:rsidRPr="000D75EF">
        <w:rPr>
          <w:rFonts w:ascii="Times New Roman" w:eastAsia="Times New Roman" w:hAnsi="Times New Roman" w:cs="Times New Roman"/>
          <w:i/>
        </w:rPr>
        <w:t>Popularity spread</w:t>
      </w:r>
      <w:r w:rsidRPr="000D75EF">
        <w:rPr>
          <w:rFonts w:ascii="Times New Roman" w:eastAsia="Times New Roman" w:hAnsi="Times New Roman" w:cs="Times New Roman"/>
        </w:rPr>
        <w:t xml:space="preserve">, H6: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−4.123, [−5.343, −3.541]) were all strongly supported, controlling for the tendency to not have any ties (</w:t>
      </w:r>
      <w:r w:rsidRPr="000D75EF">
        <w:rPr>
          <w:rFonts w:ascii="Times New Roman" w:eastAsia="Times New Roman" w:hAnsi="Times New Roman" w:cs="Times New Roman"/>
          <w:i/>
        </w:rPr>
        <w:t>isolates</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1.003), open triad (</w:t>
      </w:r>
      <w:r w:rsidRPr="000D75EF">
        <w:rPr>
          <w:rFonts w:ascii="Times New Roman" w:eastAsia="Times New Roman" w:hAnsi="Times New Roman" w:cs="Times New Roman"/>
          <w:i/>
        </w:rPr>
        <w:t>multiple two-path</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.003, all CIs straddle zero), temporal dependencies, and other motivation and </w:t>
      </w:r>
      <w:proofErr w:type="spellStart"/>
      <w:r w:rsidRPr="000D75EF">
        <w:rPr>
          <w:rFonts w:ascii="Times New Roman" w:eastAsia="Times New Roman" w:hAnsi="Times New Roman" w:cs="Times New Roman"/>
        </w:rPr>
        <w:t>homophil</w:t>
      </w:r>
      <w:r w:rsidR="00CF568E">
        <w:rPr>
          <w:rFonts w:ascii="Times New Roman" w:eastAsia="Times New Roman" w:hAnsi="Times New Roman" w:cs="Times New Roman"/>
        </w:rPr>
        <w:t>ies</w:t>
      </w:r>
      <w:proofErr w:type="spellEnd"/>
      <w:r w:rsidRPr="000D75EF">
        <w:rPr>
          <w:rFonts w:ascii="Times New Roman" w:eastAsia="Times New Roman" w:hAnsi="Times New Roman" w:cs="Times New Roman"/>
        </w:rPr>
        <w:t xml:space="preserve">. </w:t>
      </w:r>
    </w:p>
    <w:p w14:paraId="4142E9A9" w14:textId="77777777" w:rsidR="000D75EF" w:rsidRPr="000D75EF" w:rsidRDefault="000D75EF"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Among estimated effects, the effect of preferential attachment (or an uneven degree distribution) was the strongest and substantial, as the negative incoming degree distribution parameter indicates (H6: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−4.123). Figure 1 gives a substantive interpretation of the effect, </w:t>
      </w:r>
      <w:r w:rsidRPr="000D75EF">
        <w:rPr>
          <w:rFonts w:ascii="Times New Roman" w:eastAsia="Gungsuh" w:hAnsi="Times New Roman" w:cs="Times New Roman"/>
        </w:rPr>
        <w:lastRenderedPageBreak/>
        <w:t xml:space="preserve">suggesting that, irrespective of time periods, the predicted probability of receiving at least one additional message selection instance from other participants in the forum (excluding who are already connected) sharply increases as a function of the existing in-degree of a node. This suggests that message selection behaviors are largely driven by self-organizing dynamics, consistent with the notion that people are disproportionately drawn to and more likely to expose themselves to </w:t>
      </w:r>
      <w:r w:rsidRPr="000D75EF">
        <w:rPr>
          <w:rFonts w:ascii="Times New Roman" w:eastAsia="Times New Roman" w:hAnsi="Times New Roman" w:cs="Times New Roman"/>
          <w:i/>
        </w:rPr>
        <w:t>already popular</w:t>
      </w:r>
      <w:r w:rsidRPr="000D75EF">
        <w:rPr>
          <w:rFonts w:ascii="Times New Roman" w:eastAsia="Times New Roman" w:hAnsi="Times New Roman" w:cs="Times New Roman"/>
        </w:rPr>
        <w:t xml:space="preserve"> messages in a forum (</w:t>
      </w:r>
      <w:proofErr w:type="spellStart"/>
      <w:r w:rsidRPr="000D75EF">
        <w:rPr>
          <w:rFonts w:ascii="Times New Roman" w:eastAsia="Times New Roman" w:hAnsi="Times New Roman" w:cs="Times New Roman"/>
        </w:rPr>
        <w:t>Himelboim</w:t>
      </w:r>
      <w:proofErr w:type="spellEnd"/>
      <w:r w:rsidRPr="000D75EF">
        <w:rPr>
          <w:rFonts w:ascii="Times New Roman" w:eastAsia="Times New Roman" w:hAnsi="Times New Roman" w:cs="Times New Roman"/>
        </w:rPr>
        <w:t>, 2008).</w:t>
      </w:r>
    </w:p>
    <w:p w14:paraId="3F0ACA4B" w14:textId="77777777" w:rsidR="000D75EF" w:rsidRPr="000D75EF" w:rsidRDefault="000D75EF" w:rsidP="00081C75">
      <w:pPr>
        <w:widowControl w:val="0"/>
        <w:snapToGrid w:val="0"/>
        <w:spacing w:line="480" w:lineRule="auto"/>
        <w:contextualSpacing/>
        <w:jc w:val="center"/>
        <w:rPr>
          <w:rFonts w:ascii="Times New Roman" w:eastAsia="Times New Roman" w:hAnsi="Times New Roman" w:cs="Times New Roman"/>
        </w:rPr>
      </w:pPr>
      <w:r w:rsidRPr="000D75EF">
        <w:rPr>
          <w:rFonts w:ascii="Times New Roman" w:eastAsia="Times New Roman" w:hAnsi="Times New Roman" w:cs="Times New Roman"/>
        </w:rPr>
        <w:t>[Figure 1 About Here]</w:t>
      </w:r>
    </w:p>
    <w:p w14:paraId="1BFF672E" w14:textId="77777777" w:rsidR="000D75EF" w:rsidRPr="000D75EF" w:rsidRDefault="000D75EF"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In addition to the effect of preferential attachment, participants in the online forum were approximately 2 times (conditional odds ratio = 2.15) more likely to browse others’ messages based on a reciprocity effect. Likewise, an individual (ego) is approximately 4 to 12 percent more likely to read another participant’s (alter) message for every one person increase in the number of other participants to whom the ego and alter are tied based on outgoing (</w:t>
      </w:r>
      <w:r w:rsidRPr="000D75EF">
        <w:rPr>
          <w:rFonts w:ascii="Times New Roman" w:eastAsia="Times New Roman" w:hAnsi="Times New Roman" w:cs="Times New Roman"/>
          <w:i/>
        </w:rPr>
        <w:t>multiple activity closure</w:t>
      </w:r>
      <w:r w:rsidRPr="000D75EF">
        <w:rPr>
          <w:rFonts w:ascii="Times New Roman" w:eastAsia="Times New Roman" w:hAnsi="Times New Roman" w:cs="Times New Roman"/>
        </w:rPr>
        <w:t>: conditional OR = 1.035) and incoming connection patterns (</w:t>
      </w:r>
      <w:r w:rsidRPr="000D75EF">
        <w:rPr>
          <w:rFonts w:ascii="Times New Roman" w:eastAsia="Times New Roman" w:hAnsi="Times New Roman" w:cs="Times New Roman"/>
          <w:i/>
        </w:rPr>
        <w:t>multiple popularity closure</w:t>
      </w:r>
      <w:r w:rsidRPr="000D75EF">
        <w:rPr>
          <w:rFonts w:ascii="Times New Roman" w:eastAsia="Times New Roman" w:hAnsi="Times New Roman" w:cs="Times New Roman"/>
        </w:rPr>
        <w:t xml:space="preserve">: conditional OR = 1.121). This suggests that when message selection patterns signal latent shared characteristics within a dyad, participants are more likely to select each other’s message. Participants in our online forum were also slightly less likely to form a closed three-cycle, suggesting the network has a slight tendency against generalized exchange that returns to lower status individuals. The only exception to this pattern was the multiple path closure term (concerning H4: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.057, [−.053, .094]), although the direction of the effect was in the expected direction.</w:t>
      </w:r>
    </w:p>
    <w:p w14:paraId="30261193" w14:textId="77777777" w:rsidR="000D75EF" w:rsidRPr="000D75EF" w:rsidRDefault="000D75EF"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rPr>
        <w:tab/>
        <w:t xml:space="preserve">Our last hypotheses predicted that as the election approaches, the impact of preference homophily in predicting message selection dynamics would increase. Among tested interaction terms, only candidate choice homophily is found to significantly interact with time trends (Interaction model I: </w:t>
      </w:r>
      <w:proofErr w:type="spellStart"/>
      <w:r w:rsidRPr="000D75EF">
        <w:rPr>
          <w:rFonts w:ascii="Times New Roman" w:eastAsia="Times New Roman" w:hAnsi="Times New Roman" w:cs="Times New Roman"/>
          <w:i/>
        </w:rPr>
        <w:t>b</w:t>
      </w:r>
      <w:r w:rsidRPr="000D75EF">
        <w:rPr>
          <w:rFonts w:ascii="Times New Roman" w:eastAsia="Times New Roman" w:hAnsi="Times New Roman" w:cs="Times New Roman"/>
          <w:vertAlign w:val="subscript"/>
        </w:rPr>
        <w:t>interaction</w:t>
      </w:r>
      <w:proofErr w:type="spellEnd"/>
      <w:r w:rsidRPr="000D75EF">
        <w:rPr>
          <w:rFonts w:ascii="Times New Roman" w:eastAsia="Times New Roman" w:hAnsi="Times New Roman" w:cs="Times New Roman"/>
        </w:rPr>
        <w:t xml:space="preserve"> = .051, [.038, .071]). Specifically, the effect of candidate choice homophily is found to increase linearly over time, in a way that message </w:t>
      </w:r>
      <w:r w:rsidRPr="000D75EF">
        <w:rPr>
          <w:rFonts w:ascii="Times New Roman" w:eastAsia="Times New Roman" w:hAnsi="Times New Roman" w:cs="Times New Roman"/>
        </w:rPr>
        <w:lastRenderedPageBreak/>
        <w:t>selection in a dyad that shares the same candidate choice is more likely later in the election period, as plotted in Figure 3. Panel B of the Figure 2 gives Johnson-</w:t>
      </w:r>
      <w:proofErr w:type="spellStart"/>
      <w:r w:rsidRPr="000D75EF">
        <w:rPr>
          <w:rFonts w:ascii="Times New Roman" w:eastAsia="Times New Roman" w:hAnsi="Times New Roman" w:cs="Times New Roman"/>
        </w:rPr>
        <w:t>Neyman</w:t>
      </w:r>
      <w:proofErr w:type="spellEnd"/>
      <w:r w:rsidRPr="000D75EF">
        <w:rPr>
          <w:rFonts w:ascii="Times New Roman" w:eastAsia="Times New Roman" w:hAnsi="Times New Roman" w:cs="Times New Roman"/>
        </w:rPr>
        <w:t xml:space="preserve"> regions of significance as a function of time trends, additionally revealing that there is indeed a preference </w:t>
      </w:r>
      <w:r w:rsidRPr="000D75EF">
        <w:rPr>
          <w:rFonts w:ascii="Times New Roman" w:eastAsia="Times New Roman" w:hAnsi="Times New Roman" w:cs="Times New Roman"/>
          <w:i/>
        </w:rPr>
        <w:t>towards heterophily</w:t>
      </w:r>
      <w:r w:rsidRPr="000D75EF">
        <w:rPr>
          <w:rFonts w:ascii="Times New Roman" w:eastAsia="Times New Roman" w:hAnsi="Times New Roman" w:cs="Times New Roman"/>
        </w:rPr>
        <w:t xml:space="preserve"> earlier in the election (as indicated in the negative conditional main effect: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−.135, [−.211, −.111]). But this effect gradually disappears as a preference for the same candidate choice increases. No other interaction terms emerged as significant.</w:t>
      </w:r>
    </w:p>
    <w:p w14:paraId="6501996D" w14:textId="5C6F7A07" w:rsidR="00083ABC" w:rsidRPr="000D75EF" w:rsidRDefault="000D75EF" w:rsidP="00081C75">
      <w:pPr>
        <w:widowControl w:val="0"/>
        <w:snapToGrid w:val="0"/>
        <w:spacing w:line="480" w:lineRule="auto"/>
        <w:contextualSpacing/>
        <w:jc w:val="center"/>
        <w:rPr>
          <w:rFonts w:ascii="Times New Roman" w:eastAsia="Times New Roman" w:hAnsi="Times New Roman" w:cs="Times New Roman"/>
        </w:rPr>
      </w:pPr>
      <w:r w:rsidRPr="000D75EF">
        <w:rPr>
          <w:rFonts w:ascii="Times New Roman" w:eastAsia="Times New Roman" w:hAnsi="Times New Roman" w:cs="Times New Roman"/>
        </w:rPr>
        <w:t>[Figure 2 About Here]</w:t>
      </w:r>
    </w:p>
    <w:p w14:paraId="55B356E5" w14:textId="77777777" w:rsidR="00083ABC" w:rsidRPr="000D75EF" w:rsidRDefault="00083ABC" w:rsidP="00081C75">
      <w:pPr>
        <w:widowControl w:val="0"/>
        <w:snapToGrid w:val="0"/>
        <w:spacing w:line="480" w:lineRule="auto"/>
        <w:contextualSpacing/>
        <w:jc w:val="center"/>
        <w:rPr>
          <w:rFonts w:ascii="Times New Roman" w:eastAsia="Times New Roman" w:hAnsi="Times New Roman" w:cs="Times New Roman"/>
          <w:b/>
        </w:rPr>
      </w:pPr>
      <w:r w:rsidRPr="000D75EF">
        <w:rPr>
          <w:rFonts w:ascii="Times New Roman" w:eastAsia="Times New Roman" w:hAnsi="Times New Roman" w:cs="Times New Roman"/>
          <w:b/>
        </w:rPr>
        <w:t>Discussion and Conclusion</w:t>
      </w:r>
    </w:p>
    <w:p w14:paraId="5C196954" w14:textId="2C98F90F" w:rsidR="00083ABC" w:rsidRPr="000D75EF" w:rsidRDefault="00083ABC" w:rsidP="00081C75">
      <w:pPr>
        <w:widowControl w:val="0"/>
        <w:snapToGrid w:val="0"/>
        <w:spacing w:line="480" w:lineRule="auto"/>
        <w:contextualSpacing/>
        <w:rPr>
          <w:rFonts w:ascii="Times New Roman" w:eastAsia="Times New Roman" w:hAnsi="Times New Roman" w:cs="Times New Roman"/>
        </w:rPr>
      </w:pPr>
      <w:bookmarkStart w:id="22" w:name="_gjdgxs" w:colFirst="0" w:colLast="0"/>
      <w:bookmarkEnd w:id="22"/>
      <w:r w:rsidRPr="000D75EF">
        <w:rPr>
          <w:rFonts w:ascii="Times New Roman" w:eastAsia="Times New Roman" w:hAnsi="Times New Roman" w:cs="Times New Roman"/>
        </w:rPr>
        <w:tab/>
        <w:t>Even though prior literature has emphasized the deliberative potential of online discussions (</w:t>
      </w:r>
      <w:proofErr w:type="spellStart"/>
      <w:r w:rsidRPr="000D75EF">
        <w:rPr>
          <w:rFonts w:ascii="Times New Roman" w:eastAsia="Times New Roman" w:hAnsi="Times New Roman" w:cs="Times New Roman"/>
        </w:rPr>
        <w:t>Papacharissi</w:t>
      </w:r>
      <w:proofErr w:type="spellEnd"/>
      <w:r w:rsidRPr="000D75EF">
        <w:rPr>
          <w:rFonts w:ascii="Times New Roman" w:eastAsia="Times New Roman" w:hAnsi="Times New Roman" w:cs="Times New Roman"/>
        </w:rPr>
        <w:t xml:space="preserve">, 2004; </w:t>
      </w:r>
      <w:proofErr w:type="spellStart"/>
      <w:r w:rsidRPr="000D75EF">
        <w:rPr>
          <w:rFonts w:ascii="Times New Roman" w:eastAsia="Times New Roman" w:hAnsi="Times New Roman" w:cs="Times New Roman"/>
        </w:rPr>
        <w:t>Stromer</w:t>
      </w:r>
      <w:proofErr w:type="spellEnd"/>
      <w:r w:rsidRPr="000D75EF">
        <w:rPr>
          <w:rFonts w:ascii="Times New Roman" w:eastAsia="Times New Roman" w:hAnsi="Times New Roman" w:cs="Times New Roman"/>
        </w:rPr>
        <w:t xml:space="preserve">-Galley, 2003), it is not uncommon to find worries about self-reinforcing political echo chambers. Since the debate on whether online settings promote more diverse and balanced exposure to political information is far from resolved, a more comprehensive understanding of the underlying motivational and structural factors that drive citizens’ everyday discussion is much needed. Against this background, our study emphasizes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as the two core explanatory principles of</w:t>
      </w:r>
      <w:r w:rsidR="005368BF" w:rsidRPr="000D75EF">
        <w:rPr>
          <w:rFonts w:ascii="Times New Roman" w:eastAsia="Times New Roman" w:hAnsi="Times New Roman" w:cs="Times New Roman"/>
        </w:rPr>
        <w:t xml:space="preserve"> online</w:t>
      </w:r>
      <w:r w:rsidRPr="000D75EF">
        <w:rPr>
          <w:rFonts w:ascii="Times New Roman" w:eastAsia="Times New Roman" w:hAnsi="Times New Roman" w:cs="Times New Roman"/>
        </w:rPr>
        <w:t xml:space="preserve"> political discussion at individual- and dyadic-levels and highlights the role of various endogenous structural factors</w:t>
      </w:r>
      <w:r w:rsidR="005368BF" w:rsidRPr="000D75EF">
        <w:rPr>
          <w:rFonts w:ascii="Times New Roman" w:eastAsia="Times New Roman" w:hAnsi="Times New Roman" w:cs="Times New Roman"/>
        </w:rPr>
        <w:t>,</w:t>
      </w:r>
      <w:r w:rsidRPr="000D75EF">
        <w:rPr>
          <w:rFonts w:ascii="Times New Roman" w:eastAsia="Times New Roman" w:hAnsi="Times New Roman" w:cs="Times New Roman"/>
        </w:rPr>
        <w:t xml:space="preserve"> ste</w:t>
      </w:r>
      <w:r w:rsidR="005368BF" w:rsidRPr="000D75EF">
        <w:rPr>
          <w:rFonts w:ascii="Times New Roman" w:eastAsia="Times New Roman" w:hAnsi="Times New Roman" w:cs="Times New Roman"/>
        </w:rPr>
        <w:t>m</w:t>
      </w:r>
      <w:r w:rsidRPr="000D75EF">
        <w:rPr>
          <w:rFonts w:ascii="Times New Roman" w:eastAsia="Times New Roman" w:hAnsi="Times New Roman" w:cs="Times New Roman"/>
        </w:rPr>
        <w:t>m</w:t>
      </w:r>
      <w:r w:rsidR="005368BF" w:rsidRPr="000D75EF">
        <w:rPr>
          <w:rFonts w:ascii="Times New Roman" w:eastAsia="Times New Roman" w:hAnsi="Times New Roman" w:cs="Times New Roman"/>
        </w:rPr>
        <w:t>ing</w:t>
      </w:r>
      <w:r w:rsidRPr="000D75EF">
        <w:rPr>
          <w:rFonts w:ascii="Times New Roman" w:eastAsia="Times New Roman" w:hAnsi="Times New Roman" w:cs="Times New Roman"/>
        </w:rPr>
        <w:t xml:space="preserve"> from the pattern of online discussion itself</w:t>
      </w:r>
      <w:r w:rsidR="005368BF" w:rsidRPr="000D75EF">
        <w:rPr>
          <w:rFonts w:ascii="Times New Roman" w:eastAsia="Times New Roman" w:hAnsi="Times New Roman" w:cs="Times New Roman"/>
        </w:rPr>
        <w:t>,</w:t>
      </w:r>
      <w:r w:rsidRPr="000D75EF">
        <w:rPr>
          <w:rFonts w:ascii="Times New Roman" w:eastAsia="Times New Roman" w:hAnsi="Times New Roman" w:cs="Times New Roman"/>
        </w:rPr>
        <w:t xml:space="preserve"> as the </w:t>
      </w:r>
      <w:r w:rsidR="000E2622" w:rsidRPr="000D75EF">
        <w:rPr>
          <w:rFonts w:ascii="Times New Roman" w:eastAsia="Times New Roman" w:hAnsi="Times New Roman" w:cs="Times New Roman"/>
        </w:rPr>
        <w:t>crucial determinants of message-</w:t>
      </w:r>
      <w:r w:rsidRPr="000D75EF">
        <w:rPr>
          <w:rFonts w:ascii="Times New Roman" w:eastAsia="Times New Roman" w:hAnsi="Times New Roman" w:cs="Times New Roman"/>
        </w:rPr>
        <w:t xml:space="preserve">selection dynamics. This study is among the first to provide direct evidence that can disentangle the </w:t>
      </w:r>
      <w:r w:rsidR="000E2622" w:rsidRPr="000D75EF">
        <w:rPr>
          <w:rFonts w:ascii="Times New Roman" w:eastAsia="Times New Roman" w:hAnsi="Times New Roman" w:cs="Times New Roman"/>
        </w:rPr>
        <w:t>various determinants of message-</w:t>
      </w:r>
      <w:r w:rsidRPr="000D75EF">
        <w:rPr>
          <w:rFonts w:ascii="Times New Roman" w:eastAsia="Times New Roman" w:hAnsi="Times New Roman" w:cs="Times New Roman"/>
        </w:rPr>
        <w:t xml:space="preserve">selection decisions in an online discussion forum setting. Our findings suggest that, while there is some modest tendency </w:t>
      </w:r>
      <w:r w:rsidR="00394B78" w:rsidRPr="000D75EF">
        <w:rPr>
          <w:rFonts w:ascii="Times New Roman" w:eastAsia="Times New Roman" w:hAnsi="Times New Roman" w:cs="Times New Roman"/>
        </w:rPr>
        <w:t xml:space="preserve">for </w:t>
      </w:r>
      <w:r w:rsidRPr="000D75EF">
        <w:rPr>
          <w:rFonts w:ascii="Times New Roman" w:eastAsia="Times New Roman" w:hAnsi="Times New Roman" w:cs="Times New Roman"/>
        </w:rPr>
        <w:t xml:space="preserve">message selection </w:t>
      </w:r>
      <w:r w:rsidR="00394B78" w:rsidRPr="000D75EF">
        <w:rPr>
          <w:rFonts w:ascii="Times New Roman" w:eastAsia="Times New Roman" w:hAnsi="Times New Roman" w:cs="Times New Roman"/>
        </w:rPr>
        <w:t xml:space="preserve">to be </w:t>
      </w:r>
      <w:r w:rsidRPr="000D75EF">
        <w:rPr>
          <w:rFonts w:ascii="Times New Roman" w:eastAsia="Times New Roman" w:hAnsi="Times New Roman" w:cs="Times New Roman"/>
        </w:rPr>
        <w:t xml:space="preserve">based on </w:t>
      </w:r>
      <w:r w:rsidRPr="000D75EF">
        <w:rPr>
          <w:rFonts w:ascii="Times New Roman" w:eastAsia="Times New Roman" w:hAnsi="Times New Roman" w:cs="Times New Roman"/>
          <w:i/>
        </w:rPr>
        <w:t>both</w:t>
      </w:r>
      <w:r w:rsidRPr="000D75EF">
        <w:rPr>
          <w:rFonts w:ascii="Times New Roman" w:eastAsia="Times New Roman" w:hAnsi="Times New Roman" w:cs="Times New Roman"/>
        </w:rPr>
        <w:t xml:space="preserve"> consistency and understanding motivations (especially at the individual level), the impact of </w:t>
      </w:r>
      <w:r w:rsidRPr="000D75EF">
        <w:rPr>
          <w:rFonts w:ascii="Times New Roman" w:eastAsia="Times New Roman" w:hAnsi="Times New Roman" w:cs="Times New Roman"/>
          <w:i/>
        </w:rPr>
        <w:t>overt</w:t>
      </w:r>
      <w:r w:rsidRPr="000D75EF">
        <w:rPr>
          <w:rFonts w:ascii="Times New Roman" w:eastAsia="Times New Roman" w:hAnsi="Times New Roman" w:cs="Times New Roman"/>
        </w:rPr>
        <w:t xml:space="preserve"> partisan preference, as measured by candidate choice homophily and policy preference homophily, is fairly limited</w:t>
      </w:r>
      <w:r w:rsidR="00AD5BB6">
        <w:rPr>
          <w:rFonts w:ascii="Times New Roman" w:eastAsia="Times New Roman" w:hAnsi="Times New Roman" w:cs="Times New Roman"/>
        </w:rPr>
        <w:t xml:space="preserve"> </w:t>
      </w:r>
      <w:r w:rsidR="00AD5BB6" w:rsidRPr="006762CC">
        <w:rPr>
          <w:rFonts w:ascii="Times New Roman" w:eastAsia="Times New Roman" w:hAnsi="Times New Roman" w:cs="Times New Roman"/>
          <w:color w:val="000000" w:themeColor="text1"/>
          <w:highlight w:val="yellow"/>
          <w:rPrChange w:id="23" w:author="Author">
            <w:rPr>
              <w:rFonts w:ascii="Times New Roman" w:eastAsia="Times New Roman" w:hAnsi="Times New Roman" w:cs="Times New Roman"/>
              <w:color w:val="FF0000"/>
            </w:rPr>
          </w:rPrChange>
        </w:rPr>
        <w:t>than it often assumed in prior literature</w:t>
      </w:r>
      <w:r w:rsidRPr="000D75EF">
        <w:rPr>
          <w:rFonts w:ascii="Times New Roman" w:eastAsia="Times New Roman" w:hAnsi="Times New Roman" w:cs="Times New Roman"/>
        </w:rPr>
        <w:t>. Instead, we have observed a meaningful pattern of message selection driven by a dyadic similarity in candidate evaluative criteria</w:t>
      </w:r>
      <w:r w:rsidR="00290C1B">
        <w:rPr>
          <w:rFonts w:ascii="Times New Roman" w:eastAsia="Times New Roman" w:hAnsi="Times New Roman" w:cs="Times New Roman"/>
        </w:rPr>
        <w:t xml:space="preserve"> </w:t>
      </w:r>
      <w:r w:rsidR="00290C1B" w:rsidRPr="000D75EF">
        <w:rPr>
          <w:rFonts w:ascii="Times New Roman" w:eastAsia="Times New Roman" w:hAnsi="Times New Roman" w:cs="Times New Roman"/>
        </w:rPr>
        <w:t xml:space="preserve">– in other </w:t>
      </w:r>
      <w:r w:rsidR="00290C1B" w:rsidRPr="000D75EF">
        <w:rPr>
          <w:rFonts w:ascii="Times New Roman" w:eastAsia="Times New Roman" w:hAnsi="Times New Roman" w:cs="Times New Roman"/>
        </w:rPr>
        <w:lastRenderedPageBreak/>
        <w:t>words, the judgmental criteria with which citizens evaluate candidates –</w:t>
      </w:r>
      <w:r w:rsidRPr="000D75EF">
        <w:rPr>
          <w:rFonts w:ascii="Times New Roman" w:eastAsia="Times New Roman" w:hAnsi="Times New Roman" w:cs="Times New Roman"/>
        </w:rPr>
        <w:t xml:space="preserve"> as well as robust effects of endogenous structural factors on message selection. These results yield significant new insights and add important nuance to our understanding of how people decide what to read in online discussion settings.  </w:t>
      </w:r>
    </w:p>
    <w:p w14:paraId="55EAA90F" w14:textId="6442E629" w:rsidR="00083ABC" w:rsidRPr="000D75EF" w:rsidRDefault="00083ABC"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In particular, we have found that those with higher understanding motivation actively seek and expose themselves to others’ messages. At the same time, those with high consistency motivation are more likely to be the </w:t>
      </w:r>
      <w:r w:rsidRPr="000D75EF">
        <w:rPr>
          <w:rFonts w:ascii="Times New Roman" w:eastAsia="Times New Roman" w:hAnsi="Times New Roman" w:cs="Times New Roman"/>
          <w:i/>
        </w:rPr>
        <w:t>target</w:t>
      </w:r>
      <w:r w:rsidR="000E2622" w:rsidRPr="000D75EF">
        <w:rPr>
          <w:rFonts w:ascii="Times New Roman" w:eastAsia="Times New Roman" w:hAnsi="Times New Roman" w:cs="Times New Roman"/>
        </w:rPr>
        <w:t xml:space="preserve"> in message-</w:t>
      </w:r>
      <w:r w:rsidRPr="000D75EF">
        <w:rPr>
          <w:rFonts w:ascii="Times New Roman" w:eastAsia="Times New Roman" w:hAnsi="Times New Roman" w:cs="Times New Roman"/>
        </w:rPr>
        <w:t xml:space="preserve">selection dynamics (i.e., their messages are more likely to be selected by others). Yet, those with higher consistency motivation are not necessarily more likely to seek – presumably confirmatory – social information. Had </w:t>
      </w:r>
      <w:r w:rsidR="00A02FB3" w:rsidRPr="000D75EF">
        <w:rPr>
          <w:rFonts w:ascii="Times New Roman" w:eastAsia="Times New Roman" w:hAnsi="Times New Roman" w:cs="Times New Roman"/>
        </w:rPr>
        <w:t xml:space="preserve">they </w:t>
      </w:r>
      <w:r w:rsidRPr="000D75EF">
        <w:rPr>
          <w:rFonts w:ascii="Times New Roman" w:eastAsia="Times New Roman" w:hAnsi="Times New Roman" w:cs="Times New Roman"/>
        </w:rPr>
        <w:t xml:space="preserve">been </w:t>
      </w:r>
      <w:r w:rsidR="00A02FB3" w:rsidRPr="000D75EF">
        <w:rPr>
          <w:rFonts w:ascii="Times New Roman" w:eastAsia="Times New Roman" w:hAnsi="Times New Roman" w:cs="Times New Roman"/>
        </w:rPr>
        <w:t>more likely to seek social information</w:t>
      </w:r>
      <w:r w:rsidRPr="000D75EF">
        <w:rPr>
          <w:rFonts w:ascii="Times New Roman" w:eastAsia="Times New Roman" w:hAnsi="Times New Roman" w:cs="Times New Roman"/>
        </w:rPr>
        <w:t xml:space="preserve">, it would have indicated that those with higher consistency motivation seek and are sought by mostly like-minded individuals, providing support for the notion of ideological or partisan selectivity in online discussion settings. However, our results </w:t>
      </w:r>
      <w:r w:rsidR="000D0CE5" w:rsidRPr="000D75EF">
        <w:rPr>
          <w:rFonts w:ascii="Times New Roman" w:eastAsia="Times New Roman" w:hAnsi="Times New Roman" w:cs="Times New Roman"/>
        </w:rPr>
        <w:t>are</w:t>
      </w:r>
      <w:r w:rsidRPr="000D75EF">
        <w:rPr>
          <w:rFonts w:ascii="Times New Roman" w:eastAsia="Times New Roman" w:hAnsi="Times New Roman" w:cs="Times New Roman"/>
        </w:rPr>
        <w:t xml:space="preserve"> more in line with Garrett (2009; also see Garrett et al., 2013) </w:t>
      </w:r>
      <w:r w:rsidR="00380B2F" w:rsidRPr="000D75EF">
        <w:rPr>
          <w:rFonts w:ascii="Times New Roman" w:eastAsia="Times New Roman" w:hAnsi="Times New Roman" w:cs="Times New Roman"/>
        </w:rPr>
        <w:t xml:space="preserve">and </w:t>
      </w:r>
      <w:proofErr w:type="spellStart"/>
      <w:r w:rsidRPr="000D75EF">
        <w:rPr>
          <w:rFonts w:ascii="Times New Roman" w:eastAsia="Times New Roman" w:hAnsi="Times New Roman" w:cs="Times New Roman"/>
        </w:rPr>
        <w:t>Bakshy</w:t>
      </w:r>
      <w:proofErr w:type="spellEnd"/>
      <w:r w:rsidRPr="000D75EF">
        <w:rPr>
          <w:rFonts w:ascii="Times New Roman" w:eastAsia="Times New Roman" w:hAnsi="Times New Roman" w:cs="Times New Roman"/>
        </w:rPr>
        <w:t xml:space="preserve"> et al. (2015), who find that </w:t>
      </w:r>
      <w:r w:rsidR="005D2547" w:rsidRPr="00A2488C">
        <w:rPr>
          <w:rFonts w:ascii="Times New Roman" w:eastAsia="Times New Roman" w:hAnsi="Times New Roman" w:cs="Times New Roman"/>
          <w:highlight w:val="yellow"/>
        </w:rPr>
        <w:t xml:space="preserve">online settings leave a substantial room for cross-cutting </w:t>
      </w:r>
      <w:commentRangeStart w:id="24"/>
      <w:r w:rsidR="005D2547" w:rsidRPr="00A2488C">
        <w:rPr>
          <w:rFonts w:ascii="Times New Roman" w:eastAsia="Times New Roman" w:hAnsi="Times New Roman" w:cs="Times New Roman"/>
          <w:highlight w:val="yellow"/>
        </w:rPr>
        <w:t>exposure</w:t>
      </w:r>
      <w:commentRangeEnd w:id="24"/>
      <w:r w:rsidR="00E75784">
        <w:rPr>
          <w:rStyle w:val="CommentReference"/>
        </w:rPr>
        <w:commentReference w:id="24"/>
      </w:r>
      <w:del w:id="25" w:author="Author">
        <w:r w:rsidR="005D2547" w:rsidRPr="00A2488C" w:rsidDel="00E75784">
          <w:rPr>
            <w:rFonts w:ascii="Times New Roman" w:eastAsia="Times New Roman" w:hAnsi="Times New Roman" w:cs="Times New Roman"/>
            <w:highlight w:val="yellow"/>
          </w:rPr>
          <w:delText xml:space="preserve"> than is often previously </w:delText>
        </w:r>
        <w:commentRangeStart w:id="26"/>
        <w:r w:rsidR="005D2547" w:rsidRPr="00A2488C" w:rsidDel="00E75784">
          <w:rPr>
            <w:rFonts w:ascii="Times New Roman" w:eastAsia="Times New Roman" w:hAnsi="Times New Roman" w:cs="Times New Roman"/>
            <w:highlight w:val="yellow"/>
          </w:rPr>
          <w:delText>assumed</w:delText>
        </w:r>
      </w:del>
      <w:commentRangeEnd w:id="26"/>
      <w:r w:rsidR="005D2547">
        <w:rPr>
          <w:rStyle w:val="CommentReference"/>
        </w:rPr>
        <w:commentReference w:id="26"/>
      </w:r>
      <w:r w:rsidRPr="000D75EF">
        <w:rPr>
          <w:rFonts w:ascii="Times New Roman" w:eastAsia="Times New Roman" w:hAnsi="Times New Roman" w:cs="Times New Roman"/>
        </w:rPr>
        <w:t xml:space="preserve">. While our results also show that the preference for opinion-reinforcing information is real (as indicated by the effect of consistency motivation predicting </w:t>
      </w:r>
      <w:r w:rsidRPr="000D75EF">
        <w:rPr>
          <w:rFonts w:ascii="Times New Roman" w:eastAsia="Times New Roman" w:hAnsi="Times New Roman" w:cs="Times New Roman"/>
          <w:i/>
        </w:rPr>
        <w:t>incoming</w:t>
      </w:r>
      <w:r w:rsidRPr="000D75EF">
        <w:rPr>
          <w:rFonts w:ascii="Times New Roman" w:eastAsia="Times New Roman" w:hAnsi="Times New Roman" w:cs="Times New Roman"/>
        </w:rPr>
        <w:t xml:space="preserve"> ties), this does not necessarily mean that people </w:t>
      </w:r>
      <w:r w:rsidRPr="000D75EF">
        <w:rPr>
          <w:rFonts w:ascii="Times New Roman" w:eastAsia="Times New Roman" w:hAnsi="Times New Roman" w:cs="Times New Roman"/>
          <w:i/>
        </w:rPr>
        <w:t>only</w:t>
      </w:r>
      <w:r w:rsidRPr="000D75EF">
        <w:rPr>
          <w:rFonts w:ascii="Times New Roman" w:eastAsia="Times New Roman" w:hAnsi="Times New Roman" w:cs="Times New Roman"/>
        </w:rPr>
        <w:t xml:space="preserve"> seek confirmatory information. </w:t>
      </w:r>
    </w:p>
    <w:p w14:paraId="266493B8" w14:textId="1B1F196C" w:rsidR="00083ABC" w:rsidRPr="000D75EF" w:rsidRDefault="00083ABC"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More direct evidence supporting this perspective comes from the results of three dyadic-level effects. That is, overt partisan homophily – either based on concrete candidate choice or on abstract policy preferences – does not pla</w:t>
      </w:r>
      <w:r w:rsidR="000E2622" w:rsidRPr="000D75EF">
        <w:rPr>
          <w:rFonts w:ascii="Times New Roman" w:eastAsia="Times New Roman" w:hAnsi="Times New Roman" w:cs="Times New Roman"/>
        </w:rPr>
        <w:t>y a substantive role in message-</w:t>
      </w:r>
      <w:r w:rsidRPr="000D75EF">
        <w:rPr>
          <w:rFonts w:ascii="Times New Roman" w:eastAsia="Times New Roman" w:hAnsi="Times New Roman" w:cs="Times New Roman"/>
        </w:rPr>
        <w:t xml:space="preserve">selection dynamics. Although we have found that the impact of candidate choice homophily increased </w:t>
      </w:r>
      <w:r w:rsidR="00727974" w:rsidRPr="000D75EF">
        <w:rPr>
          <w:rFonts w:ascii="Times New Roman" w:eastAsia="Times New Roman" w:hAnsi="Times New Roman" w:cs="Times New Roman"/>
        </w:rPr>
        <w:t xml:space="preserve">in a linear fashion </w:t>
      </w:r>
      <w:r w:rsidRPr="000D75EF">
        <w:rPr>
          <w:rFonts w:ascii="Times New Roman" w:eastAsia="Times New Roman" w:hAnsi="Times New Roman" w:cs="Times New Roman"/>
        </w:rPr>
        <w:t xml:space="preserve">over time, the magnitude of </w:t>
      </w:r>
      <w:r w:rsidR="00144E3F" w:rsidRPr="000D75EF">
        <w:rPr>
          <w:rFonts w:ascii="Times New Roman" w:eastAsia="Times New Roman" w:hAnsi="Times New Roman" w:cs="Times New Roman"/>
        </w:rPr>
        <w:t>the</w:t>
      </w:r>
      <w:r w:rsidR="00727974" w:rsidRPr="000D75EF">
        <w:rPr>
          <w:rFonts w:ascii="Times New Roman" w:eastAsia="Times New Roman" w:hAnsi="Times New Roman" w:cs="Times New Roman"/>
        </w:rPr>
        <w:t xml:space="preserve"> </w:t>
      </w:r>
      <w:r w:rsidR="00056AA3" w:rsidRPr="000D75EF">
        <w:rPr>
          <w:rFonts w:ascii="Times New Roman" w:eastAsia="Times New Roman" w:hAnsi="Times New Roman" w:cs="Times New Roman"/>
        </w:rPr>
        <w:t xml:space="preserve">overall </w:t>
      </w:r>
      <w:r w:rsidRPr="000D75EF">
        <w:rPr>
          <w:rFonts w:ascii="Times New Roman" w:eastAsia="Times New Roman" w:hAnsi="Times New Roman" w:cs="Times New Roman"/>
        </w:rPr>
        <w:t xml:space="preserve">effect was still limited. Instead, the similarity in candidate evaluation criteria </w:t>
      </w:r>
      <w:r w:rsidR="009A492C" w:rsidRPr="000D75EF">
        <w:rPr>
          <w:rFonts w:ascii="Times New Roman" w:eastAsia="Times New Roman" w:hAnsi="Times New Roman" w:cs="Times New Roman"/>
        </w:rPr>
        <w:t xml:space="preserve">has </w:t>
      </w:r>
      <w:r w:rsidRPr="000D75EF">
        <w:rPr>
          <w:rFonts w:ascii="Times New Roman" w:eastAsia="Times New Roman" w:hAnsi="Times New Roman" w:cs="Times New Roman"/>
        </w:rPr>
        <w:t xml:space="preserve">a substantial effect throughout all models. </w:t>
      </w:r>
      <w:r w:rsidR="000052A0" w:rsidRPr="000D75EF">
        <w:rPr>
          <w:rFonts w:ascii="Times New Roman" w:eastAsia="Times New Roman" w:hAnsi="Times New Roman" w:cs="Times New Roman"/>
        </w:rPr>
        <w:t xml:space="preserve">This </w:t>
      </w:r>
      <w:r w:rsidRPr="000D75EF">
        <w:rPr>
          <w:rFonts w:ascii="Times New Roman" w:eastAsia="Times New Roman" w:hAnsi="Times New Roman" w:cs="Times New Roman"/>
        </w:rPr>
        <w:t xml:space="preserve">is a particularly noteworthy finding given that such similarity in </w:t>
      </w:r>
      <w:r w:rsidRPr="000D75EF">
        <w:rPr>
          <w:rFonts w:ascii="Times New Roman" w:eastAsia="Times New Roman" w:hAnsi="Times New Roman" w:cs="Times New Roman"/>
          <w:i/>
        </w:rPr>
        <w:t>judgmental</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lastRenderedPageBreak/>
        <w:t>standards</w:t>
      </w:r>
      <w:r w:rsidRPr="000D75EF">
        <w:rPr>
          <w:rFonts w:ascii="Times New Roman" w:eastAsia="Times New Roman" w:hAnsi="Times New Roman" w:cs="Times New Roman"/>
        </w:rPr>
        <w:t xml:space="preserve"> is not necessarily shaped by ideological or partisan like-mindedness. Rather, consistent with understanding motivation, the result suggests that a utility consideration – that is,</w:t>
      </w:r>
      <w:r w:rsidR="005E42F5" w:rsidRPr="000D75EF">
        <w:rPr>
          <w:rFonts w:ascii="Times New Roman" w:eastAsia="Times New Roman" w:hAnsi="Times New Roman" w:cs="Times New Roman"/>
        </w:rPr>
        <w:t xml:space="preserve"> the</w:t>
      </w:r>
      <w:r w:rsidRPr="000D75EF">
        <w:rPr>
          <w:rFonts w:ascii="Times New Roman" w:eastAsia="Times New Roman" w:hAnsi="Times New Roman" w:cs="Times New Roman"/>
        </w:rPr>
        <w:t xml:space="preserve"> specific information </w:t>
      </w:r>
      <w:proofErr w:type="gramStart"/>
      <w:r w:rsidR="0069292F" w:rsidRPr="000D75EF">
        <w:rPr>
          <w:rFonts w:ascii="Times New Roman" w:eastAsia="Times New Roman" w:hAnsi="Times New Roman" w:cs="Times New Roman"/>
        </w:rPr>
        <w:t xml:space="preserve">an individual </w:t>
      </w:r>
      <w:r w:rsidRPr="000D75EF">
        <w:rPr>
          <w:rFonts w:ascii="Times New Roman" w:eastAsia="Times New Roman" w:hAnsi="Times New Roman" w:cs="Times New Roman"/>
        </w:rPr>
        <w:t>use</w:t>
      </w:r>
      <w:r w:rsidR="0069292F" w:rsidRPr="000D75EF">
        <w:rPr>
          <w:rFonts w:ascii="Times New Roman" w:eastAsia="Times New Roman" w:hAnsi="Times New Roman" w:cs="Times New Roman"/>
        </w:rPr>
        <w:t>s</w:t>
      </w:r>
      <w:proofErr w:type="gramEnd"/>
      <w:r w:rsidRPr="000D75EF">
        <w:rPr>
          <w:rFonts w:ascii="Times New Roman" w:eastAsia="Times New Roman" w:hAnsi="Times New Roman" w:cs="Times New Roman"/>
        </w:rPr>
        <w:t xml:space="preserve"> in candidate evaluations </w:t>
      </w:r>
      <w:r w:rsidRPr="000D75EF">
        <w:rPr>
          <w:rFonts w:ascii="Times New Roman" w:eastAsia="Times New Roman" w:hAnsi="Times New Roman" w:cs="Times New Roman"/>
          <w:i/>
        </w:rPr>
        <w:t>irrespective of its potential valence and partisan views</w:t>
      </w:r>
      <w:r w:rsidRPr="000D75EF">
        <w:rPr>
          <w:rFonts w:ascii="Times New Roman" w:eastAsia="Times New Roman" w:hAnsi="Times New Roman" w:cs="Times New Roman"/>
        </w:rPr>
        <w:t xml:space="preserve"> – is one of the crucial factors determining message selection. Such interactions (through message selection) between discussants </w:t>
      </w:r>
      <w:r w:rsidR="00256594" w:rsidRPr="000D75EF">
        <w:rPr>
          <w:rFonts w:ascii="Times New Roman" w:eastAsia="Times New Roman" w:hAnsi="Times New Roman" w:cs="Times New Roman"/>
        </w:rPr>
        <w:t>with</w:t>
      </w:r>
      <w:r w:rsidRPr="000D75EF">
        <w:rPr>
          <w:rFonts w:ascii="Times New Roman" w:eastAsia="Times New Roman" w:hAnsi="Times New Roman" w:cs="Times New Roman"/>
        </w:rPr>
        <w:t xml:space="preserve"> similar evaluative criteria </w:t>
      </w:r>
      <w:r w:rsidR="00190FB4" w:rsidRPr="000D75EF">
        <w:rPr>
          <w:rFonts w:ascii="Times New Roman" w:eastAsia="Times New Roman" w:hAnsi="Times New Roman" w:cs="Times New Roman"/>
        </w:rPr>
        <w:t>are likely to be</w:t>
      </w:r>
      <w:r w:rsidRPr="000D75EF">
        <w:rPr>
          <w:rFonts w:ascii="Times New Roman" w:eastAsia="Times New Roman" w:hAnsi="Times New Roman" w:cs="Times New Roman"/>
        </w:rPr>
        <w:t xml:space="preserve"> expo</w:t>
      </w:r>
      <w:r w:rsidR="00190FB4" w:rsidRPr="000D75EF">
        <w:rPr>
          <w:rFonts w:ascii="Times New Roman" w:eastAsia="Times New Roman" w:hAnsi="Times New Roman" w:cs="Times New Roman"/>
        </w:rPr>
        <w:t>sed</w:t>
      </w:r>
      <w:r w:rsidRPr="000D75EF">
        <w:rPr>
          <w:rFonts w:ascii="Times New Roman" w:eastAsia="Times New Roman" w:hAnsi="Times New Roman" w:cs="Times New Roman"/>
        </w:rPr>
        <w:t xml:space="preserve"> to diverse opinions and</w:t>
      </w:r>
      <w:r w:rsidR="00190FB4"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thus</w:t>
      </w:r>
      <w:r w:rsidR="00190FB4" w:rsidRPr="000D75EF">
        <w:rPr>
          <w:rFonts w:ascii="Times New Roman" w:eastAsia="Times New Roman" w:hAnsi="Times New Roman" w:cs="Times New Roman"/>
        </w:rPr>
        <w:t>,</w:t>
      </w:r>
      <w:r w:rsidRPr="000D75EF">
        <w:rPr>
          <w:rFonts w:ascii="Times New Roman" w:eastAsia="Times New Roman" w:hAnsi="Times New Roman" w:cs="Times New Roman"/>
        </w:rPr>
        <w:t xml:space="preserve"> deliberative outcomes.</w:t>
      </w:r>
      <w:r w:rsidR="00CF568E" w:rsidRPr="000D75EF">
        <w:rPr>
          <w:rFonts w:ascii="Times New Roman" w:eastAsia="Times New Roman" w:hAnsi="Times New Roman" w:cs="Times New Roman"/>
          <w:vertAlign w:val="superscript"/>
        </w:rPr>
        <w:footnoteReference w:id="7"/>
      </w:r>
      <w:r w:rsidRPr="000D75EF">
        <w:rPr>
          <w:rFonts w:ascii="Times New Roman" w:eastAsia="Times New Roman" w:hAnsi="Times New Roman" w:cs="Times New Roman"/>
        </w:rPr>
        <w:t xml:space="preserve"> Therefore, the results at the dyadic level as a whole provide evidence that counters the notion of selectivity </w:t>
      </w:r>
      <w:r w:rsidR="00EE7234" w:rsidRPr="000D75EF">
        <w:rPr>
          <w:rFonts w:ascii="Times New Roman" w:eastAsia="Times New Roman" w:hAnsi="Times New Roman" w:cs="Times New Roman"/>
        </w:rPr>
        <w:t xml:space="preserve">in online discussion settings </w:t>
      </w:r>
      <w:r w:rsidRPr="000D75EF">
        <w:rPr>
          <w:rFonts w:ascii="Times New Roman" w:eastAsia="Times New Roman" w:hAnsi="Times New Roman" w:cs="Times New Roman"/>
        </w:rPr>
        <w:t xml:space="preserve">toward ideologically like-minded messages </w:t>
      </w:r>
      <w:r w:rsidRPr="000D75EF">
        <w:rPr>
          <w:rFonts w:ascii="Times New Roman" w:eastAsia="Times New Roman" w:hAnsi="Times New Roman" w:cs="Times New Roman"/>
          <w:i/>
        </w:rPr>
        <w:t>at the expense of</w:t>
      </w:r>
      <w:r w:rsidRPr="000D75EF">
        <w:rPr>
          <w:rFonts w:ascii="Times New Roman" w:eastAsia="Times New Roman" w:hAnsi="Times New Roman" w:cs="Times New Roman"/>
        </w:rPr>
        <w:t xml:space="preserve"> cross</w:t>
      </w:r>
      <w:r w:rsidR="00E162EE" w:rsidRPr="000D75EF">
        <w:rPr>
          <w:rFonts w:ascii="Times New Roman" w:eastAsia="Times New Roman" w:hAnsi="Times New Roman" w:cs="Times New Roman"/>
        </w:rPr>
        <w:t>-</w:t>
      </w:r>
      <w:r w:rsidRPr="000D75EF">
        <w:rPr>
          <w:rFonts w:ascii="Times New Roman" w:eastAsia="Times New Roman" w:hAnsi="Times New Roman" w:cs="Times New Roman"/>
        </w:rPr>
        <w:t>cutting messages.</w:t>
      </w:r>
      <w:r w:rsidR="00017C36">
        <w:rPr>
          <w:rFonts w:ascii="Times New Roman" w:eastAsia="Times New Roman" w:hAnsi="Times New Roman" w:cs="Times New Roman"/>
        </w:rPr>
        <w:t xml:space="preserve"> </w:t>
      </w:r>
      <w:r w:rsidR="00AC6B2C" w:rsidRPr="00587A97">
        <w:rPr>
          <w:rFonts w:ascii="Times New Roman" w:eastAsia="Times New Roman" w:hAnsi="Times New Roman" w:cs="Times New Roman"/>
          <w:highlight w:val="yellow"/>
        </w:rPr>
        <w:t>Also, importantly for our purpose, t</w:t>
      </w:r>
      <w:r w:rsidR="00017C36" w:rsidRPr="00587A97">
        <w:rPr>
          <w:rFonts w:ascii="Times New Roman" w:eastAsia="Times New Roman" w:hAnsi="Times New Roman" w:cs="Times New Roman"/>
          <w:highlight w:val="yellow"/>
        </w:rPr>
        <w:t>his conclusion is virtually not changed when we use different threshold values as a cut-off</w:t>
      </w:r>
      <w:r w:rsidR="00903B27" w:rsidRPr="00587A97">
        <w:rPr>
          <w:rFonts w:ascii="Times New Roman" w:eastAsia="Times New Roman" w:hAnsi="Times New Roman" w:cs="Times New Roman"/>
          <w:highlight w:val="yellow"/>
        </w:rPr>
        <w:t xml:space="preserve"> in dichotomizing networks</w:t>
      </w:r>
      <w:r w:rsidR="00017C36" w:rsidRPr="00587A97">
        <w:rPr>
          <w:rFonts w:ascii="Times New Roman" w:eastAsia="Times New Roman" w:hAnsi="Times New Roman" w:cs="Times New Roman"/>
          <w:highlight w:val="yellow"/>
        </w:rPr>
        <w:t xml:space="preserve">, </w:t>
      </w:r>
      <w:r w:rsidR="00AC6B2C" w:rsidRPr="00587A97">
        <w:rPr>
          <w:rFonts w:ascii="Times New Roman" w:eastAsia="Times New Roman" w:hAnsi="Times New Roman" w:cs="Times New Roman"/>
          <w:highlight w:val="yellow"/>
        </w:rPr>
        <w:t xml:space="preserve">models with daily slices </w:t>
      </w:r>
      <w:r w:rsidR="00F74CAC">
        <w:rPr>
          <w:rFonts w:ascii="Times New Roman" w:eastAsia="Times New Roman" w:hAnsi="Times New Roman" w:cs="Times New Roman"/>
          <w:highlight w:val="yellow"/>
        </w:rPr>
        <w:t>instead of three-wave panel networks</w:t>
      </w:r>
      <w:r w:rsidR="00AC6B2C" w:rsidRPr="00587A97">
        <w:rPr>
          <w:rFonts w:ascii="Times New Roman" w:eastAsia="Times New Roman" w:hAnsi="Times New Roman" w:cs="Times New Roman"/>
          <w:highlight w:val="yellow"/>
        </w:rPr>
        <w:t xml:space="preserve">, </w:t>
      </w:r>
      <w:r w:rsidR="00F50150" w:rsidRPr="00587A97">
        <w:rPr>
          <w:rFonts w:ascii="Times New Roman" w:eastAsia="Times New Roman" w:hAnsi="Times New Roman" w:cs="Times New Roman"/>
          <w:highlight w:val="yellow"/>
        </w:rPr>
        <w:t xml:space="preserve">or models with multiple imputation </w:t>
      </w:r>
      <w:r w:rsidR="00F74CAC">
        <w:rPr>
          <w:rFonts w:ascii="Times New Roman" w:eastAsia="Times New Roman" w:hAnsi="Times New Roman" w:cs="Times New Roman"/>
          <w:highlight w:val="yellow"/>
        </w:rPr>
        <w:t>addressing</w:t>
      </w:r>
      <w:r w:rsidR="00F50150" w:rsidRPr="00587A97">
        <w:rPr>
          <w:rFonts w:ascii="Times New Roman" w:eastAsia="Times New Roman" w:hAnsi="Times New Roman" w:cs="Times New Roman"/>
          <w:highlight w:val="yellow"/>
        </w:rPr>
        <w:t xml:space="preserve"> missing data </w:t>
      </w:r>
      <w:r w:rsidR="00F74CAC">
        <w:rPr>
          <w:rFonts w:ascii="Times New Roman" w:eastAsia="Times New Roman" w:hAnsi="Times New Roman" w:cs="Times New Roman"/>
          <w:highlight w:val="yellow"/>
        </w:rPr>
        <w:t xml:space="preserve">patterns </w:t>
      </w:r>
      <w:r w:rsidR="00F50150" w:rsidRPr="00587A97">
        <w:rPr>
          <w:rFonts w:ascii="Times New Roman" w:eastAsia="Times New Roman" w:hAnsi="Times New Roman" w:cs="Times New Roman"/>
          <w:highlight w:val="yellow"/>
        </w:rPr>
        <w:t>(</w:t>
      </w:r>
      <w:r w:rsidR="00AC6B2C" w:rsidRPr="00587A97">
        <w:rPr>
          <w:rFonts w:ascii="Times New Roman" w:eastAsia="Times New Roman" w:hAnsi="Times New Roman" w:cs="Times New Roman"/>
          <w:highlight w:val="yellow"/>
        </w:rPr>
        <w:t>as reported in online supporting information)</w:t>
      </w:r>
      <w:r w:rsidR="00F74CAC">
        <w:rPr>
          <w:rFonts w:ascii="Times New Roman" w:eastAsia="Times New Roman" w:hAnsi="Times New Roman" w:cs="Times New Roman"/>
          <w:highlight w:val="yellow"/>
        </w:rPr>
        <w:t>, suggesting our conclusion is reasonably robust</w:t>
      </w:r>
      <w:r w:rsidR="007D5B6F">
        <w:rPr>
          <w:rFonts w:ascii="Times New Roman" w:eastAsia="Times New Roman" w:hAnsi="Times New Roman" w:cs="Times New Roman"/>
          <w:highlight w:val="yellow"/>
        </w:rPr>
        <w:t xml:space="preserve"> against potential methodological choices and analytical decisions</w:t>
      </w:r>
      <w:r w:rsidR="00AC6B2C" w:rsidRPr="00587A97">
        <w:rPr>
          <w:rFonts w:ascii="Times New Roman" w:eastAsia="Times New Roman" w:hAnsi="Times New Roman" w:cs="Times New Roman"/>
          <w:highlight w:val="yellow"/>
        </w:rPr>
        <w:t>.</w:t>
      </w:r>
      <w:r w:rsidR="00017C36">
        <w:rPr>
          <w:rFonts w:ascii="Times New Roman" w:eastAsia="Times New Roman" w:hAnsi="Times New Roman" w:cs="Times New Roman"/>
        </w:rPr>
        <w:t xml:space="preserve"> </w:t>
      </w:r>
    </w:p>
    <w:p w14:paraId="7B83C990" w14:textId="3C7D94BF" w:rsidR="00083ABC" w:rsidRPr="000D75EF" w:rsidRDefault="00083ABC"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Across our analyses, preferential attachment emerged as the </w:t>
      </w:r>
      <w:r w:rsidR="000E2622" w:rsidRPr="000D75EF">
        <w:rPr>
          <w:rFonts w:ascii="Times New Roman" w:eastAsia="Times New Roman" w:hAnsi="Times New Roman" w:cs="Times New Roman"/>
        </w:rPr>
        <w:t>strongest predictor of message-</w:t>
      </w:r>
      <w:r w:rsidRPr="000D75EF">
        <w:rPr>
          <w:rFonts w:ascii="Times New Roman" w:eastAsia="Times New Roman" w:hAnsi="Times New Roman" w:cs="Times New Roman"/>
        </w:rPr>
        <w:t>selection dynamics, corroborating recent studies about online (</w:t>
      </w:r>
      <w:proofErr w:type="spellStart"/>
      <w:r w:rsidRPr="000D75EF">
        <w:rPr>
          <w:rFonts w:ascii="Times New Roman" w:eastAsia="Times New Roman" w:hAnsi="Times New Roman" w:cs="Times New Roman"/>
        </w:rPr>
        <w:t>Himelboim</w:t>
      </w:r>
      <w:proofErr w:type="spellEnd"/>
      <w:r w:rsidRPr="000D75EF">
        <w:rPr>
          <w:rFonts w:ascii="Times New Roman" w:eastAsia="Times New Roman" w:hAnsi="Times New Roman" w:cs="Times New Roman"/>
        </w:rPr>
        <w:t>, 2008; 2011) and offline political discussion (</w:t>
      </w:r>
      <w:r w:rsidR="00081DC0">
        <w:rPr>
          <w:rFonts w:ascii="Times New Roman" w:eastAsia="Times New Roman" w:hAnsi="Times New Roman" w:cs="Times New Roman"/>
        </w:rPr>
        <w:t>Author</w:t>
      </w:r>
      <w:r w:rsidRPr="000D75EF">
        <w:rPr>
          <w:rFonts w:ascii="Times New Roman" w:eastAsia="Times New Roman" w:hAnsi="Times New Roman" w:cs="Times New Roman"/>
        </w:rPr>
        <w:t>, 2015). Compared to studies of readily “visible” interactions, such as post-reply relationships (</w:t>
      </w:r>
      <w:proofErr w:type="spellStart"/>
      <w:r w:rsidRPr="000D75EF">
        <w:rPr>
          <w:rFonts w:ascii="Times New Roman" w:eastAsia="Times New Roman" w:hAnsi="Times New Roman" w:cs="Times New Roman"/>
        </w:rPr>
        <w:t>Himelboim</w:t>
      </w:r>
      <w:proofErr w:type="spellEnd"/>
      <w:r w:rsidRPr="000D75EF">
        <w:rPr>
          <w:rFonts w:ascii="Times New Roman" w:eastAsia="Times New Roman" w:hAnsi="Times New Roman" w:cs="Times New Roman"/>
        </w:rPr>
        <w:t xml:space="preserve">, 2008; 2011), our behavioral log data </w:t>
      </w:r>
      <w:r w:rsidR="00F7062D" w:rsidRPr="000D75EF">
        <w:rPr>
          <w:rFonts w:ascii="Times New Roman" w:eastAsia="Times New Roman" w:hAnsi="Times New Roman" w:cs="Times New Roman"/>
        </w:rPr>
        <w:t xml:space="preserve">show </w:t>
      </w:r>
      <w:r w:rsidRPr="000D75EF">
        <w:rPr>
          <w:rFonts w:ascii="Times New Roman" w:eastAsia="Times New Roman" w:hAnsi="Times New Roman" w:cs="Times New Roman"/>
        </w:rPr>
        <w:t>selection behaviors that are not necessarily observable to participants. This suggests that the global-level message</w:t>
      </w:r>
      <w:r w:rsidR="000E2622" w:rsidRPr="000D75EF">
        <w:rPr>
          <w:rFonts w:ascii="Times New Roman" w:eastAsia="Times New Roman" w:hAnsi="Times New Roman" w:cs="Times New Roman"/>
        </w:rPr>
        <w:t>-</w:t>
      </w:r>
      <w:r w:rsidRPr="000D75EF">
        <w:rPr>
          <w:rFonts w:ascii="Times New Roman" w:eastAsia="Times New Roman" w:hAnsi="Times New Roman" w:cs="Times New Roman"/>
        </w:rPr>
        <w:t xml:space="preserve">selection dynamics are likely to be, at least partly, driven by aggregate popularity cues (such as the number of “views” or “likes”) that enable participants to identify messages of higher social and informational utility. However, these aggregate popularity cues do not necessarily </w:t>
      </w:r>
      <w:r w:rsidR="00034D8D" w:rsidRPr="000D75EF">
        <w:rPr>
          <w:rFonts w:ascii="Times New Roman" w:eastAsia="Times New Roman" w:hAnsi="Times New Roman" w:cs="Times New Roman"/>
        </w:rPr>
        <w:t>signal</w:t>
      </w:r>
      <w:r w:rsidRPr="000D75EF">
        <w:rPr>
          <w:rFonts w:ascii="Times New Roman" w:eastAsia="Times New Roman" w:hAnsi="Times New Roman" w:cs="Times New Roman"/>
        </w:rPr>
        <w:t xml:space="preserve"> whether a given message </w:t>
      </w:r>
      <w:r w:rsidRPr="000D75EF">
        <w:rPr>
          <w:rFonts w:ascii="Times New Roman" w:eastAsia="Times New Roman" w:hAnsi="Times New Roman" w:cs="Times New Roman"/>
        </w:rPr>
        <w:lastRenderedPageBreak/>
        <w:t xml:space="preserve">contains politically congenial messages. </w:t>
      </w:r>
      <w:r w:rsidR="00EE7234" w:rsidRPr="000D75EF">
        <w:rPr>
          <w:rFonts w:ascii="Times New Roman" w:eastAsia="Times New Roman" w:hAnsi="Times New Roman" w:cs="Times New Roman"/>
        </w:rPr>
        <w:t>C</w:t>
      </w:r>
      <w:r w:rsidRPr="000D75EF">
        <w:rPr>
          <w:rFonts w:ascii="Times New Roman" w:eastAsia="Times New Roman" w:hAnsi="Times New Roman" w:cs="Times New Roman"/>
        </w:rPr>
        <w:t xml:space="preserve">onsidering that the magnitude of this preferential attachment effect is nearly ten times greater than any of the homophily factors, </w:t>
      </w:r>
      <w:r w:rsidR="005D33C3" w:rsidRPr="000456F4">
        <w:rPr>
          <w:rFonts w:ascii="Times New Roman" w:eastAsia="Times New Roman" w:hAnsi="Times New Roman" w:cs="Times New Roman"/>
          <w:highlight w:val="yellow"/>
        </w:rPr>
        <w:t xml:space="preserve">our </w:t>
      </w:r>
      <w:r w:rsidR="00132426" w:rsidRPr="000456F4">
        <w:rPr>
          <w:rFonts w:ascii="Times New Roman" w:eastAsia="Times New Roman" w:hAnsi="Times New Roman" w:cs="Times New Roman"/>
          <w:highlight w:val="yellow"/>
        </w:rPr>
        <w:t xml:space="preserve">results overall suggest that overt partisan considerations played a limited role in message selection dynamics than often assumed in prior research (e.g., </w:t>
      </w:r>
      <w:proofErr w:type="spellStart"/>
      <w:r w:rsidR="00CF261B" w:rsidRPr="000456F4">
        <w:rPr>
          <w:rFonts w:ascii="Times New Roman" w:eastAsia="Times New Roman" w:hAnsi="Times New Roman" w:cs="Times New Roman"/>
          <w:highlight w:val="yellow"/>
        </w:rPr>
        <w:t>Bakshy</w:t>
      </w:r>
      <w:proofErr w:type="spellEnd"/>
      <w:r w:rsidR="00CF261B" w:rsidRPr="000456F4">
        <w:rPr>
          <w:rFonts w:ascii="Times New Roman" w:eastAsia="Times New Roman" w:hAnsi="Times New Roman" w:cs="Times New Roman"/>
          <w:highlight w:val="yellow"/>
        </w:rPr>
        <w:t xml:space="preserve"> et al., 2015; </w:t>
      </w:r>
      <w:proofErr w:type="spellStart"/>
      <w:r w:rsidR="00132426" w:rsidRPr="000456F4">
        <w:rPr>
          <w:rFonts w:ascii="Times New Roman" w:eastAsia="Times New Roman" w:hAnsi="Times New Roman" w:cs="Times New Roman"/>
          <w:highlight w:val="yellow"/>
        </w:rPr>
        <w:t>Himelboim</w:t>
      </w:r>
      <w:proofErr w:type="spellEnd"/>
      <w:r w:rsidR="00132426" w:rsidRPr="000456F4">
        <w:rPr>
          <w:rFonts w:ascii="Times New Roman" w:eastAsia="Times New Roman" w:hAnsi="Times New Roman" w:cs="Times New Roman"/>
          <w:highlight w:val="yellow"/>
        </w:rPr>
        <w:t xml:space="preserve"> et al., 2013</w:t>
      </w:r>
      <w:r w:rsidR="00CF261B" w:rsidRPr="000456F4">
        <w:rPr>
          <w:rFonts w:ascii="Times New Roman" w:eastAsia="Times New Roman" w:hAnsi="Times New Roman" w:cs="Times New Roman"/>
          <w:highlight w:val="yellow"/>
        </w:rPr>
        <w:t>)</w:t>
      </w:r>
      <w:r w:rsidR="00CF261B">
        <w:rPr>
          <w:rFonts w:ascii="Times New Roman" w:eastAsia="Times New Roman" w:hAnsi="Times New Roman" w:cs="Times New Roman"/>
        </w:rPr>
        <w:t xml:space="preserve">. </w:t>
      </w:r>
      <w:proofErr w:type="gramStart"/>
      <w:r w:rsidR="00EE7234" w:rsidRPr="000D75EF">
        <w:rPr>
          <w:rFonts w:ascii="Times New Roman" w:eastAsia="Times New Roman" w:hAnsi="Times New Roman" w:cs="Times New Roman"/>
        </w:rPr>
        <w:t>This</w:t>
      </w:r>
      <w:r w:rsidR="00FB3ACE" w:rsidRPr="000D75EF">
        <w:rPr>
          <w:rFonts w:ascii="Times New Roman" w:eastAsia="Times New Roman" w:hAnsi="Times New Roman" w:cs="Times New Roman"/>
        </w:rPr>
        <w:t xml:space="preserve"> </w:t>
      </w:r>
      <w:r w:rsidR="00EE7234" w:rsidRPr="000D75EF">
        <w:rPr>
          <w:rFonts w:ascii="Times New Roman" w:eastAsia="Times New Roman" w:hAnsi="Times New Roman" w:cs="Times New Roman"/>
        </w:rPr>
        <w:t>echoes</w:t>
      </w:r>
      <w:proofErr w:type="gramEnd"/>
      <w:r w:rsidR="00EE7234"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Messing and Westwood’s (2014) finding on selective exposure dynamics on social networking sites.   </w:t>
      </w:r>
    </w:p>
    <w:p w14:paraId="09D8A3B5" w14:textId="4095ECD5" w:rsidR="00083ABC" w:rsidRPr="000D75EF" w:rsidRDefault="00083ABC"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Of our findings on the structural factors, the results </w:t>
      </w:r>
      <w:r w:rsidR="00206798">
        <w:rPr>
          <w:rFonts w:ascii="Times New Roman" w:eastAsia="Times New Roman" w:hAnsi="Times New Roman" w:cs="Times New Roman"/>
        </w:rPr>
        <w:t>–</w:t>
      </w:r>
      <w:r w:rsidRPr="000D75EF">
        <w:rPr>
          <w:rFonts w:ascii="Times New Roman" w:eastAsia="Times New Roman" w:hAnsi="Times New Roman" w:cs="Times New Roman"/>
        </w:rPr>
        <w:t xml:space="preserve"> especially those about triadic configurations </w:t>
      </w:r>
      <w:r w:rsidR="00206798">
        <w:rPr>
          <w:rFonts w:ascii="Times New Roman" w:eastAsia="Times New Roman" w:hAnsi="Times New Roman" w:cs="Times New Roman"/>
        </w:rPr>
        <w:t>–</w:t>
      </w:r>
      <w:r w:rsidRPr="000D75EF">
        <w:rPr>
          <w:rFonts w:ascii="Times New Roman" w:eastAsia="Times New Roman" w:hAnsi="Times New Roman" w:cs="Times New Roman"/>
        </w:rPr>
        <w:t xml:space="preserve"> warrant further discussion. Notably, we found significant and positive, yet </w:t>
      </w:r>
      <w:r w:rsidR="00D812A6">
        <w:rPr>
          <w:rFonts w:ascii="Times New Roman" w:eastAsia="Times New Roman" w:hAnsi="Times New Roman" w:cs="Times New Roman"/>
        </w:rPr>
        <w:t>small</w:t>
      </w:r>
      <w:r w:rsidRPr="000D75EF">
        <w:rPr>
          <w:rFonts w:ascii="Times New Roman" w:eastAsia="Times New Roman" w:hAnsi="Times New Roman" w:cs="Times New Roman"/>
        </w:rPr>
        <w:t>, “shared activity” and “shared popularity” effects. The patterns suggest that a pair of participants who viewed the same set of messages, or whose messages were viewed by the same set of people, are likely to see each other’s messages. Within triadic settings such as these</w:t>
      </w:r>
      <w:r w:rsidR="00793590" w:rsidRPr="000D75EF">
        <w:rPr>
          <w:rFonts w:ascii="Times New Roman" w:eastAsia="Times New Roman" w:hAnsi="Times New Roman" w:cs="Times New Roman"/>
        </w:rPr>
        <w:t>,</w:t>
      </w:r>
      <w:r w:rsidRPr="000D75EF">
        <w:rPr>
          <w:rFonts w:ascii="Times New Roman" w:eastAsia="Times New Roman" w:hAnsi="Times New Roman" w:cs="Times New Roman"/>
        </w:rPr>
        <w:t xml:space="preserve"> particularly within the context of our study, </w:t>
      </w:r>
      <w:r w:rsidR="000E2622" w:rsidRPr="000D75EF">
        <w:rPr>
          <w:rFonts w:ascii="Times New Roman" w:eastAsia="Times New Roman" w:hAnsi="Times New Roman" w:cs="Times New Roman"/>
        </w:rPr>
        <w:t>cues indicating similar message-</w:t>
      </w:r>
      <w:r w:rsidRPr="000D75EF">
        <w:rPr>
          <w:rFonts w:ascii="Times New Roman" w:eastAsia="Times New Roman" w:hAnsi="Times New Roman" w:cs="Times New Roman"/>
        </w:rPr>
        <w:t xml:space="preserve">selection patterns between two individuals are not available unless the relationships being studied are also already visible to participants (such as in message – reply relationships). Therefore, our setting – which </w:t>
      </w:r>
      <w:r w:rsidR="000E2622" w:rsidRPr="000D75EF">
        <w:rPr>
          <w:rFonts w:ascii="Times New Roman" w:eastAsia="Times New Roman" w:hAnsi="Times New Roman" w:cs="Times New Roman"/>
        </w:rPr>
        <w:t>models “low visibility” message-</w:t>
      </w:r>
      <w:r w:rsidRPr="000D75EF">
        <w:rPr>
          <w:rFonts w:ascii="Times New Roman" w:eastAsia="Times New Roman" w:hAnsi="Times New Roman" w:cs="Times New Roman"/>
        </w:rPr>
        <w:t>selection behaviors – make</w:t>
      </w:r>
      <w:r w:rsidR="000C1F72" w:rsidRPr="000D75EF">
        <w:rPr>
          <w:rFonts w:ascii="Times New Roman" w:eastAsia="Times New Roman" w:hAnsi="Times New Roman" w:cs="Times New Roman"/>
        </w:rPr>
        <w:t>s</w:t>
      </w:r>
      <w:r w:rsidRPr="000D75EF">
        <w:rPr>
          <w:rFonts w:ascii="Times New Roman" w:eastAsia="Times New Roman" w:hAnsi="Times New Roman" w:cs="Times New Roman"/>
        </w:rPr>
        <w:t xml:space="preserve"> it particularly unlikely that these effects are driven by characteristics other than actual similarities in </w:t>
      </w:r>
      <w:r w:rsidR="00D1455E"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participants’ </w:t>
      </w:r>
      <w:r w:rsidR="009032F5" w:rsidRPr="000D75EF">
        <w:rPr>
          <w:rFonts w:ascii="Times New Roman" w:eastAsia="Times New Roman" w:hAnsi="Times New Roman" w:cs="Times New Roman"/>
        </w:rPr>
        <w:t xml:space="preserve">message selection </w:t>
      </w:r>
      <w:r w:rsidRPr="000D75EF">
        <w:rPr>
          <w:rFonts w:ascii="Times New Roman" w:eastAsia="Times New Roman" w:hAnsi="Times New Roman" w:cs="Times New Roman"/>
        </w:rPr>
        <w:t>criteria (and/or message writing).</w:t>
      </w:r>
      <w:r w:rsidRPr="000D75EF">
        <w:rPr>
          <w:rFonts w:ascii="Times New Roman" w:eastAsia="Times New Roman" w:hAnsi="Times New Roman" w:cs="Times New Roman"/>
          <w:vertAlign w:val="superscript"/>
        </w:rPr>
        <w:footnoteReference w:id="8"/>
      </w:r>
      <w:r w:rsidRPr="000D75EF">
        <w:rPr>
          <w:rFonts w:ascii="Times New Roman" w:eastAsia="Times New Roman" w:hAnsi="Times New Roman" w:cs="Times New Roman"/>
        </w:rPr>
        <w:t xml:space="preserve"> At the same time, unlike our dyadic homophily factors</w:t>
      </w:r>
      <w:r w:rsidR="009032F5" w:rsidRPr="000D75EF">
        <w:rPr>
          <w:rFonts w:ascii="Times New Roman" w:eastAsia="Times New Roman" w:hAnsi="Times New Roman" w:cs="Times New Roman"/>
        </w:rPr>
        <w:t>,</w:t>
      </w:r>
      <w:r w:rsidRPr="000D75EF">
        <w:rPr>
          <w:rFonts w:ascii="Times New Roman" w:eastAsia="Times New Roman" w:hAnsi="Times New Roman" w:cs="Times New Roman"/>
        </w:rPr>
        <w:t xml:space="preserve"> which assume that participants select messages based on only a single characteristic, the extent of the similarities in </w:t>
      </w:r>
      <w:r w:rsidRPr="000D75EF">
        <w:rPr>
          <w:rFonts w:ascii="Times New Roman" w:eastAsia="Times New Roman" w:hAnsi="Times New Roman" w:cs="Times New Roman"/>
          <w:i/>
        </w:rPr>
        <w:t>profiles</w:t>
      </w:r>
      <w:r w:rsidR="000E2622" w:rsidRPr="000D75EF">
        <w:rPr>
          <w:rFonts w:ascii="Times New Roman" w:eastAsia="Times New Roman" w:hAnsi="Times New Roman" w:cs="Times New Roman"/>
        </w:rPr>
        <w:t xml:space="preserve"> (i.e., message-</w:t>
      </w:r>
      <w:r w:rsidRPr="000D75EF">
        <w:rPr>
          <w:rFonts w:ascii="Times New Roman" w:eastAsia="Times New Roman" w:hAnsi="Times New Roman" w:cs="Times New Roman"/>
        </w:rPr>
        <w:t xml:space="preserve">selection patterns) does not necessarily exclude the possibility that each discussant </w:t>
      </w:r>
      <w:r w:rsidR="009032F5" w:rsidRPr="000D75EF">
        <w:rPr>
          <w:rFonts w:ascii="Times New Roman" w:eastAsia="Times New Roman" w:hAnsi="Times New Roman" w:cs="Times New Roman"/>
        </w:rPr>
        <w:t>has</w:t>
      </w:r>
      <w:r w:rsidRPr="000D75EF">
        <w:rPr>
          <w:rFonts w:ascii="Times New Roman" w:eastAsia="Times New Roman" w:hAnsi="Times New Roman" w:cs="Times New Roman"/>
        </w:rPr>
        <w:t xml:space="preserve"> </w:t>
      </w:r>
      <w:r w:rsidR="00013A1A" w:rsidRPr="000D75EF">
        <w:rPr>
          <w:rFonts w:ascii="Times New Roman" w:eastAsia="Times New Roman" w:hAnsi="Times New Roman" w:cs="Times New Roman"/>
        </w:rPr>
        <w:t xml:space="preserve">different reasons for selecting </w:t>
      </w:r>
      <w:r w:rsidRPr="000D75EF">
        <w:rPr>
          <w:rFonts w:ascii="Times New Roman" w:eastAsia="Times New Roman" w:hAnsi="Times New Roman" w:cs="Times New Roman"/>
        </w:rPr>
        <w:t xml:space="preserve">messages. Because of this, the notion of profile similarity predicts that </w:t>
      </w:r>
      <w:r w:rsidR="006C5483" w:rsidRPr="000D75EF">
        <w:rPr>
          <w:rFonts w:ascii="Times New Roman" w:eastAsia="Times New Roman" w:hAnsi="Times New Roman" w:cs="Times New Roman"/>
        </w:rPr>
        <w:t>those who have a</w:t>
      </w:r>
      <w:r w:rsidRPr="000D75EF">
        <w:rPr>
          <w:rFonts w:ascii="Times New Roman" w:eastAsia="Times New Roman" w:hAnsi="Times New Roman" w:cs="Times New Roman"/>
        </w:rPr>
        <w:t xml:space="preserve"> similar “overall” pattern of message selection </w:t>
      </w:r>
      <w:r w:rsidR="00042ACD" w:rsidRPr="000D75EF">
        <w:rPr>
          <w:rFonts w:ascii="Times New Roman" w:eastAsia="Times New Roman" w:hAnsi="Times New Roman" w:cs="Times New Roman"/>
        </w:rPr>
        <w:t xml:space="preserve">will eventually </w:t>
      </w:r>
      <w:r w:rsidRPr="000D75EF">
        <w:rPr>
          <w:rFonts w:ascii="Times New Roman" w:eastAsia="Times New Roman" w:hAnsi="Times New Roman" w:cs="Times New Roman"/>
        </w:rPr>
        <w:t xml:space="preserve">have a similar “set” of characteristics. As such, if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choose to see each other’s messages based o</w:t>
      </w:r>
      <w:r w:rsidR="000E2622" w:rsidRPr="000D75EF">
        <w:rPr>
          <w:rFonts w:ascii="Times New Roman" w:eastAsia="Times New Roman" w:hAnsi="Times New Roman" w:cs="Times New Roman"/>
        </w:rPr>
        <w:t xml:space="preserve">n </w:t>
      </w:r>
      <w:r w:rsidR="00961338" w:rsidRPr="000D75EF">
        <w:rPr>
          <w:rFonts w:ascii="Times New Roman" w:eastAsia="Times New Roman" w:hAnsi="Times New Roman" w:cs="Times New Roman"/>
        </w:rPr>
        <w:t xml:space="preserve">the </w:t>
      </w:r>
      <w:r w:rsidR="000E2622" w:rsidRPr="000D75EF">
        <w:rPr>
          <w:rFonts w:ascii="Times New Roman" w:eastAsia="Times New Roman" w:hAnsi="Times New Roman" w:cs="Times New Roman"/>
        </w:rPr>
        <w:lastRenderedPageBreak/>
        <w:t xml:space="preserve">similarities of </w:t>
      </w:r>
      <w:r w:rsidR="00961338" w:rsidRPr="000D75EF">
        <w:rPr>
          <w:rFonts w:ascii="Times New Roman" w:eastAsia="Times New Roman" w:hAnsi="Times New Roman" w:cs="Times New Roman"/>
        </w:rPr>
        <w:t xml:space="preserve">their </w:t>
      </w:r>
      <w:r w:rsidR="000E2622" w:rsidRPr="000D75EF">
        <w:rPr>
          <w:rFonts w:ascii="Times New Roman" w:eastAsia="Times New Roman" w:hAnsi="Times New Roman" w:cs="Times New Roman"/>
        </w:rPr>
        <w:t>message-</w:t>
      </w:r>
      <w:r w:rsidRPr="000D75EF">
        <w:rPr>
          <w:rFonts w:ascii="Times New Roman" w:eastAsia="Times New Roman" w:hAnsi="Times New Roman" w:cs="Times New Roman"/>
        </w:rPr>
        <w:t xml:space="preserve">selection patterns to/from all other actors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 then it implies that </w:t>
      </w:r>
      <w:proofErr w:type="spellStart"/>
      <w:r w:rsidRPr="000D75EF">
        <w:rPr>
          <w:rFonts w:ascii="Times New Roman" w:eastAsia="Times New Roman" w:hAnsi="Times New Roman" w:cs="Times New Roman"/>
          <w:i/>
        </w:rPr>
        <w:t>i</w:t>
      </w:r>
      <w:proofErr w:type="spellEnd"/>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have </w:t>
      </w:r>
      <w:r w:rsidR="00D62175" w:rsidRPr="000D75EF">
        <w:rPr>
          <w:rFonts w:ascii="Times New Roman" w:eastAsia="Times New Roman" w:hAnsi="Times New Roman" w:cs="Times New Roman"/>
        </w:rPr>
        <w:t xml:space="preserve">a great deal </w:t>
      </w:r>
      <w:r w:rsidR="000A0B03" w:rsidRPr="000D75EF">
        <w:rPr>
          <w:rFonts w:ascii="Times New Roman" w:eastAsia="Times New Roman" w:hAnsi="Times New Roman" w:cs="Times New Roman"/>
        </w:rPr>
        <w:t xml:space="preserve">of </w:t>
      </w:r>
      <w:r w:rsidRPr="000D75EF">
        <w:rPr>
          <w:rFonts w:ascii="Times New Roman" w:eastAsia="Times New Roman" w:hAnsi="Times New Roman" w:cs="Times New Roman"/>
        </w:rPr>
        <w:t>common</w:t>
      </w:r>
      <w:r w:rsidR="009D087C" w:rsidRPr="000D75EF">
        <w:rPr>
          <w:rFonts w:ascii="Times New Roman" w:eastAsia="Times New Roman" w:hAnsi="Times New Roman" w:cs="Times New Roman"/>
        </w:rPr>
        <w:t xml:space="preserve"> attributes</w:t>
      </w:r>
      <w:r w:rsidRPr="000D75EF">
        <w:rPr>
          <w:rFonts w:ascii="Times New Roman" w:eastAsia="Times New Roman" w:hAnsi="Times New Roman" w:cs="Times New Roman"/>
        </w:rPr>
        <w:t xml:space="preserve"> (i.e., homophily). This raises the possibility that people may choose to engage with each other based not on just a single characteristic (such as candidate preference) but </w:t>
      </w:r>
      <w:r w:rsidR="009D087C" w:rsidRPr="000D75EF">
        <w:rPr>
          <w:rFonts w:ascii="Times New Roman" w:eastAsia="Times New Roman" w:hAnsi="Times New Roman" w:cs="Times New Roman"/>
        </w:rPr>
        <w:t xml:space="preserve">also </w:t>
      </w:r>
      <w:r w:rsidR="00581EE3" w:rsidRPr="000D75EF">
        <w:rPr>
          <w:rFonts w:ascii="Times New Roman" w:eastAsia="Times New Roman" w:hAnsi="Times New Roman" w:cs="Times New Roman"/>
        </w:rPr>
        <w:t xml:space="preserve">on </w:t>
      </w:r>
      <w:r w:rsidRPr="000D75EF">
        <w:rPr>
          <w:rFonts w:ascii="Times New Roman" w:eastAsia="Times New Roman" w:hAnsi="Times New Roman" w:cs="Times New Roman"/>
        </w:rPr>
        <w:t xml:space="preserve">some balance (or a sum) of multiple characteristics (“multidimensional homophily”: Block &amp; </w:t>
      </w:r>
      <w:proofErr w:type="spellStart"/>
      <w:r w:rsidRPr="000D75EF">
        <w:rPr>
          <w:rFonts w:ascii="Times New Roman" w:eastAsia="Times New Roman" w:hAnsi="Times New Roman" w:cs="Times New Roman"/>
        </w:rPr>
        <w:t>Grund</w:t>
      </w:r>
      <w:proofErr w:type="spellEnd"/>
      <w:r w:rsidRPr="000D75EF">
        <w:rPr>
          <w:rFonts w:ascii="Times New Roman" w:eastAsia="Times New Roman" w:hAnsi="Times New Roman" w:cs="Times New Roman"/>
        </w:rPr>
        <w:t xml:space="preserve">, 2014). Yet it should be acknowledged that, although this enables </w:t>
      </w:r>
      <w:r w:rsidR="00A0603E" w:rsidRPr="000D75EF">
        <w:rPr>
          <w:rFonts w:ascii="Times New Roman" w:eastAsia="Times New Roman" w:hAnsi="Times New Roman" w:cs="Times New Roman"/>
        </w:rPr>
        <w:t>many</w:t>
      </w:r>
      <w:r w:rsidRPr="000D75EF">
        <w:rPr>
          <w:rFonts w:ascii="Times New Roman" w:eastAsia="Times New Roman" w:hAnsi="Times New Roman" w:cs="Times New Roman"/>
        </w:rPr>
        <w:t xml:space="preserve"> attributes to be simultaneously involved in</w:t>
      </w:r>
      <w:r w:rsidR="007C48FA" w:rsidRPr="000D75EF">
        <w:rPr>
          <w:rFonts w:ascii="Times New Roman" w:eastAsia="Times New Roman" w:hAnsi="Times New Roman" w:cs="Times New Roman"/>
        </w:rPr>
        <w:t xml:space="preserve"> the</w:t>
      </w:r>
      <w:r w:rsidRPr="000D75EF">
        <w:rPr>
          <w:rFonts w:ascii="Times New Roman" w:eastAsia="Times New Roman" w:hAnsi="Times New Roman" w:cs="Times New Roman"/>
        </w:rPr>
        <w:t xml:space="preserve"> consideration of homophily, </w:t>
      </w:r>
      <w:r w:rsidR="00DC4EE6" w:rsidRPr="000D75EF">
        <w:rPr>
          <w:rFonts w:ascii="Times New Roman" w:eastAsia="Times New Roman" w:hAnsi="Times New Roman" w:cs="Times New Roman"/>
        </w:rPr>
        <w:t xml:space="preserve">it remains elusive whether such homophily </w:t>
      </w:r>
      <w:r w:rsidRPr="000D75EF">
        <w:rPr>
          <w:rFonts w:ascii="Times New Roman" w:eastAsia="Times New Roman" w:hAnsi="Times New Roman" w:cs="Times New Roman"/>
        </w:rPr>
        <w:t>is driven by overt partisan considerations or by other incidental factors. Even if we interpret these patterns as support for consistency-driven dynamics, the substantive magnitudes of such effects fall short of other understanding</w:t>
      </w:r>
      <w:r w:rsidR="00EC155B" w:rsidRPr="000D75EF">
        <w:rPr>
          <w:rFonts w:ascii="Times New Roman" w:eastAsia="Times New Roman" w:hAnsi="Times New Roman" w:cs="Times New Roman"/>
        </w:rPr>
        <w:t>-</w:t>
      </w:r>
      <w:r w:rsidRPr="000D75EF">
        <w:rPr>
          <w:rFonts w:ascii="Times New Roman" w:eastAsia="Times New Roman" w:hAnsi="Times New Roman" w:cs="Times New Roman"/>
        </w:rPr>
        <w:t xml:space="preserve">driven factors. </w:t>
      </w:r>
    </w:p>
    <w:p w14:paraId="570D1D1C" w14:textId="7B9C2525" w:rsidR="00083ABC" w:rsidRPr="000D75EF" w:rsidRDefault="00083ABC"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In consideration of this study’s findings, we conclude with a few caveats. First, although the coefficient was in the expected direction, we did not find the expected transitive closure effect. While we do not have any definitive explanation for this, it may be that local-level, hierarchy-based dynamics (as measured by </w:t>
      </w:r>
      <w:r w:rsidR="00A505BD" w:rsidRPr="000D75EF">
        <w:rPr>
          <w:rFonts w:ascii="Times New Roman" w:eastAsia="Times New Roman" w:hAnsi="Times New Roman" w:cs="Times New Roman"/>
        </w:rPr>
        <w:t>a</w:t>
      </w:r>
      <w:r w:rsidR="001E34CD" w:rsidRPr="000D75EF">
        <w:rPr>
          <w:rFonts w:ascii="Times New Roman" w:eastAsia="Times New Roman" w:hAnsi="Times New Roman" w:cs="Times New Roman"/>
        </w:rPr>
        <w:t xml:space="preserve"> </w:t>
      </w:r>
      <w:r w:rsidRPr="000D75EF">
        <w:rPr>
          <w:rFonts w:ascii="Times New Roman" w:eastAsia="Times New Roman" w:hAnsi="Times New Roman" w:cs="Times New Roman"/>
        </w:rPr>
        <w:t>transitive closure effect) become non-significant when there is a strong influence of global-level hierarchies produced by preferential attachment (again, it</w:t>
      </w:r>
      <w:r w:rsidR="00E80043" w:rsidRPr="000D75EF">
        <w:rPr>
          <w:rFonts w:ascii="Times New Roman" w:eastAsia="Times New Roman" w:hAnsi="Times New Roman" w:cs="Times New Roman"/>
        </w:rPr>
        <w:t>s impact is</w:t>
      </w:r>
      <w:r w:rsidRPr="000D75EF">
        <w:rPr>
          <w:rFonts w:ascii="Times New Roman" w:eastAsia="Times New Roman" w:hAnsi="Times New Roman" w:cs="Times New Roman"/>
        </w:rPr>
        <w:t xml:space="preserve"> almost ten</w:t>
      </w:r>
      <w:r w:rsidR="00C6277E" w:rsidRPr="000D75EF">
        <w:rPr>
          <w:rFonts w:ascii="Times New Roman" w:eastAsia="Times New Roman" w:hAnsi="Times New Roman" w:cs="Times New Roman"/>
        </w:rPr>
        <w:t xml:space="preserve"> times greater</w:t>
      </w:r>
      <w:r w:rsidR="00A4182D" w:rsidRPr="000D75EF">
        <w:rPr>
          <w:rFonts w:ascii="Times New Roman" w:eastAsia="Times New Roman" w:hAnsi="Times New Roman" w:cs="Times New Roman"/>
        </w:rPr>
        <w:t xml:space="preserve"> than</w:t>
      </w:r>
      <w:r w:rsidRPr="000D75EF">
        <w:rPr>
          <w:rFonts w:ascii="Times New Roman" w:eastAsia="Times New Roman" w:hAnsi="Times New Roman" w:cs="Times New Roman"/>
        </w:rPr>
        <w:t xml:space="preserve"> </w:t>
      </w:r>
      <w:r w:rsidR="00E80043" w:rsidRPr="000D75EF">
        <w:rPr>
          <w:rFonts w:ascii="Times New Roman" w:eastAsia="Times New Roman" w:hAnsi="Times New Roman" w:cs="Times New Roman"/>
        </w:rPr>
        <w:t>that of</w:t>
      </w:r>
      <w:r w:rsidRPr="000D75EF">
        <w:rPr>
          <w:rFonts w:ascii="Times New Roman" w:eastAsia="Times New Roman" w:hAnsi="Times New Roman" w:cs="Times New Roman"/>
        </w:rPr>
        <w:t xml:space="preserve"> transitive closure). In ERGM, since both triadic closure and degree distributions lead to local clustering </w:t>
      </w:r>
      <w:r w:rsidR="003C0042" w:rsidRPr="000D75EF">
        <w:rPr>
          <w:rFonts w:ascii="Times New Roman" w:eastAsia="Times New Roman" w:hAnsi="Times New Roman" w:cs="Times New Roman"/>
        </w:rPr>
        <w:t xml:space="preserve">when </w:t>
      </w:r>
      <w:r w:rsidRPr="000D75EF">
        <w:rPr>
          <w:rFonts w:ascii="Times New Roman" w:eastAsia="Times New Roman" w:hAnsi="Times New Roman" w:cs="Times New Roman"/>
        </w:rPr>
        <w:t xml:space="preserve">they </w:t>
      </w:r>
      <w:r w:rsidR="003C0042" w:rsidRPr="000D75EF">
        <w:rPr>
          <w:rFonts w:ascii="Times New Roman" w:eastAsia="Times New Roman" w:hAnsi="Times New Roman" w:cs="Times New Roman"/>
        </w:rPr>
        <w:t>are</w:t>
      </w:r>
      <w:r w:rsidRPr="000D75EF">
        <w:rPr>
          <w:rFonts w:ascii="Times New Roman" w:eastAsia="Times New Roman" w:hAnsi="Times New Roman" w:cs="Times New Roman"/>
        </w:rPr>
        <w:t xml:space="preserve"> highly correlated (Levy et al., 2015), strong global hierarchies produced by a degree-related effect may leave almost no room for a weak, local-level triadic closure term in explaining the emergence of a hierarchical </w:t>
      </w:r>
      <w:r w:rsidR="006B1C3D" w:rsidRPr="000D75EF">
        <w:rPr>
          <w:rFonts w:ascii="Times New Roman" w:eastAsia="Times New Roman" w:hAnsi="Times New Roman" w:cs="Times New Roman"/>
        </w:rPr>
        <w:t xml:space="preserve">network </w:t>
      </w:r>
      <w:r w:rsidRPr="000D75EF">
        <w:rPr>
          <w:rFonts w:ascii="Times New Roman" w:eastAsia="Times New Roman" w:hAnsi="Times New Roman" w:cs="Times New Roman"/>
        </w:rPr>
        <w:t>structure.</w:t>
      </w:r>
    </w:p>
    <w:p w14:paraId="2D22AA84" w14:textId="42569134" w:rsidR="00083ABC" w:rsidRPr="000D75EF" w:rsidRDefault="00083ABC"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 Second, following our theoretical focus, this study has operationalized “links” among participants as directed message “reading” behaviors. While this is an important addition to the existing literature</w:t>
      </w:r>
      <w:r w:rsidR="00B12618" w:rsidRPr="000D75EF">
        <w:rPr>
          <w:rFonts w:ascii="Times New Roman" w:eastAsia="Times New Roman" w:hAnsi="Times New Roman" w:cs="Times New Roman"/>
        </w:rPr>
        <w:t>, which</w:t>
      </w:r>
      <w:r w:rsidRPr="000D75EF">
        <w:rPr>
          <w:rFonts w:ascii="Times New Roman" w:eastAsia="Times New Roman" w:hAnsi="Times New Roman" w:cs="Times New Roman"/>
        </w:rPr>
        <w:t xml:space="preserve"> focuses largely on </w:t>
      </w:r>
      <w:r w:rsidR="00B12618" w:rsidRPr="000D75EF">
        <w:rPr>
          <w:rFonts w:ascii="Times New Roman" w:eastAsia="Times New Roman" w:hAnsi="Times New Roman" w:cs="Times New Roman"/>
        </w:rPr>
        <w:t xml:space="preserve">either </w:t>
      </w:r>
      <w:r w:rsidRPr="000D75EF">
        <w:rPr>
          <w:rFonts w:ascii="Times New Roman" w:eastAsia="Times New Roman" w:hAnsi="Times New Roman" w:cs="Times New Roman"/>
        </w:rPr>
        <w:t>self-</w:t>
      </w:r>
      <w:proofErr w:type="gramStart"/>
      <w:r w:rsidRPr="000D75EF">
        <w:rPr>
          <w:rFonts w:ascii="Times New Roman" w:eastAsia="Times New Roman" w:hAnsi="Times New Roman" w:cs="Times New Roman"/>
        </w:rPr>
        <w:t>reports</w:t>
      </w:r>
      <w:proofErr w:type="gramEnd"/>
      <w:r w:rsidRPr="000D75EF">
        <w:rPr>
          <w:rFonts w:ascii="Times New Roman" w:eastAsia="Times New Roman" w:hAnsi="Times New Roman" w:cs="Times New Roman"/>
        </w:rPr>
        <w:t xml:space="preserve"> (e.g., </w:t>
      </w:r>
      <w:proofErr w:type="spellStart"/>
      <w:r w:rsidRPr="000D75EF">
        <w:rPr>
          <w:rFonts w:ascii="Times New Roman" w:eastAsia="Times New Roman" w:hAnsi="Times New Roman" w:cs="Times New Roman"/>
        </w:rPr>
        <w:t>Stromer</w:t>
      </w:r>
      <w:proofErr w:type="spellEnd"/>
      <w:r w:rsidRPr="000D75EF">
        <w:rPr>
          <w:rFonts w:ascii="Times New Roman" w:eastAsia="Times New Roman" w:hAnsi="Times New Roman" w:cs="Times New Roman"/>
        </w:rPr>
        <w:t xml:space="preserve">-Galley, 2003; </w:t>
      </w:r>
      <w:proofErr w:type="spellStart"/>
      <w:r w:rsidRPr="000D75EF">
        <w:rPr>
          <w:rFonts w:ascii="Times New Roman" w:eastAsia="Times New Roman" w:hAnsi="Times New Roman" w:cs="Times New Roman"/>
        </w:rPr>
        <w:t>Wojcieszak</w:t>
      </w:r>
      <w:proofErr w:type="spellEnd"/>
      <w:r w:rsidRPr="000D75EF">
        <w:rPr>
          <w:rFonts w:ascii="Times New Roman" w:eastAsia="Times New Roman" w:hAnsi="Times New Roman" w:cs="Times New Roman"/>
        </w:rPr>
        <w:t xml:space="preserve"> &amp; Mutz, 2009) or written (posted) messages (e.g., </w:t>
      </w:r>
      <w:proofErr w:type="spellStart"/>
      <w:r w:rsidRPr="000D75EF">
        <w:rPr>
          <w:rFonts w:ascii="Times New Roman" w:eastAsia="Times New Roman" w:hAnsi="Times New Roman" w:cs="Times New Roman"/>
        </w:rPr>
        <w:t>Himelboim</w:t>
      </w:r>
      <w:proofErr w:type="spellEnd"/>
      <w:r w:rsidRPr="000D75EF">
        <w:rPr>
          <w:rFonts w:ascii="Times New Roman" w:eastAsia="Times New Roman" w:hAnsi="Times New Roman" w:cs="Times New Roman"/>
        </w:rPr>
        <w:t xml:space="preserve">, 2008; 2011), </w:t>
      </w:r>
      <w:r w:rsidR="00701D38" w:rsidRPr="00587A97">
        <w:rPr>
          <w:rFonts w:ascii="Times New Roman" w:eastAsia="Times New Roman" w:hAnsi="Times New Roman" w:cs="Times New Roman"/>
          <w:highlight w:val="yellow"/>
        </w:rPr>
        <w:t>yet as stated earlier,</w:t>
      </w:r>
      <w:r w:rsidR="00701D38">
        <w:rPr>
          <w:rFonts w:ascii="Times New Roman" w:eastAsia="Times New Roman" w:hAnsi="Times New Roman" w:cs="Times New Roman"/>
        </w:rPr>
        <w:t xml:space="preserve"> </w:t>
      </w:r>
      <w:r w:rsidRPr="000D75EF">
        <w:rPr>
          <w:rFonts w:ascii="Times New Roman" w:eastAsia="Times New Roman" w:hAnsi="Times New Roman" w:cs="Times New Roman"/>
        </w:rPr>
        <w:t xml:space="preserve">our model did not consider the characteristics of the messages </w:t>
      </w:r>
      <w:r w:rsidRPr="000D75EF">
        <w:rPr>
          <w:rFonts w:ascii="Times New Roman" w:eastAsia="Times New Roman" w:hAnsi="Times New Roman" w:cs="Times New Roman"/>
        </w:rPr>
        <w:lastRenderedPageBreak/>
        <w:t>themselves. Indeed, it is concei</w:t>
      </w:r>
      <w:r w:rsidR="000E2622" w:rsidRPr="000D75EF">
        <w:rPr>
          <w:rFonts w:ascii="Times New Roman" w:eastAsia="Times New Roman" w:hAnsi="Times New Roman" w:cs="Times New Roman"/>
        </w:rPr>
        <w:t>vable that individual message-</w:t>
      </w:r>
      <w:r w:rsidRPr="000D75EF">
        <w:rPr>
          <w:rFonts w:ascii="Times New Roman" w:eastAsia="Times New Roman" w:hAnsi="Times New Roman" w:cs="Times New Roman"/>
        </w:rPr>
        <w:t xml:space="preserve">selection behaviors were at least partly driven by textual cues available in thread titles (as the first textual cue that respondents would encounter in selecting other’s messages) or by some interaction between </w:t>
      </w:r>
      <w:r w:rsidR="001A685C" w:rsidRPr="000D75EF">
        <w:rPr>
          <w:rFonts w:ascii="Times New Roman" w:eastAsia="Times New Roman" w:hAnsi="Times New Roman" w:cs="Times New Roman"/>
        </w:rPr>
        <w:t xml:space="preserve">message characteristics and </w:t>
      </w:r>
      <w:r w:rsidR="00B1261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network dynamics identified here. </w:t>
      </w:r>
      <w:r w:rsidR="00CB7F98" w:rsidRPr="00587A97">
        <w:rPr>
          <w:rFonts w:ascii="Times New Roman" w:hAnsi="Times New Roman" w:cs="Times New Roman"/>
          <w:highlight w:val="yellow"/>
        </w:rPr>
        <w:t>F</w:t>
      </w:r>
      <w:r w:rsidR="008E46CD" w:rsidRPr="00587A97">
        <w:rPr>
          <w:rFonts w:ascii="Times New Roman" w:hAnsi="Times New Roman" w:cs="Times New Roman"/>
          <w:highlight w:val="yellow"/>
        </w:rPr>
        <w:t xml:space="preserve">uture studies would thus be well advised to consider such </w:t>
      </w:r>
      <w:r w:rsidR="008E46CD" w:rsidRPr="00587A97">
        <w:rPr>
          <w:rFonts w:ascii="Times New Roman" w:eastAsia="Times New Roman" w:hAnsi="Times New Roman" w:cs="Times New Roman"/>
          <w:highlight w:val="yellow"/>
        </w:rPr>
        <w:t xml:space="preserve">message (or textual) characteristics </w:t>
      </w:r>
      <w:r w:rsidR="00EE5160" w:rsidRPr="00587A97">
        <w:rPr>
          <w:rFonts w:ascii="Times New Roman" w:eastAsia="Times New Roman" w:hAnsi="Times New Roman" w:cs="Times New Roman"/>
          <w:highlight w:val="yellow"/>
        </w:rPr>
        <w:t>within</w:t>
      </w:r>
      <w:r w:rsidR="008E46CD" w:rsidRPr="00587A97">
        <w:rPr>
          <w:rFonts w:ascii="Times New Roman" w:eastAsia="Times New Roman" w:hAnsi="Times New Roman" w:cs="Times New Roman"/>
          <w:highlight w:val="yellow"/>
        </w:rPr>
        <w:t xml:space="preserve"> the </w:t>
      </w:r>
      <w:r w:rsidR="00EE5160" w:rsidRPr="00587A97">
        <w:rPr>
          <w:rFonts w:ascii="Times New Roman" w:eastAsia="Times New Roman" w:hAnsi="Times New Roman" w:cs="Times New Roman"/>
          <w:highlight w:val="yellow"/>
        </w:rPr>
        <w:t xml:space="preserve">context of systematic investigation of individuals’ </w:t>
      </w:r>
      <w:r w:rsidR="00EE5160" w:rsidRPr="00D26780">
        <w:rPr>
          <w:rFonts w:ascii="Times New Roman" w:eastAsia="Times New Roman" w:hAnsi="Times New Roman" w:cs="Times New Roman"/>
          <w:highlight w:val="yellow"/>
        </w:rPr>
        <w:t>message-selection</w:t>
      </w:r>
      <w:r w:rsidR="00EE5160" w:rsidRPr="00587A97">
        <w:rPr>
          <w:rFonts w:ascii="Times New Roman" w:eastAsia="Times New Roman" w:hAnsi="Times New Roman" w:cs="Times New Roman"/>
          <w:i/>
          <w:highlight w:val="yellow"/>
        </w:rPr>
        <w:t xml:space="preserve"> </w:t>
      </w:r>
      <w:commentRangeStart w:id="27"/>
      <w:r w:rsidR="00EE5160" w:rsidRPr="00587A97">
        <w:rPr>
          <w:rFonts w:ascii="Times New Roman" w:eastAsia="Times New Roman" w:hAnsi="Times New Roman" w:cs="Times New Roman"/>
          <w:highlight w:val="yellow"/>
        </w:rPr>
        <w:t>decisions</w:t>
      </w:r>
      <w:commentRangeEnd w:id="27"/>
      <w:r w:rsidR="00CB7F98" w:rsidRPr="00587A97">
        <w:rPr>
          <w:rStyle w:val="CommentReference"/>
          <w:highlight w:val="yellow"/>
        </w:rPr>
        <w:commentReference w:id="27"/>
      </w:r>
      <w:r w:rsidR="00EE5160" w:rsidRPr="00587A97">
        <w:rPr>
          <w:rFonts w:ascii="Times New Roman" w:eastAsia="Times New Roman" w:hAnsi="Times New Roman" w:cs="Times New Roman"/>
          <w:highlight w:val="yellow"/>
        </w:rPr>
        <w:t xml:space="preserve">. </w:t>
      </w:r>
      <w:r w:rsidR="005522DD" w:rsidRPr="00587A97">
        <w:rPr>
          <w:rFonts w:ascii="Times New Roman" w:eastAsia="Times New Roman" w:hAnsi="Times New Roman" w:cs="Times New Roman"/>
          <w:highlight w:val="yellow"/>
        </w:rPr>
        <w:t>Yet</w:t>
      </w:r>
      <w:r w:rsidR="00F74CAC">
        <w:rPr>
          <w:rFonts w:ascii="Times New Roman" w:eastAsia="Times New Roman" w:hAnsi="Times New Roman" w:cs="Times New Roman"/>
        </w:rPr>
        <w:t>,</w:t>
      </w:r>
      <w:r w:rsidR="005522DD">
        <w:rPr>
          <w:rFonts w:ascii="Times New Roman" w:eastAsia="Times New Roman" w:hAnsi="Times New Roman" w:cs="Times New Roman"/>
        </w:rPr>
        <w:t xml:space="preserve"> w</w:t>
      </w:r>
      <w:r w:rsidRPr="000D75EF">
        <w:rPr>
          <w:rFonts w:ascii="Times New Roman" w:eastAsia="Times New Roman" w:hAnsi="Times New Roman" w:cs="Times New Roman"/>
        </w:rPr>
        <w:t xml:space="preserve">hile </w:t>
      </w:r>
      <w:r w:rsidR="00267C21" w:rsidRPr="000D75EF">
        <w:rPr>
          <w:rFonts w:ascii="Times New Roman" w:eastAsia="Times New Roman" w:hAnsi="Times New Roman" w:cs="Times New Roman"/>
        </w:rPr>
        <w:t>the characteristics of the messages themselves are</w:t>
      </w:r>
      <w:r w:rsidRPr="000D75EF">
        <w:rPr>
          <w:rFonts w:ascii="Times New Roman" w:eastAsia="Times New Roman" w:hAnsi="Times New Roman" w:cs="Times New Roman"/>
        </w:rPr>
        <w:t xml:space="preserve"> arguably an important avenue for future research, it requires consideration of how latent textual topics and observed message quantities are probabilistically generated and how such factors would further condition the observed network dynamics in a stochastic fashion. To our knowledge, a proper probabilistic model addressing such issues </w:t>
      </w:r>
      <w:r w:rsidR="002C06EC" w:rsidRPr="000D75EF">
        <w:rPr>
          <w:rFonts w:ascii="Times New Roman" w:eastAsia="Times New Roman" w:hAnsi="Times New Roman" w:cs="Times New Roman"/>
        </w:rPr>
        <w:t>is only now in development</w:t>
      </w:r>
      <w:r w:rsidRPr="000D75EF">
        <w:rPr>
          <w:rFonts w:ascii="Times New Roman" w:eastAsia="Times New Roman" w:hAnsi="Times New Roman" w:cs="Times New Roman"/>
        </w:rPr>
        <w:t xml:space="preserve"> (e.g., Kim et al., 2017). </w:t>
      </w:r>
    </w:p>
    <w:p w14:paraId="25F460A6" w14:textId="1807CC5C" w:rsidR="00083ABC" w:rsidRPr="000D75EF" w:rsidRDefault="00083ABC"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Third, regarding the interaction effect between candidate choice homophily and time trends, we also acknowledge that such patterns may have been driven by participants’ “learning effects</w:t>
      </w:r>
      <w:r w:rsidR="00423186"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9C2E57" w:rsidRPr="000D75EF">
        <w:rPr>
          <w:rFonts w:ascii="Times New Roman" w:eastAsia="Times New Roman" w:hAnsi="Times New Roman" w:cs="Times New Roman"/>
        </w:rPr>
        <w:t xml:space="preserve">rather </w:t>
      </w:r>
      <w:r w:rsidRPr="000D75EF">
        <w:rPr>
          <w:rFonts w:ascii="Times New Roman" w:eastAsia="Times New Roman" w:hAnsi="Times New Roman" w:cs="Times New Roman"/>
        </w:rPr>
        <w:t xml:space="preserve">than </w:t>
      </w:r>
      <w:r w:rsidR="00500F17" w:rsidRPr="000D75EF">
        <w:rPr>
          <w:rFonts w:ascii="Times New Roman" w:eastAsia="Times New Roman" w:hAnsi="Times New Roman" w:cs="Times New Roman"/>
        </w:rPr>
        <w:t xml:space="preserve">the effects of </w:t>
      </w:r>
      <w:r w:rsidRPr="000D75EF">
        <w:rPr>
          <w:rFonts w:ascii="Times New Roman" w:eastAsia="Times New Roman" w:hAnsi="Times New Roman" w:cs="Times New Roman"/>
        </w:rPr>
        <w:t xml:space="preserve">campaign competitiveness. That is, based on their continued interactions in the forum, </w:t>
      </w:r>
      <w:r w:rsidR="00A57156" w:rsidRPr="000D75EF">
        <w:rPr>
          <w:rFonts w:ascii="Times New Roman" w:eastAsia="Times New Roman" w:hAnsi="Times New Roman" w:cs="Times New Roman"/>
        </w:rPr>
        <w:t xml:space="preserve">participants </w:t>
      </w:r>
      <w:r w:rsidRPr="000D75EF">
        <w:rPr>
          <w:rFonts w:ascii="Times New Roman" w:eastAsia="Times New Roman" w:hAnsi="Times New Roman" w:cs="Times New Roman"/>
        </w:rPr>
        <w:t xml:space="preserve">could have learned about others’ partisan orientations, </w:t>
      </w:r>
      <w:r w:rsidR="00A57156" w:rsidRPr="000D75EF">
        <w:rPr>
          <w:rFonts w:ascii="Times New Roman" w:eastAsia="Times New Roman" w:hAnsi="Times New Roman" w:cs="Times New Roman"/>
        </w:rPr>
        <w:t xml:space="preserve">making </w:t>
      </w:r>
      <w:r w:rsidRPr="000D75EF">
        <w:rPr>
          <w:rFonts w:ascii="Times New Roman" w:eastAsia="Times New Roman" w:hAnsi="Times New Roman" w:cs="Times New Roman"/>
        </w:rPr>
        <w:t xml:space="preserve">them better able to discern </w:t>
      </w:r>
      <w:r w:rsidR="00615E83"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partisan leanings of messages over time. While our finding could be explained by this alternative explanation, it should be also noted that, ultimately, the impact of candidate choice homophily never exceeded that of other understanding-based effects. As such, the overall results speak to the conclusion that individuals’ messa</w:t>
      </w:r>
      <w:r w:rsidR="000E2622" w:rsidRPr="000D75EF">
        <w:rPr>
          <w:rFonts w:ascii="Times New Roman" w:eastAsia="Times New Roman" w:hAnsi="Times New Roman" w:cs="Times New Roman"/>
        </w:rPr>
        <w:t>ge-</w:t>
      </w:r>
      <w:r w:rsidRPr="000D75EF">
        <w:rPr>
          <w:rFonts w:ascii="Times New Roman" w:eastAsia="Times New Roman" w:hAnsi="Times New Roman" w:cs="Times New Roman"/>
        </w:rPr>
        <w:t>selection (</w:t>
      </w:r>
      <w:r w:rsidR="00FC63F5" w:rsidRPr="000D75EF">
        <w:rPr>
          <w:rFonts w:ascii="Times New Roman" w:eastAsia="Times New Roman" w:hAnsi="Times New Roman" w:cs="Times New Roman"/>
        </w:rPr>
        <w:t xml:space="preserve">and, </w:t>
      </w:r>
      <w:r w:rsidRPr="000D75EF">
        <w:rPr>
          <w:rFonts w:ascii="Times New Roman" w:eastAsia="Times New Roman" w:hAnsi="Times New Roman" w:cs="Times New Roman"/>
        </w:rPr>
        <w:t>thus</w:t>
      </w:r>
      <w:r w:rsidR="00FC63F5" w:rsidRPr="000D75EF">
        <w:rPr>
          <w:rFonts w:ascii="Times New Roman" w:eastAsia="Times New Roman" w:hAnsi="Times New Roman" w:cs="Times New Roman"/>
        </w:rPr>
        <w:t>,</w:t>
      </w:r>
      <w:r w:rsidRPr="000D75EF">
        <w:rPr>
          <w:rFonts w:ascii="Times New Roman" w:eastAsia="Times New Roman" w:hAnsi="Times New Roman" w:cs="Times New Roman"/>
        </w:rPr>
        <w:t xml:space="preserve"> exposure) patterns are not necessarily self-segregated along overt partisan lines.</w:t>
      </w:r>
    </w:p>
    <w:p w14:paraId="2B2C79DA" w14:textId="05881A60" w:rsidR="00083ABC" w:rsidRPr="000D75EF" w:rsidRDefault="00083ABC"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 Lastly, we close by recognizing that our single-country, </w:t>
      </w:r>
      <w:r w:rsidR="00105824" w:rsidRPr="000D75EF">
        <w:rPr>
          <w:rFonts w:ascii="Times New Roman" w:eastAsia="Times New Roman" w:hAnsi="Times New Roman" w:cs="Times New Roman"/>
        </w:rPr>
        <w:t>single-</w:t>
      </w:r>
      <w:r w:rsidRPr="000D75EF">
        <w:rPr>
          <w:rFonts w:ascii="Times New Roman" w:eastAsia="Times New Roman" w:hAnsi="Times New Roman" w:cs="Times New Roman"/>
        </w:rPr>
        <w:t>election approach may not generalize to other contexts. Yet, given how similar our results are to those of other online (</w:t>
      </w:r>
      <w:proofErr w:type="spellStart"/>
      <w:r w:rsidRPr="000D75EF">
        <w:rPr>
          <w:rFonts w:ascii="Times New Roman" w:eastAsia="Times New Roman" w:hAnsi="Times New Roman" w:cs="Times New Roman"/>
        </w:rPr>
        <w:t>Himelboim</w:t>
      </w:r>
      <w:proofErr w:type="spellEnd"/>
      <w:r w:rsidRPr="000D75EF">
        <w:rPr>
          <w:rFonts w:ascii="Times New Roman" w:eastAsia="Times New Roman" w:hAnsi="Times New Roman" w:cs="Times New Roman"/>
        </w:rPr>
        <w:t>, 2008; 2011) and offline (Song, 2015) political discussion studies from considerably different geographical and electoral context</w:t>
      </w:r>
      <w:r w:rsidR="007250BD" w:rsidRPr="000D75EF">
        <w:rPr>
          <w:rFonts w:ascii="Times New Roman" w:eastAsia="Times New Roman" w:hAnsi="Times New Roman" w:cs="Times New Roman"/>
        </w:rPr>
        <w:t>s</w:t>
      </w:r>
      <w:r w:rsidRPr="000D75EF">
        <w:rPr>
          <w:rFonts w:ascii="Times New Roman" w:eastAsia="Times New Roman" w:hAnsi="Times New Roman" w:cs="Times New Roman"/>
        </w:rPr>
        <w:t xml:space="preserve">, we see little reason to expect that </w:t>
      </w:r>
      <w:r w:rsidRPr="000D75EF">
        <w:rPr>
          <w:rFonts w:ascii="Times New Roman" w:eastAsia="Times New Roman" w:hAnsi="Times New Roman" w:cs="Times New Roman"/>
        </w:rPr>
        <w:lastRenderedPageBreak/>
        <w:t xml:space="preserve">the basic underlying mechanisms identified in our study would not be applicable in different times and contexts.    </w:t>
      </w:r>
    </w:p>
    <w:p w14:paraId="0967C796" w14:textId="38C02DA4" w:rsidR="00265E03" w:rsidRDefault="00083ABC" w:rsidP="00081C75">
      <w:pPr>
        <w:widowControl w:val="0"/>
        <w:snapToGrid w:val="0"/>
        <w:spacing w:line="480" w:lineRule="auto"/>
        <w:ind w:firstLine="720"/>
        <w:contextualSpacing/>
        <w:rPr>
          <w:rFonts w:ascii="Times New Roman" w:hAnsi="Times New Roman" w:cs="Times New Roman"/>
        </w:rPr>
      </w:pPr>
      <w:r w:rsidRPr="000D75EF">
        <w:rPr>
          <w:rFonts w:ascii="Times New Roman" w:eastAsia="Times New Roman" w:hAnsi="Times New Roman" w:cs="Times New Roman"/>
        </w:rPr>
        <w:t xml:space="preserve">Throughout </w:t>
      </w:r>
      <w:r w:rsidR="00105824" w:rsidRPr="000D75EF">
        <w:rPr>
          <w:rFonts w:ascii="Times New Roman" w:eastAsia="Times New Roman" w:hAnsi="Times New Roman" w:cs="Times New Roman"/>
        </w:rPr>
        <w:t xml:space="preserve">this </w:t>
      </w:r>
      <w:r w:rsidRPr="000D75EF">
        <w:rPr>
          <w:rFonts w:ascii="Times New Roman" w:eastAsia="Times New Roman" w:hAnsi="Times New Roman" w:cs="Times New Roman"/>
        </w:rPr>
        <w:t>paper, we</w:t>
      </w:r>
      <w:r w:rsidR="00105824" w:rsidRPr="000D75EF">
        <w:rPr>
          <w:rFonts w:ascii="Times New Roman" w:eastAsia="Times New Roman" w:hAnsi="Times New Roman" w:cs="Times New Roman"/>
        </w:rPr>
        <w:t xml:space="preserve"> ha</w:t>
      </w:r>
      <w:r w:rsidR="00016428" w:rsidRPr="000D75EF">
        <w:rPr>
          <w:rFonts w:ascii="Times New Roman" w:eastAsia="Times New Roman" w:hAnsi="Times New Roman" w:cs="Times New Roman"/>
        </w:rPr>
        <w:t>v</w:t>
      </w:r>
      <w:r w:rsidR="00105824" w:rsidRPr="000D75EF">
        <w:rPr>
          <w:rFonts w:ascii="Times New Roman" w:eastAsia="Times New Roman" w:hAnsi="Times New Roman" w:cs="Times New Roman"/>
        </w:rPr>
        <w:t xml:space="preserve">e </w:t>
      </w:r>
      <w:r w:rsidRPr="000D75EF">
        <w:rPr>
          <w:rFonts w:ascii="Times New Roman" w:eastAsia="Times New Roman" w:hAnsi="Times New Roman" w:cs="Times New Roman"/>
        </w:rPr>
        <w:t>highlighted the notion that online discussion settings do not neces</w:t>
      </w:r>
      <w:r w:rsidR="000E2622" w:rsidRPr="000D75EF">
        <w:rPr>
          <w:rFonts w:ascii="Times New Roman" w:eastAsia="Times New Roman" w:hAnsi="Times New Roman" w:cs="Times New Roman"/>
        </w:rPr>
        <w:t>sarily create polarized message-</w:t>
      </w:r>
      <w:r w:rsidRPr="000D75EF">
        <w:rPr>
          <w:rFonts w:ascii="Times New Roman" w:eastAsia="Times New Roman" w:hAnsi="Times New Roman" w:cs="Times New Roman"/>
        </w:rPr>
        <w:t xml:space="preserve">selection patterns because fundamental human motivations –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vs.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w:t>
      </w:r>
      <w:r w:rsidR="007250BD"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play important roles in structuring the way people decide to </w:t>
      </w:r>
      <w:r w:rsidR="00986D09" w:rsidRPr="000D75EF">
        <w:rPr>
          <w:rFonts w:ascii="Times New Roman" w:eastAsia="Times New Roman" w:hAnsi="Times New Roman" w:cs="Times New Roman"/>
        </w:rPr>
        <w:t xml:space="preserve">initiate a communicative interaction by </w:t>
      </w:r>
      <w:r w:rsidRPr="000D75EF">
        <w:rPr>
          <w:rFonts w:ascii="Times New Roman" w:eastAsia="Times New Roman" w:hAnsi="Times New Roman" w:cs="Times New Roman"/>
        </w:rPr>
        <w:t>read</w:t>
      </w:r>
      <w:r w:rsidR="00986D09" w:rsidRPr="000D75EF">
        <w:rPr>
          <w:rFonts w:ascii="Times New Roman" w:eastAsia="Times New Roman" w:hAnsi="Times New Roman" w:cs="Times New Roman"/>
        </w:rPr>
        <w:t>ing</w:t>
      </w:r>
      <w:r w:rsidRPr="000D75EF">
        <w:rPr>
          <w:rFonts w:ascii="Times New Roman" w:eastAsia="Times New Roman" w:hAnsi="Times New Roman" w:cs="Times New Roman"/>
        </w:rPr>
        <w:t xml:space="preserve"> others’ messages. Consistent with previous evidence (Garrett &amp; Stroud, 2014; Messing &amp; Westwood, 2014), we find that individuals do not organize their message selection based solely on overt partisan c</w:t>
      </w:r>
      <w:r w:rsidR="000E2622" w:rsidRPr="000D75EF">
        <w:rPr>
          <w:rFonts w:ascii="Times New Roman" w:eastAsia="Times New Roman" w:hAnsi="Times New Roman" w:cs="Times New Roman"/>
        </w:rPr>
        <w:t>onsiderations. Instead, message-</w:t>
      </w:r>
      <w:r w:rsidRPr="000D75EF">
        <w:rPr>
          <w:rFonts w:ascii="Times New Roman" w:eastAsia="Times New Roman" w:hAnsi="Times New Roman" w:cs="Times New Roman"/>
        </w:rPr>
        <w:t xml:space="preserve">selection patterns in line with understanding goals have been observed. Further, echoing evidence by </w:t>
      </w:r>
      <w:proofErr w:type="spellStart"/>
      <w:r w:rsidRPr="000D75EF">
        <w:rPr>
          <w:rFonts w:ascii="Times New Roman" w:eastAsia="Times New Roman" w:hAnsi="Times New Roman" w:cs="Times New Roman"/>
        </w:rPr>
        <w:t>Lazer</w:t>
      </w:r>
      <w:proofErr w:type="spellEnd"/>
      <w:r w:rsidRPr="000D75EF">
        <w:rPr>
          <w:rFonts w:ascii="Times New Roman" w:eastAsia="Times New Roman" w:hAnsi="Times New Roman" w:cs="Times New Roman"/>
        </w:rPr>
        <w:t xml:space="preserve"> et al. (2010) and Song (2015), our results demonstrate that the endogenous structures of an online discussion network, which have less to do with individuals’ overt partisan preferences and directional goals, systematic</w:t>
      </w:r>
      <w:r w:rsidR="000E2622" w:rsidRPr="000D75EF">
        <w:rPr>
          <w:rFonts w:ascii="Times New Roman" w:eastAsia="Times New Roman" w:hAnsi="Times New Roman" w:cs="Times New Roman"/>
        </w:rPr>
        <w:t>ally shape individuals’ message-</w:t>
      </w:r>
      <w:r w:rsidRPr="000D75EF">
        <w:rPr>
          <w:rFonts w:ascii="Times New Roman" w:eastAsia="Times New Roman" w:hAnsi="Times New Roman" w:cs="Times New Roman"/>
        </w:rPr>
        <w:t>selection behaviors</w:t>
      </w:r>
      <w:r w:rsidR="00D955C9" w:rsidRPr="000D75EF">
        <w:rPr>
          <w:rFonts w:ascii="Times New Roman" w:eastAsia="Times New Roman" w:hAnsi="Times New Roman" w:cs="Times New Roman"/>
        </w:rPr>
        <w:t>. This means that discussants have a</w:t>
      </w:r>
      <w:r w:rsidRPr="000D75EF">
        <w:rPr>
          <w:rFonts w:ascii="Times New Roman" w:eastAsia="Times New Roman" w:hAnsi="Times New Roman" w:cs="Times New Roman"/>
        </w:rPr>
        <w:t>ccidental expos</w:t>
      </w:r>
      <w:r w:rsidR="00D955C9" w:rsidRPr="000D75EF">
        <w:rPr>
          <w:rFonts w:ascii="Times New Roman" w:eastAsia="Times New Roman" w:hAnsi="Times New Roman" w:cs="Times New Roman"/>
        </w:rPr>
        <w:t>ur</w:t>
      </w:r>
      <w:r w:rsidRPr="000D75EF">
        <w:rPr>
          <w:rFonts w:ascii="Times New Roman" w:eastAsia="Times New Roman" w:hAnsi="Times New Roman" w:cs="Times New Roman"/>
        </w:rPr>
        <w:t>e to cross</w:t>
      </w:r>
      <w:r w:rsidR="005A776D" w:rsidRPr="000D75EF">
        <w:rPr>
          <w:rFonts w:ascii="Times New Roman" w:eastAsia="Times New Roman" w:hAnsi="Times New Roman" w:cs="Times New Roman"/>
        </w:rPr>
        <w:t>-</w:t>
      </w:r>
      <w:r w:rsidRPr="000D75EF">
        <w:rPr>
          <w:rFonts w:ascii="Times New Roman" w:eastAsia="Times New Roman" w:hAnsi="Times New Roman" w:cs="Times New Roman"/>
        </w:rPr>
        <w:t xml:space="preserve">cutting political messages. </w:t>
      </w:r>
      <w:r w:rsidR="00A973E9" w:rsidRPr="000D75EF">
        <w:rPr>
          <w:rFonts w:ascii="Times New Roman" w:eastAsia="Times New Roman" w:hAnsi="Times New Roman" w:cs="Times New Roman"/>
        </w:rPr>
        <w:t>Thus, w</w:t>
      </w:r>
      <w:r w:rsidRPr="000D75EF">
        <w:rPr>
          <w:rFonts w:ascii="Times New Roman" w:eastAsia="Times New Roman" w:hAnsi="Times New Roman" w:cs="Times New Roman"/>
        </w:rPr>
        <w:t xml:space="preserve">hile </w:t>
      </w:r>
      <w:r w:rsidR="00A973E9" w:rsidRPr="000D75EF">
        <w:rPr>
          <w:rFonts w:ascii="Times New Roman" w:eastAsia="Times New Roman" w:hAnsi="Times New Roman" w:cs="Times New Roman"/>
        </w:rPr>
        <w:t xml:space="preserve">it is still possible to isolate oneself </w:t>
      </w:r>
      <w:r w:rsidRPr="000D75EF">
        <w:rPr>
          <w:rFonts w:ascii="Times New Roman" w:eastAsia="Times New Roman" w:hAnsi="Times New Roman" w:cs="Times New Roman"/>
        </w:rPr>
        <w:t>from different perspectives online, this study suggests it is not an unavoidable consequence of conscious individual choice.</w:t>
      </w:r>
    </w:p>
    <w:p w14:paraId="79189D38" w14:textId="77777777" w:rsidR="00483E53" w:rsidRDefault="00483E53" w:rsidP="00081C75">
      <w:pPr>
        <w:widowControl w:val="0"/>
        <w:snapToGrid w:val="0"/>
        <w:spacing w:line="480" w:lineRule="auto"/>
        <w:contextualSpacing/>
        <w:rPr>
          <w:rFonts w:ascii="Times New Roman" w:hAnsi="Times New Roman" w:cs="Times New Roman"/>
        </w:rPr>
      </w:pPr>
      <w:r>
        <w:rPr>
          <w:rFonts w:ascii="Times New Roman" w:hAnsi="Times New Roman" w:cs="Times New Roman"/>
        </w:rPr>
        <w:br w:type="page"/>
      </w:r>
    </w:p>
    <w:p w14:paraId="2A8815FD" w14:textId="2AC59602" w:rsidR="00265E03" w:rsidRPr="003D6A2D" w:rsidRDefault="00265E03" w:rsidP="00081C75">
      <w:pPr>
        <w:widowControl w:val="0"/>
        <w:snapToGrid w:val="0"/>
        <w:spacing w:line="480" w:lineRule="auto"/>
        <w:contextualSpacing/>
        <w:jc w:val="center"/>
        <w:rPr>
          <w:rFonts w:ascii="Times New Roman" w:hAnsi="Times New Roman" w:cs="Times New Roman"/>
        </w:rPr>
      </w:pPr>
      <w:r w:rsidRPr="003D6A2D">
        <w:rPr>
          <w:rFonts w:ascii="Times New Roman" w:hAnsi="Times New Roman" w:cs="Times New Roman"/>
        </w:rPr>
        <w:lastRenderedPageBreak/>
        <w:t>Reference</w:t>
      </w:r>
      <w:r>
        <w:rPr>
          <w:rFonts w:ascii="Times New Roman" w:hAnsi="Times New Roman" w:cs="Times New Roman"/>
        </w:rPr>
        <w:t>s</w:t>
      </w:r>
    </w:p>
    <w:p w14:paraId="7118EFA4" w14:textId="77777777"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Ahn</w:t>
      </w:r>
      <w:proofErr w:type="spellEnd"/>
      <w:r w:rsidRPr="003D6A2D">
        <w:rPr>
          <w:rFonts w:ascii="Times New Roman" w:hAnsi="Times New Roman" w:cs="Times New Roman"/>
        </w:rPr>
        <w:t xml:space="preserve">, T. K., </w:t>
      </w:r>
      <w:proofErr w:type="spellStart"/>
      <w:r w:rsidRPr="003D6A2D">
        <w:rPr>
          <w:rFonts w:ascii="Times New Roman" w:hAnsi="Times New Roman" w:cs="Times New Roman"/>
        </w:rPr>
        <w:t>Huckfeldt</w:t>
      </w:r>
      <w:proofErr w:type="spellEnd"/>
      <w:r w:rsidRPr="003D6A2D">
        <w:rPr>
          <w:rFonts w:ascii="Times New Roman" w:hAnsi="Times New Roman" w:cs="Times New Roman"/>
        </w:rPr>
        <w:t>, R., &amp; Ryan, J. B. (2014). </w:t>
      </w:r>
      <w:r w:rsidRPr="003D6A2D">
        <w:rPr>
          <w:rFonts w:ascii="Times New Roman" w:hAnsi="Times New Roman" w:cs="Times New Roman"/>
          <w:i/>
          <w:iCs/>
        </w:rPr>
        <w:t>Experts, activists, and interdependent citizens: Are electorates self-educating?</w:t>
      </w:r>
      <w:r w:rsidRPr="003D6A2D">
        <w:rPr>
          <w:rFonts w:ascii="Times New Roman" w:hAnsi="Times New Roman" w:cs="Times New Roman"/>
        </w:rPr>
        <w:t xml:space="preserve"> New York: Cambridge University Press.</w:t>
      </w:r>
    </w:p>
    <w:p w14:paraId="64AE62E2" w14:textId="6B2566C5"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Bakshy</w:t>
      </w:r>
      <w:proofErr w:type="spellEnd"/>
      <w:r w:rsidRPr="003D6A2D">
        <w:rPr>
          <w:rFonts w:ascii="Times New Roman" w:hAnsi="Times New Roman" w:cs="Times New Roman"/>
        </w:rPr>
        <w:t>, E., Messing, S., &amp; Adamic, L. A. (2015). Exposure to ideologically diverse news and opinion on Facebook. </w:t>
      </w:r>
      <w:r w:rsidRPr="003D6A2D">
        <w:rPr>
          <w:rFonts w:ascii="Times New Roman" w:hAnsi="Times New Roman" w:cs="Times New Roman"/>
          <w:i/>
          <w:iCs/>
        </w:rPr>
        <w:t>Science</w:t>
      </w:r>
      <w:r w:rsidRPr="003D6A2D">
        <w:rPr>
          <w:rFonts w:ascii="Times New Roman" w:hAnsi="Times New Roman" w:cs="Times New Roman"/>
        </w:rPr>
        <w:t>, </w:t>
      </w:r>
      <w:r w:rsidRPr="003D6A2D">
        <w:rPr>
          <w:rFonts w:ascii="Times New Roman" w:hAnsi="Times New Roman" w:cs="Times New Roman"/>
          <w:i/>
          <w:iCs/>
        </w:rPr>
        <w:t>348</w:t>
      </w:r>
      <w:r w:rsidRPr="003D6A2D">
        <w:rPr>
          <w:rFonts w:ascii="Times New Roman" w:hAnsi="Times New Roman" w:cs="Times New Roman"/>
        </w:rPr>
        <w:t>, 1130-1132.</w:t>
      </w:r>
      <w:r w:rsidR="00DA6F12">
        <w:rPr>
          <w:rFonts w:ascii="Times New Roman" w:hAnsi="Times New Roman" w:cs="Times New Roman"/>
        </w:rPr>
        <w:t xml:space="preserve"> doi</w:t>
      </w:r>
      <w:r w:rsidR="008F18F3">
        <w:rPr>
          <w:rFonts w:ascii="Times New Roman" w:hAnsi="Times New Roman" w:cs="Times New Roman"/>
        </w:rPr>
        <w:t>:</w:t>
      </w:r>
      <w:r w:rsidR="00DA6F12" w:rsidRPr="00DA6F12">
        <w:rPr>
          <w:rFonts w:ascii="Times New Roman" w:hAnsi="Times New Roman" w:cs="Times New Roman"/>
        </w:rPr>
        <w:t>10.1126/science.aaa1160</w:t>
      </w:r>
    </w:p>
    <w:p w14:paraId="11145F22" w14:textId="4D2632B6"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Barabási</w:t>
      </w:r>
      <w:proofErr w:type="spellEnd"/>
      <w:r w:rsidRPr="003D6A2D">
        <w:rPr>
          <w:rFonts w:ascii="Times New Roman" w:hAnsi="Times New Roman" w:cs="Times New Roman"/>
        </w:rPr>
        <w:t xml:space="preserve">, A. L., &amp; Albert, R. (1999). Emergence of scaling in random networks. </w:t>
      </w:r>
      <w:r w:rsidRPr="003D6A2D">
        <w:rPr>
          <w:rFonts w:ascii="Times New Roman" w:hAnsi="Times New Roman" w:cs="Times New Roman"/>
          <w:i/>
        </w:rPr>
        <w:t>Science, 286</w:t>
      </w:r>
      <w:r w:rsidRPr="003D6A2D">
        <w:rPr>
          <w:rFonts w:ascii="Times New Roman" w:hAnsi="Times New Roman" w:cs="Times New Roman"/>
        </w:rPr>
        <w:t>, 509-512.</w:t>
      </w:r>
      <w:r w:rsidR="00DA6F12">
        <w:rPr>
          <w:rFonts w:ascii="Times New Roman" w:hAnsi="Times New Roman" w:cs="Times New Roman"/>
        </w:rPr>
        <w:t xml:space="preserve"> </w:t>
      </w:r>
      <w:r w:rsidR="008F18F3">
        <w:rPr>
          <w:rFonts w:ascii="Times New Roman" w:hAnsi="Times New Roman" w:cs="Times New Roman"/>
        </w:rPr>
        <w:t>doi:</w:t>
      </w:r>
      <w:r w:rsidR="00DA6F12" w:rsidRPr="00DA6F12">
        <w:rPr>
          <w:rFonts w:ascii="Times New Roman" w:hAnsi="Times New Roman" w:cs="Times New Roman"/>
        </w:rPr>
        <w:t>10.1126/science.286.5439.509</w:t>
      </w:r>
    </w:p>
    <w:p w14:paraId="55924576" w14:textId="1D2B9F2A"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Block, P., &amp; </w:t>
      </w:r>
      <w:proofErr w:type="spellStart"/>
      <w:r w:rsidRPr="003D6A2D">
        <w:rPr>
          <w:rFonts w:ascii="Times New Roman" w:hAnsi="Times New Roman" w:cs="Times New Roman"/>
        </w:rPr>
        <w:t>Grund</w:t>
      </w:r>
      <w:proofErr w:type="spellEnd"/>
      <w:r w:rsidRPr="003D6A2D">
        <w:rPr>
          <w:rFonts w:ascii="Times New Roman" w:hAnsi="Times New Roman" w:cs="Times New Roman"/>
        </w:rPr>
        <w:t xml:space="preserve">, T. (2014). Multidimensional homophily in friendship networks. </w:t>
      </w:r>
      <w:r w:rsidRPr="003D6A2D">
        <w:rPr>
          <w:rFonts w:ascii="Times New Roman" w:hAnsi="Times New Roman" w:cs="Times New Roman"/>
          <w:i/>
        </w:rPr>
        <w:t>Network Science, 2</w:t>
      </w:r>
      <w:r w:rsidRPr="003D6A2D">
        <w:rPr>
          <w:rFonts w:ascii="Times New Roman" w:hAnsi="Times New Roman" w:cs="Times New Roman"/>
        </w:rPr>
        <w:t>, 189–212.</w:t>
      </w:r>
      <w:r w:rsidR="008F18F3">
        <w:rPr>
          <w:rFonts w:ascii="Times New Roman" w:hAnsi="Times New Roman" w:cs="Times New Roman"/>
        </w:rPr>
        <w:t xml:space="preserve"> doi:</w:t>
      </w:r>
      <w:r w:rsidR="00776725" w:rsidRPr="00776725">
        <w:rPr>
          <w:rFonts w:ascii="Times New Roman" w:hAnsi="Times New Roman" w:cs="Times New Roman"/>
        </w:rPr>
        <w:t>10.1017/nws.2014.17</w:t>
      </w:r>
    </w:p>
    <w:p w14:paraId="677F9CDA" w14:textId="693BD601"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Boutyline</w:t>
      </w:r>
      <w:proofErr w:type="spellEnd"/>
      <w:r w:rsidRPr="003D6A2D">
        <w:rPr>
          <w:rFonts w:ascii="Times New Roman" w:hAnsi="Times New Roman" w:cs="Times New Roman"/>
        </w:rPr>
        <w:t xml:space="preserve">, A., &amp; </w:t>
      </w:r>
      <w:proofErr w:type="spellStart"/>
      <w:r w:rsidRPr="003D6A2D">
        <w:rPr>
          <w:rFonts w:ascii="Times New Roman" w:hAnsi="Times New Roman" w:cs="Times New Roman"/>
        </w:rPr>
        <w:t>Willer</w:t>
      </w:r>
      <w:proofErr w:type="spellEnd"/>
      <w:r w:rsidRPr="003D6A2D">
        <w:rPr>
          <w:rFonts w:ascii="Times New Roman" w:hAnsi="Times New Roman" w:cs="Times New Roman"/>
        </w:rPr>
        <w:t xml:space="preserve">, R. (2017). The social structure of political echo chambers: Variation in ideological homophily in online networks. </w:t>
      </w:r>
      <w:r w:rsidRPr="003D6A2D">
        <w:rPr>
          <w:rFonts w:ascii="Times New Roman" w:hAnsi="Times New Roman" w:cs="Times New Roman"/>
          <w:i/>
        </w:rPr>
        <w:t>Political Psychology, 38</w:t>
      </w:r>
      <w:r w:rsidRPr="003D6A2D">
        <w:rPr>
          <w:rFonts w:ascii="Times New Roman" w:hAnsi="Times New Roman" w:cs="Times New Roman"/>
        </w:rPr>
        <w:t>, 551-569.</w:t>
      </w:r>
      <w:r w:rsidR="00776725">
        <w:rPr>
          <w:rFonts w:ascii="Times New Roman" w:hAnsi="Times New Roman" w:cs="Times New Roman"/>
        </w:rPr>
        <w:t xml:space="preserve"> </w:t>
      </w:r>
      <w:r w:rsidR="008F18F3">
        <w:rPr>
          <w:rFonts w:ascii="Times New Roman" w:hAnsi="Times New Roman" w:cs="Times New Roman"/>
        </w:rPr>
        <w:t>doi:</w:t>
      </w:r>
      <w:r w:rsidR="00776725" w:rsidRPr="00776725">
        <w:rPr>
          <w:rFonts w:ascii="Times New Roman" w:hAnsi="Times New Roman" w:cs="Times New Roman"/>
        </w:rPr>
        <w:t>10.1111/pops.12337</w:t>
      </w:r>
    </w:p>
    <w:p w14:paraId="25B140FF" w14:textId="595E3929" w:rsidR="00A07903" w:rsidRPr="003D6A2D" w:rsidRDefault="00A07903" w:rsidP="00081C75">
      <w:pPr>
        <w:widowControl w:val="0"/>
        <w:adjustRightInd w:val="0"/>
        <w:snapToGrid w:val="0"/>
        <w:spacing w:line="480" w:lineRule="auto"/>
        <w:ind w:left="720" w:hanging="720"/>
        <w:contextualSpacing/>
        <w:rPr>
          <w:rFonts w:ascii="Times New Roman" w:eastAsia="Times New Roman" w:hAnsi="Times New Roman" w:cs="Times New Roman"/>
        </w:rPr>
      </w:pPr>
      <w:r w:rsidRPr="003D6A2D">
        <w:rPr>
          <w:rFonts w:ascii="Times New Roman" w:eastAsia="Times New Roman" w:hAnsi="Times New Roman" w:cs="Times New Roman"/>
          <w:color w:val="222222"/>
          <w:shd w:val="clear" w:color="auto" w:fill="FFFFFF"/>
        </w:rPr>
        <w:t>Cacioppo, J. T., Petty, R. E., Feinstein, J. A., &amp; Jarvis, W. B. G. (1996). Dispositional differences in cognitive motivation: The life and times of individuals varying in need for cognition. </w:t>
      </w:r>
      <w:r w:rsidRPr="003D6A2D">
        <w:rPr>
          <w:rFonts w:ascii="Times New Roman" w:eastAsia="Times New Roman" w:hAnsi="Times New Roman" w:cs="Times New Roman"/>
          <w:i/>
          <w:iCs/>
          <w:color w:val="222222"/>
          <w:shd w:val="clear" w:color="auto" w:fill="FFFFFF"/>
        </w:rPr>
        <w:t>Psychological Bulletin</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119</w:t>
      </w:r>
      <w:r w:rsidRPr="003D6A2D">
        <w:rPr>
          <w:rFonts w:ascii="Times New Roman" w:eastAsia="Times New Roman" w:hAnsi="Times New Roman" w:cs="Times New Roman"/>
          <w:color w:val="222222"/>
          <w:shd w:val="clear" w:color="auto" w:fill="FFFFFF"/>
        </w:rPr>
        <w:t>, 197</w:t>
      </w:r>
      <w:r w:rsidR="00772C9F">
        <w:rPr>
          <w:rFonts w:ascii="Times New Roman" w:eastAsia="Times New Roman" w:hAnsi="Times New Roman" w:cs="Times New Roman"/>
          <w:color w:val="222222"/>
          <w:shd w:val="clear" w:color="auto" w:fill="FFFFFF"/>
        </w:rPr>
        <w:t>-253</w:t>
      </w:r>
      <w:r w:rsidRPr="003D6A2D">
        <w:rPr>
          <w:rFonts w:ascii="Times New Roman" w:eastAsia="Times New Roman" w:hAnsi="Times New Roman" w:cs="Times New Roman"/>
          <w:color w:val="222222"/>
          <w:shd w:val="clear" w:color="auto" w:fill="FFFFFF"/>
        </w:rPr>
        <w:t>.</w:t>
      </w:r>
      <w:r w:rsidR="00776725">
        <w:rPr>
          <w:rFonts w:ascii="Times New Roman" w:eastAsia="Times New Roman" w:hAnsi="Times New Roman" w:cs="Times New Roman"/>
          <w:color w:val="222222"/>
          <w:shd w:val="clear" w:color="auto" w:fill="FFFFFF"/>
        </w:rPr>
        <w:t xml:space="preserve"> </w:t>
      </w:r>
      <w:r w:rsidR="008F18F3">
        <w:rPr>
          <w:rFonts w:ascii="Times New Roman" w:hAnsi="Times New Roman" w:cs="Times New Roman"/>
        </w:rPr>
        <w:t>doi:</w:t>
      </w:r>
      <w:r w:rsidR="00776725" w:rsidRPr="00776725">
        <w:rPr>
          <w:rFonts w:ascii="Times New Roman" w:eastAsia="Times New Roman" w:hAnsi="Times New Roman" w:cs="Times New Roman"/>
          <w:color w:val="222222"/>
          <w:shd w:val="clear" w:color="auto" w:fill="FFFFFF"/>
        </w:rPr>
        <w:t>10.1037/0033-2909.119.2.197</w:t>
      </w:r>
    </w:p>
    <w:p w14:paraId="1C173C66" w14:textId="064B9408"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Carnahan, D., Garrett, R. K., &amp; Lynch, E. K. (2016). Candidate vulnerability and exposure to </w:t>
      </w:r>
      <w:proofErr w:type="spellStart"/>
      <w:r w:rsidRPr="003D6A2D">
        <w:rPr>
          <w:rFonts w:ascii="Times New Roman" w:hAnsi="Times New Roman" w:cs="Times New Roman"/>
        </w:rPr>
        <w:t>counterattitudinal</w:t>
      </w:r>
      <w:proofErr w:type="spellEnd"/>
      <w:r w:rsidRPr="003D6A2D">
        <w:rPr>
          <w:rFonts w:ascii="Times New Roman" w:hAnsi="Times New Roman" w:cs="Times New Roman"/>
        </w:rPr>
        <w:t xml:space="preserve"> information: Evidence from two US presidential elections. </w:t>
      </w:r>
      <w:r w:rsidRPr="003D6A2D">
        <w:rPr>
          <w:rFonts w:ascii="Times New Roman" w:hAnsi="Times New Roman" w:cs="Times New Roman"/>
          <w:i/>
          <w:iCs/>
        </w:rPr>
        <w:t>Human Communication Research</w:t>
      </w:r>
      <w:r w:rsidRPr="003D6A2D">
        <w:rPr>
          <w:rFonts w:ascii="Times New Roman" w:hAnsi="Times New Roman" w:cs="Times New Roman"/>
        </w:rPr>
        <w:t>, </w:t>
      </w:r>
      <w:r w:rsidRPr="003D6A2D">
        <w:rPr>
          <w:rFonts w:ascii="Times New Roman" w:hAnsi="Times New Roman" w:cs="Times New Roman"/>
          <w:i/>
          <w:iCs/>
        </w:rPr>
        <w:t>42</w:t>
      </w:r>
      <w:r w:rsidRPr="003D6A2D">
        <w:rPr>
          <w:rFonts w:ascii="Times New Roman" w:hAnsi="Times New Roman" w:cs="Times New Roman"/>
        </w:rPr>
        <w:t>, 577-598.</w:t>
      </w:r>
      <w:r w:rsidR="00776725">
        <w:rPr>
          <w:rFonts w:ascii="Times New Roman" w:hAnsi="Times New Roman" w:cs="Times New Roman"/>
        </w:rPr>
        <w:t xml:space="preserve"> </w:t>
      </w:r>
      <w:r w:rsidR="008F18F3">
        <w:rPr>
          <w:rFonts w:ascii="Times New Roman" w:hAnsi="Times New Roman" w:cs="Times New Roman"/>
        </w:rPr>
        <w:t>doi:</w:t>
      </w:r>
      <w:r w:rsidR="00776725" w:rsidRPr="00776725">
        <w:rPr>
          <w:rFonts w:ascii="Times New Roman" w:hAnsi="Times New Roman" w:cs="Times New Roman"/>
        </w:rPr>
        <w:t>10.1111/hcre.12088</w:t>
      </w:r>
    </w:p>
    <w:p w14:paraId="15DBF3F8" w14:textId="286BA8D6"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Cranmer, S. J., </w:t>
      </w:r>
      <w:proofErr w:type="spellStart"/>
      <w:r w:rsidRPr="003D6A2D">
        <w:rPr>
          <w:rFonts w:ascii="Times New Roman" w:hAnsi="Times New Roman" w:cs="Times New Roman"/>
        </w:rPr>
        <w:t>Leifeld</w:t>
      </w:r>
      <w:proofErr w:type="spellEnd"/>
      <w:r w:rsidRPr="003D6A2D">
        <w:rPr>
          <w:rFonts w:ascii="Times New Roman" w:hAnsi="Times New Roman" w:cs="Times New Roman"/>
        </w:rPr>
        <w:t>, P., McClurg, S. D., &amp; Rolfe, M. (2017). Navigating the range of statistical tools for inferential network analysis. </w:t>
      </w:r>
      <w:r w:rsidRPr="003D6A2D">
        <w:rPr>
          <w:rFonts w:ascii="Times New Roman" w:hAnsi="Times New Roman" w:cs="Times New Roman"/>
          <w:i/>
          <w:iCs/>
        </w:rPr>
        <w:t>American Journal of Political Science</w:t>
      </w:r>
      <w:r w:rsidRPr="003D6A2D">
        <w:rPr>
          <w:rFonts w:ascii="Times New Roman" w:hAnsi="Times New Roman" w:cs="Times New Roman"/>
        </w:rPr>
        <w:t>, </w:t>
      </w:r>
      <w:r w:rsidRPr="003D6A2D">
        <w:rPr>
          <w:rFonts w:ascii="Times New Roman" w:hAnsi="Times New Roman" w:cs="Times New Roman"/>
          <w:i/>
          <w:iCs/>
        </w:rPr>
        <w:t>61</w:t>
      </w:r>
      <w:r w:rsidRPr="003D6A2D">
        <w:rPr>
          <w:rFonts w:ascii="Times New Roman" w:hAnsi="Times New Roman" w:cs="Times New Roman"/>
        </w:rPr>
        <w:t>, 237-251.</w:t>
      </w:r>
      <w:r w:rsidR="00776725">
        <w:rPr>
          <w:rFonts w:ascii="Times New Roman" w:hAnsi="Times New Roman" w:cs="Times New Roman"/>
        </w:rPr>
        <w:t xml:space="preserve"> </w:t>
      </w:r>
      <w:r w:rsidR="008F18F3">
        <w:rPr>
          <w:rFonts w:ascii="Times New Roman" w:hAnsi="Times New Roman" w:cs="Times New Roman"/>
        </w:rPr>
        <w:t>doi:</w:t>
      </w:r>
      <w:r w:rsidR="00776725" w:rsidRPr="00776725">
        <w:rPr>
          <w:rFonts w:ascii="Times New Roman" w:hAnsi="Times New Roman" w:cs="Times New Roman"/>
        </w:rPr>
        <w:t>10.1111/ajps.12263</w:t>
      </w:r>
    </w:p>
    <w:p w14:paraId="322B27A5" w14:textId="32A3A6CC" w:rsidR="00A07903" w:rsidRDefault="00A07903" w:rsidP="00081C75">
      <w:pPr>
        <w:widowControl w:val="0"/>
        <w:adjustRightInd w:val="0"/>
        <w:snapToGrid w:val="0"/>
        <w:spacing w:line="480" w:lineRule="auto"/>
        <w:ind w:left="720" w:hanging="720"/>
        <w:contextualSpacing/>
        <w:rPr>
          <w:ins w:id="28" w:author="Author"/>
          <w:rFonts w:ascii="Times New Roman" w:hAnsi="Times New Roman" w:cs="Times New Roman"/>
        </w:rPr>
      </w:pPr>
      <w:r w:rsidRPr="003D6A2D">
        <w:rPr>
          <w:rFonts w:ascii="Times New Roman" w:hAnsi="Times New Roman" w:cs="Times New Roman"/>
        </w:rPr>
        <w:t xml:space="preserve">Dahlgren, P. (2005). The Internet, public spheres, and political communication: Dispersion and deliberation. </w:t>
      </w:r>
      <w:r w:rsidRPr="003D6A2D">
        <w:rPr>
          <w:rFonts w:ascii="Times New Roman" w:hAnsi="Times New Roman" w:cs="Times New Roman"/>
          <w:i/>
        </w:rPr>
        <w:t>Political Communication, 22</w:t>
      </w:r>
      <w:r w:rsidRPr="003D6A2D">
        <w:rPr>
          <w:rFonts w:ascii="Times New Roman" w:hAnsi="Times New Roman" w:cs="Times New Roman"/>
        </w:rPr>
        <w:t>, 147-162.</w:t>
      </w:r>
      <w:r w:rsidR="00776725">
        <w:rPr>
          <w:rFonts w:ascii="Times New Roman" w:hAnsi="Times New Roman" w:cs="Times New Roman"/>
        </w:rPr>
        <w:t xml:space="preserve"> </w:t>
      </w:r>
      <w:r w:rsidR="008F18F3">
        <w:rPr>
          <w:rFonts w:ascii="Times New Roman" w:hAnsi="Times New Roman" w:cs="Times New Roman"/>
        </w:rPr>
        <w:t>doi:</w:t>
      </w:r>
      <w:r w:rsidR="00776725" w:rsidRPr="00776725">
        <w:rPr>
          <w:rFonts w:ascii="Times New Roman" w:hAnsi="Times New Roman" w:cs="Times New Roman"/>
        </w:rPr>
        <w:t>10.1080/10584600590933160</w:t>
      </w:r>
    </w:p>
    <w:p w14:paraId="14A95ECF" w14:textId="5F7670DE" w:rsidR="002029D9" w:rsidRPr="003D6A2D" w:rsidRDefault="002029D9" w:rsidP="00081C75">
      <w:pPr>
        <w:widowControl w:val="0"/>
        <w:adjustRightInd w:val="0"/>
        <w:snapToGrid w:val="0"/>
        <w:spacing w:line="480" w:lineRule="auto"/>
        <w:ind w:left="720" w:hanging="720"/>
        <w:contextualSpacing/>
        <w:rPr>
          <w:rFonts w:ascii="Times New Roman" w:hAnsi="Times New Roman" w:cs="Times New Roman"/>
        </w:rPr>
      </w:pPr>
      <w:bookmarkStart w:id="29" w:name="_GoBack"/>
      <w:bookmarkEnd w:id="29"/>
      <w:ins w:id="30" w:author="Author">
        <w:r w:rsidRPr="002029D9">
          <w:rPr>
            <w:rFonts w:ascii="Times New Roman" w:hAnsi="Times New Roman" w:cs="Times New Roman"/>
            <w:highlight w:val="yellow"/>
            <w:rPrChange w:id="31" w:author="Author">
              <w:rPr>
                <w:rFonts w:ascii="Times New Roman" w:hAnsi="Times New Roman" w:cs="Times New Roman"/>
              </w:rPr>
            </w:rPrChange>
          </w:rPr>
          <w:lastRenderedPageBreak/>
          <w:t xml:space="preserve">Dekker, D., </w:t>
        </w:r>
        <w:proofErr w:type="spellStart"/>
        <w:r w:rsidRPr="002029D9">
          <w:rPr>
            <w:rFonts w:ascii="Times New Roman" w:hAnsi="Times New Roman" w:cs="Times New Roman"/>
            <w:highlight w:val="yellow"/>
            <w:rPrChange w:id="32" w:author="Author">
              <w:rPr>
                <w:rFonts w:ascii="Times New Roman" w:hAnsi="Times New Roman" w:cs="Times New Roman"/>
              </w:rPr>
            </w:rPrChange>
          </w:rPr>
          <w:t>Krackhardt</w:t>
        </w:r>
        <w:proofErr w:type="spellEnd"/>
        <w:r w:rsidRPr="002029D9">
          <w:rPr>
            <w:rFonts w:ascii="Times New Roman" w:hAnsi="Times New Roman" w:cs="Times New Roman"/>
            <w:highlight w:val="yellow"/>
            <w:rPrChange w:id="33" w:author="Author">
              <w:rPr>
                <w:rFonts w:ascii="Times New Roman" w:hAnsi="Times New Roman" w:cs="Times New Roman"/>
              </w:rPr>
            </w:rPrChange>
          </w:rPr>
          <w:t xml:space="preserve">, D., &amp; </w:t>
        </w:r>
        <w:proofErr w:type="spellStart"/>
        <w:r w:rsidRPr="002029D9">
          <w:rPr>
            <w:rFonts w:ascii="Times New Roman" w:hAnsi="Times New Roman" w:cs="Times New Roman"/>
            <w:highlight w:val="yellow"/>
            <w:rPrChange w:id="34" w:author="Author">
              <w:rPr>
                <w:rFonts w:ascii="Times New Roman" w:hAnsi="Times New Roman" w:cs="Times New Roman"/>
              </w:rPr>
            </w:rPrChange>
          </w:rPr>
          <w:t>Snijders</w:t>
        </w:r>
        <w:proofErr w:type="spellEnd"/>
        <w:r w:rsidRPr="002029D9">
          <w:rPr>
            <w:rFonts w:ascii="Times New Roman" w:hAnsi="Times New Roman" w:cs="Times New Roman"/>
            <w:highlight w:val="yellow"/>
            <w:rPrChange w:id="35" w:author="Author">
              <w:rPr>
                <w:rFonts w:ascii="Times New Roman" w:hAnsi="Times New Roman" w:cs="Times New Roman"/>
              </w:rPr>
            </w:rPrChange>
          </w:rPr>
          <w:t xml:space="preserve">, T. A. (2007). Sensitivity of MRQAP tests to collinearity and autocorrelation conditions. </w:t>
        </w:r>
        <w:proofErr w:type="spellStart"/>
        <w:r w:rsidRPr="002029D9">
          <w:rPr>
            <w:rFonts w:ascii="Times New Roman" w:hAnsi="Times New Roman" w:cs="Times New Roman"/>
            <w:i/>
            <w:highlight w:val="yellow"/>
            <w:rPrChange w:id="36" w:author="Author">
              <w:rPr>
                <w:rFonts w:ascii="Times New Roman" w:hAnsi="Times New Roman" w:cs="Times New Roman"/>
              </w:rPr>
            </w:rPrChange>
          </w:rPr>
          <w:t>Psychometrika</w:t>
        </w:r>
        <w:proofErr w:type="spellEnd"/>
        <w:r w:rsidRPr="002029D9">
          <w:rPr>
            <w:rFonts w:ascii="Times New Roman" w:hAnsi="Times New Roman" w:cs="Times New Roman"/>
            <w:i/>
            <w:highlight w:val="yellow"/>
            <w:rPrChange w:id="37" w:author="Author">
              <w:rPr>
                <w:rFonts w:ascii="Times New Roman" w:hAnsi="Times New Roman" w:cs="Times New Roman"/>
              </w:rPr>
            </w:rPrChange>
          </w:rPr>
          <w:t>, 72</w:t>
        </w:r>
        <w:r w:rsidRPr="002029D9">
          <w:rPr>
            <w:rFonts w:ascii="Times New Roman" w:hAnsi="Times New Roman" w:cs="Times New Roman"/>
            <w:highlight w:val="yellow"/>
            <w:rPrChange w:id="38" w:author="Author">
              <w:rPr>
                <w:rFonts w:ascii="Times New Roman" w:hAnsi="Times New Roman" w:cs="Times New Roman"/>
              </w:rPr>
            </w:rPrChange>
          </w:rPr>
          <w:t xml:space="preserve">, 563-581. </w:t>
        </w:r>
        <w:proofErr w:type="spellStart"/>
        <w:r w:rsidRPr="002029D9">
          <w:rPr>
            <w:rFonts w:ascii="Times New Roman" w:hAnsi="Times New Roman" w:cs="Times New Roman"/>
            <w:highlight w:val="yellow"/>
            <w:rPrChange w:id="39" w:author="Author">
              <w:rPr>
                <w:rFonts w:ascii="Times New Roman" w:hAnsi="Times New Roman" w:cs="Times New Roman"/>
              </w:rPr>
            </w:rPrChange>
          </w:rPr>
          <w:t>doi</w:t>
        </w:r>
        <w:proofErr w:type="spellEnd"/>
        <w:r w:rsidRPr="002029D9">
          <w:rPr>
            <w:rFonts w:ascii="Times New Roman" w:hAnsi="Times New Roman" w:cs="Times New Roman"/>
            <w:highlight w:val="yellow"/>
            <w:rPrChange w:id="40" w:author="Author">
              <w:rPr>
                <w:rFonts w:ascii="Times New Roman" w:hAnsi="Times New Roman" w:cs="Times New Roman"/>
              </w:rPr>
            </w:rPrChange>
          </w:rPr>
          <w:t>:</w:t>
        </w:r>
        <w:r w:rsidRPr="002029D9">
          <w:rPr>
            <w:highlight w:val="yellow"/>
            <w:rPrChange w:id="41" w:author="Author">
              <w:rPr/>
            </w:rPrChange>
          </w:rPr>
          <w:t xml:space="preserve"> </w:t>
        </w:r>
        <w:r w:rsidRPr="002029D9">
          <w:rPr>
            <w:rFonts w:ascii="Times New Roman" w:hAnsi="Times New Roman" w:cs="Times New Roman"/>
            <w:highlight w:val="yellow"/>
            <w:rPrChange w:id="42" w:author="Author">
              <w:rPr>
                <w:rFonts w:ascii="Times New Roman" w:hAnsi="Times New Roman" w:cs="Times New Roman"/>
              </w:rPr>
            </w:rPrChange>
          </w:rPr>
          <w:t>10.1007/s11336-007-9016-1</w:t>
        </w:r>
      </w:ins>
    </w:p>
    <w:p w14:paraId="3C9CA169" w14:textId="577A6CC1"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Desmarais, B. A., &amp; Cranmer, S. J. (2012). Statistical mechanics of networks: Estimation and uncertainty. </w:t>
      </w:r>
      <w:proofErr w:type="spellStart"/>
      <w:r w:rsidRPr="003D6A2D">
        <w:rPr>
          <w:rFonts w:ascii="Times New Roman" w:hAnsi="Times New Roman" w:cs="Times New Roman"/>
          <w:i/>
          <w:iCs/>
        </w:rPr>
        <w:t>Physica</w:t>
      </w:r>
      <w:proofErr w:type="spellEnd"/>
      <w:r w:rsidRPr="003D6A2D">
        <w:rPr>
          <w:rFonts w:ascii="Times New Roman" w:hAnsi="Times New Roman" w:cs="Times New Roman"/>
          <w:i/>
          <w:iCs/>
        </w:rPr>
        <w:t xml:space="preserve"> A</w:t>
      </w:r>
      <w:r w:rsidRPr="003D6A2D">
        <w:rPr>
          <w:rFonts w:ascii="Times New Roman" w:hAnsi="Times New Roman" w:cs="Times New Roman"/>
        </w:rPr>
        <w:t>, </w:t>
      </w:r>
      <w:r w:rsidRPr="003D6A2D">
        <w:rPr>
          <w:rFonts w:ascii="Times New Roman" w:hAnsi="Times New Roman" w:cs="Times New Roman"/>
          <w:i/>
          <w:iCs/>
        </w:rPr>
        <w:t>39</w:t>
      </w:r>
      <w:r w:rsidR="00772C9F">
        <w:rPr>
          <w:rFonts w:ascii="Times New Roman" w:hAnsi="Times New Roman" w:cs="Times New Roman"/>
          <w:i/>
          <w:iCs/>
        </w:rPr>
        <w:t>1</w:t>
      </w:r>
      <w:r w:rsidRPr="003D6A2D">
        <w:rPr>
          <w:rFonts w:ascii="Times New Roman" w:hAnsi="Times New Roman" w:cs="Times New Roman"/>
        </w:rPr>
        <w:t>, 1865-1876.</w:t>
      </w:r>
      <w:r w:rsidR="00776725">
        <w:rPr>
          <w:rFonts w:ascii="Times New Roman" w:hAnsi="Times New Roman" w:cs="Times New Roman"/>
        </w:rPr>
        <w:t xml:space="preserve"> </w:t>
      </w:r>
      <w:proofErr w:type="gramStart"/>
      <w:r w:rsidR="008F18F3">
        <w:rPr>
          <w:rFonts w:ascii="Times New Roman" w:hAnsi="Times New Roman" w:cs="Times New Roman"/>
        </w:rPr>
        <w:t>doi:</w:t>
      </w:r>
      <w:r w:rsidR="00776725" w:rsidRPr="00776725">
        <w:rPr>
          <w:rFonts w:ascii="Times New Roman" w:hAnsi="Times New Roman" w:cs="Times New Roman"/>
        </w:rPr>
        <w:t>10.1016/j.physa</w:t>
      </w:r>
      <w:proofErr w:type="gramEnd"/>
      <w:r w:rsidR="00776725" w:rsidRPr="00776725">
        <w:rPr>
          <w:rFonts w:ascii="Times New Roman" w:hAnsi="Times New Roman" w:cs="Times New Roman"/>
        </w:rPr>
        <w:t>.2011.10.018</w:t>
      </w:r>
    </w:p>
    <w:p w14:paraId="5FE90306" w14:textId="77777777"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DiMaggio, P. (1986). Structural analysis of organizational fields: A </w:t>
      </w:r>
      <w:proofErr w:type="spellStart"/>
      <w:r w:rsidRPr="003D6A2D">
        <w:rPr>
          <w:rFonts w:ascii="Times New Roman" w:hAnsi="Times New Roman" w:cs="Times New Roman"/>
        </w:rPr>
        <w:t>blockmodel</w:t>
      </w:r>
      <w:proofErr w:type="spellEnd"/>
      <w:r w:rsidRPr="003D6A2D">
        <w:rPr>
          <w:rFonts w:ascii="Times New Roman" w:hAnsi="Times New Roman" w:cs="Times New Roman"/>
        </w:rPr>
        <w:t xml:space="preserve"> approach. </w:t>
      </w:r>
      <w:r w:rsidRPr="003D6A2D">
        <w:rPr>
          <w:rFonts w:ascii="Times New Roman" w:hAnsi="Times New Roman" w:cs="Times New Roman"/>
          <w:i/>
        </w:rPr>
        <w:t>Research in Organizational Behavior, 8</w:t>
      </w:r>
      <w:r w:rsidRPr="003D6A2D">
        <w:rPr>
          <w:rFonts w:ascii="Times New Roman" w:hAnsi="Times New Roman" w:cs="Times New Roman"/>
        </w:rPr>
        <w:t>, 335-370.</w:t>
      </w:r>
    </w:p>
    <w:p w14:paraId="0925DAC5" w14:textId="77777777"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Downs, A. (1957). </w:t>
      </w:r>
      <w:r w:rsidRPr="003D6A2D">
        <w:rPr>
          <w:rFonts w:ascii="Times New Roman" w:hAnsi="Times New Roman" w:cs="Times New Roman"/>
          <w:i/>
        </w:rPr>
        <w:t>An economic theory of democracy</w:t>
      </w:r>
      <w:r w:rsidRPr="003D6A2D">
        <w:rPr>
          <w:rFonts w:ascii="Times New Roman" w:hAnsi="Times New Roman" w:cs="Times New Roman"/>
        </w:rPr>
        <w:t>. </w:t>
      </w:r>
      <w:r w:rsidRPr="003D6A2D">
        <w:rPr>
          <w:rFonts w:ascii="Times New Roman" w:hAnsi="Times New Roman" w:cs="Times New Roman"/>
          <w:iCs/>
        </w:rPr>
        <w:t>New York: Harper.</w:t>
      </w:r>
    </w:p>
    <w:p w14:paraId="0C466607" w14:textId="51F259C0"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Fournier, P., Nadeau, R., </w:t>
      </w:r>
      <w:proofErr w:type="spellStart"/>
      <w:r w:rsidRPr="003D6A2D">
        <w:rPr>
          <w:rFonts w:ascii="Times New Roman" w:hAnsi="Times New Roman" w:cs="Times New Roman"/>
        </w:rPr>
        <w:t>Blais</w:t>
      </w:r>
      <w:proofErr w:type="spellEnd"/>
      <w:r w:rsidRPr="003D6A2D">
        <w:rPr>
          <w:rFonts w:ascii="Times New Roman" w:hAnsi="Times New Roman" w:cs="Times New Roman"/>
        </w:rPr>
        <w:t xml:space="preserve">, A., </w:t>
      </w:r>
      <w:proofErr w:type="spellStart"/>
      <w:r w:rsidRPr="003D6A2D">
        <w:rPr>
          <w:rFonts w:ascii="Times New Roman" w:hAnsi="Times New Roman" w:cs="Times New Roman"/>
        </w:rPr>
        <w:t>Gidengil</w:t>
      </w:r>
      <w:proofErr w:type="spellEnd"/>
      <w:r w:rsidRPr="003D6A2D">
        <w:rPr>
          <w:rFonts w:ascii="Times New Roman" w:hAnsi="Times New Roman" w:cs="Times New Roman"/>
        </w:rPr>
        <w:t xml:space="preserve">, E., &amp; </w:t>
      </w:r>
      <w:proofErr w:type="spellStart"/>
      <w:r w:rsidRPr="003D6A2D">
        <w:rPr>
          <w:rFonts w:ascii="Times New Roman" w:hAnsi="Times New Roman" w:cs="Times New Roman"/>
        </w:rPr>
        <w:t>Nevitte</w:t>
      </w:r>
      <w:proofErr w:type="spellEnd"/>
      <w:r w:rsidRPr="003D6A2D">
        <w:rPr>
          <w:rFonts w:ascii="Times New Roman" w:hAnsi="Times New Roman" w:cs="Times New Roman"/>
        </w:rPr>
        <w:t xml:space="preserve">, N. (2004). Time-of-voting decision and susceptibility to campaign effects. </w:t>
      </w:r>
      <w:r w:rsidRPr="003D6A2D">
        <w:rPr>
          <w:rFonts w:ascii="Times New Roman" w:hAnsi="Times New Roman" w:cs="Times New Roman"/>
          <w:i/>
        </w:rPr>
        <w:t>Electoral Studies, 23</w:t>
      </w:r>
      <w:r w:rsidRPr="003D6A2D">
        <w:rPr>
          <w:rFonts w:ascii="Times New Roman" w:hAnsi="Times New Roman" w:cs="Times New Roman"/>
        </w:rPr>
        <w:t>, 661-681.</w:t>
      </w:r>
      <w:r w:rsidR="00446E3F">
        <w:rPr>
          <w:rFonts w:ascii="Times New Roman" w:hAnsi="Times New Roman" w:cs="Times New Roman"/>
        </w:rPr>
        <w:t xml:space="preserve"> </w:t>
      </w:r>
      <w:proofErr w:type="gramStart"/>
      <w:r w:rsidR="008F18F3">
        <w:rPr>
          <w:rFonts w:ascii="Times New Roman" w:hAnsi="Times New Roman" w:cs="Times New Roman"/>
        </w:rPr>
        <w:t>doi:</w:t>
      </w:r>
      <w:r w:rsidR="00446E3F" w:rsidRPr="00446E3F">
        <w:rPr>
          <w:rFonts w:ascii="Times New Roman" w:hAnsi="Times New Roman" w:cs="Times New Roman"/>
        </w:rPr>
        <w:t>10.1016/j.electstud</w:t>
      </w:r>
      <w:proofErr w:type="gramEnd"/>
      <w:r w:rsidR="00446E3F" w:rsidRPr="00446E3F">
        <w:rPr>
          <w:rFonts w:ascii="Times New Roman" w:hAnsi="Times New Roman" w:cs="Times New Roman"/>
        </w:rPr>
        <w:t>.2003.09.001</w:t>
      </w:r>
    </w:p>
    <w:p w14:paraId="03C4BF56" w14:textId="70DE81CC"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Garrett, R. K. (2009). Politically motivated reinforcement seeking: Reframing the selective exposure debate. </w:t>
      </w:r>
      <w:r w:rsidRPr="003D6A2D">
        <w:rPr>
          <w:rFonts w:ascii="Times New Roman" w:hAnsi="Times New Roman" w:cs="Times New Roman"/>
          <w:i/>
          <w:iCs/>
        </w:rPr>
        <w:t>Journal of Communication</w:t>
      </w:r>
      <w:r w:rsidRPr="003D6A2D">
        <w:rPr>
          <w:rFonts w:ascii="Times New Roman" w:hAnsi="Times New Roman" w:cs="Times New Roman"/>
        </w:rPr>
        <w:t>, </w:t>
      </w:r>
      <w:r w:rsidRPr="003D6A2D">
        <w:rPr>
          <w:rFonts w:ascii="Times New Roman" w:hAnsi="Times New Roman" w:cs="Times New Roman"/>
          <w:i/>
          <w:iCs/>
        </w:rPr>
        <w:t>59</w:t>
      </w:r>
      <w:r w:rsidRPr="003D6A2D">
        <w:rPr>
          <w:rFonts w:ascii="Times New Roman" w:hAnsi="Times New Roman" w:cs="Times New Roman"/>
        </w:rPr>
        <w:t>, 676-699.</w:t>
      </w:r>
      <w:r w:rsidR="00607639">
        <w:rPr>
          <w:rFonts w:ascii="Times New Roman" w:hAnsi="Times New Roman" w:cs="Times New Roman"/>
        </w:rPr>
        <w:t xml:space="preserve"> doi:</w:t>
      </w:r>
      <w:r w:rsidR="00607639" w:rsidRPr="00607639">
        <w:rPr>
          <w:rFonts w:ascii="Times New Roman" w:hAnsi="Times New Roman" w:cs="Times New Roman"/>
        </w:rPr>
        <w:t>10.1111/j.1460-2466.</w:t>
      </w:r>
      <w:proofErr w:type="gramStart"/>
      <w:r w:rsidR="00607639" w:rsidRPr="00607639">
        <w:rPr>
          <w:rFonts w:ascii="Times New Roman" w:hAnsi="Times New Roman" w:cs="Times New Roman"/>
        </w:rPr>
        <w:t>2009.01452.x</w:t>
      </w:r>
      <w:proofErr w:type="gramEnd"/>
    </w:p>
    <w:p w14:paraId="2DED00D6" w14:textId="52F85E15"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Garrett, R. K., &amp; Stroud, N. J. (2014). Partisan paths to exposure diversity: Differences in pro</w:t>
      </w:r>
      <w:r w:rsidRPr="003D6A2D">
        <w:t>‐</w:t>
      </w:r>
      <w:r w:rsidRPr="003D6A2D">
        <w:rPr>
          <w:rFonts w:ascii="Times New Roman" w:hAnsi="Times New Roman" w:cs="Times New Roman"/>
        </w:rPr>
        <w:t xml:space="preserve">and </w:t>
      </w:r>
      <w:proofErr w:type="spellStart"/>
      <w:r w:rsidRPr="003D6A2D">
        <w:rPr>
          <w:rFonts w:ascii="Times New Roman" w:hAnsi="Times New Roman" w:cs="Times New Roman"/>
        </w:rPr>
        <w:t>counterattitudinal</w:t>
      </w:r>
      <w:proofErr w:type="spellEnd"/>
      <w:r w:rsidRPr="003D6A2D">
        <w:rPr>
          <w:rFonts w:ascii="Times New Roman" w:hAnsi="Times New Roman" w:cs="Times New Roman"/>
        </w:rPr>
        <w:t xml:space="preserve"> news consumption. </w:t>
      </w:r>
      <w:r w:rsidRPr="003D6A2D">
        <w:rPr>
          <w:rFonts w:ascii="Times New Roman" w:hAnsi="Times New Roman" w:cs="Times New Roman"/>
          <w:i/>
          <w:iCs/>
        </w:rPr>
        <w:t>Journal of Communication</w:t>
      </w:r>
      <w:r w:rsidRPr="003D6A2D">
        <w:rPr>
          <w:rFonts w:ascii="Times New Roman" w:hAnsi="Times New Roman" w:cs="Times New Roman"/>
        </w:rPr>
        <w:t>, </w:t>
      </w:r>
      <w:r w:rsidRPr="003D6A2D">
        <w:rPr>
          <w:rFonts w:ascii="Times New Roman" w:hAnsi="Times New Roman" w:cs="Times New Roman"/>
          <w:i/>
          <w:iCs/>
        </w:rPr>
        <w:t>64</w:t>
      </w:r>
      <w:r w:rsidRPr="003D6A2D">
        <w:rPr>
          <w:rFonts w:ascii="Times New Roman" w:hAnsi="Times New Roman" w:cs="Times New Roman"/>
        </w:rPr>
        <w:t>, 680-701.</w:t>
      </w:r>
      <w:r w:rsidR="00446E3F">
        <w:rPr>
          <w:rFonts w:ascii="Times New Roman" w:hAnsi="Times New Roman" w:cs="Times New Roman"/>
        </w:rPr>
        <w:t xml:space="preserve"> </w:t>
      </w:r>
      <w:r w:rsidR="008F18F3">
        <w:rPr>
          <w:rFonts w:ascii="Times New Roman" w:hAnsi="Times New Roman" w:cs="Times New Roman"/>
        </w:rPr>
        <w:t>doi:</w:t>
      </w:r>
      <w:r w:rsidR="00446E3F" w:rsidRPr="00446E3F">
        <w:rPr>
          <w:rFonts w:ascii="Times New Roman" w:hAnsi="Times New Roman" w:cs="Times New Roman"/>
        </w:rPr>
        <w:t>10.1111/j.1460-2466.</w:t>
      </w:r>
      <w:proofErr w:type="gramStart"/>
      <w:r w:rsidR="00446E3F" w:rsidRPr="00446E3F">
        <w:rPr>
          <w:rFonts w:ascii="Times New Roman" w:hAnsi="Times New Roman" w:cs="Times New Roman"/>
        </w:rPr>
        <w:t>2009.01452.x</w:t>
      </w:r>
      <w:proofErr w:type="gramEnd"/>
    </w:p>
    <w:p w14:paraId="7845ED3A" w14:textId="782130DE"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Gentzkow</w:t>
      </w:r>
      <w:proofErr w:type="spellEnd"/>
      <w:r w:rsidRPr="003D6A2D">
        <w:rPr>
          <w:rFonts w:ascii="Times New Roman" w:hAnsi="Times New Roman" w:cs="Times New Roman"/>
        </w:rPr>
        <w:t xml:space="preserve">, M., Shapiro, J. M. (2011). Ideological segregation online and offline. </w:t>
      </w:r>
      <w:r w:rsidRPr="003D6A2D">
        <w:rPr>
          <w:rFonts w:ascii="Times New Roman" w:hAnsi="Times New Roman" w:cs="Times New Roman"/>
          <w:i/>
        </w:rPr>
        <w:t>The Quarterly Journal of Economics, 126</w:t>
      </w:r>
      <w:r w:rsidRPr="003D6A2D">
        <w:rPr>
          <w:rFonts w:ascii="Times New Roman" w:hAnsi="Times New Roman" w:cs="Times New Roman"/>
        </w:rPr>
        <w:t>, 1799-1839.</w:t>
      </w:r>
      <w:r w:rsidR="00446E3F">
        <w:rPr>
          <w:rFonts w:ascii="Times New Roman" w:hAnsi="Times New Roman" w:cs="Times New Roman"/>
        </w:rPr>
        <w:t xml:space="preserve"> </w:t>
      </w:r>
      <w:r w:rsidR="008F18F3">
        <w:rPr>
          <w:rFonts w:ascii="Times New Roman" w:hAnsi="Times New Roman" w:cs="Times New Roman"/>
        </w:rPr>
        <w:t>doi:</w:t>
      </w:r>
      <w:r w:rsidR="00446E3F" w:rsidRPr="00446E3F">
        <w:rPr>
          <w:rFonts w:ascii="Times New Roman" w:hAnsi="Times New Roman" w:cs="Times New Roman"/>
        </w:rPr>
        <w:t>10.1093/</w:t>
      </w:r>
      <w:proofErr w:type="spellStart"/>
      <w:r w:rsidR="00446E3F" w:rsidRPr="00446E3F">
        <w:rPr>
          <w:rFonts w:ascii="Times New Roman" w:hAnsi="Times New Roman" w:cs="Times New Roman"/>
        </w:rPr>
        <w:t>qje</w:t>
      </w:r>
      <w:proofErr w:type="spellEnd"/>
      <w:r w:rsidR="00446E3F" w:rsidRPr="00446E3F">
        <w:rPr>
          <w:rFonts w:ascii="Times New Roman" w:hAnsi="Times New Roman" w:cs="Times New Roman"/>
        </w:rPr>
        <w:t>/qjr044</w:t>
      </w:r>
    </w:p>
    <w:p w14:paraId="2DAAC1F5" w14:textId="7D33AE1D"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Graham, T., &amp; Wright, S. (2014). Discursive equality and everyday talk online: The impact of “</w:t>
      </w:r>
      <w:proofErr w:type="spellStart"/>
      <w:r w:rsidRPr="003D6A2D">
        <w:rPr>
          <w:rFonts w:ascii="Times New Roman" w:hAnsi="Times New Roman" w:cs="Times New Roman"/>
        </w:rPr>
        <w:t>superparticipants</w:t>
      </w:r>
      <w:proofErr w:type="spellEnd"/>
      <w:r w:rsidRPr="003D6A2D">
        <w:rPr>
          <w:rFonts w:ascii="Times New Roman" w:hAnsi="Times New Roman" w:cs="Times New Roman"/>
        </w:rPr>
        <w:t>”. </w:t>
      </w:r>
      <w:r w:rsidRPr="003D6A2D">
        <w:rPr>
          <w:rFonts w:ascii="Times New Roman" w:hAnsi="Times New Roman" w:cs="Times New Roman"/>
          <w:i/>
          <w:iCs/>
        </w:rPr>
        <w:t>Journal of Computer</w:t>
      </w:r>
      <w:r w:rsidRPr="003D6A2D">
        <w:rPr>
          <w:i/>
          <w:iCs/>
        </w:rPr>
        <w:t>‐</w:t>
      </w:r>
      <w:r w:rsidRPr="003D6A2D">
        <w:rPr>
          <w:rFonts w:ascii="Times New Roman" w:hAnsi="Times New Roman" w:cs="Times New Roman"/>
          <w:i/>
          <w:iCs/>
        </w:rPr>
        <w:t>Mediated Communication</w:t>
      </w:r>
      <w:r w:rsidRPr="003D6A2D">
        <w:rPr>
          <w:rFonts w:ascii="Times New Roman" w:hAnsi="Times New Roman" w:cs="Times New Roman"/>
        </w:rPr>
        <w:t>, </w:t>
      </w:r>
      <w:r w:rsidRPr="003D6A2D">
        <w:rPr>
          <w:rFonts w:ascii="Times New Roman" w:hAnsi="Times New Roman" w:cs="Times New Roman"/>
          <w:i/>
          <w:iCs/>
        </w:rPr>
        <w:t>19</w:t>
      </w:r>
      <w:r w:rsidRPr="003D6A2D">
        <w:rPr>
          <w:rFonts w:ascii="Times New Roman" w:hAnsi="Times New Roman" w:cs="Times New Roman"/>
        </w:rPr>
        <w:t>, 625-642.</w:t>
      </w:r>
      <w:r w:rsidR="00446E3F">
        <w:rPr>
          <w:rFonts w:ascii="Times New Roman" w:hAnsi="Times New Roman" w:cs="Times New Roman"/>
        </w:rPr>
        <w:t xml:space="preserve"> </w:t>
      </w:r>
      <w:r w:rsidR="008F18F3">
        <w:rPr>
          <w:rFonts w:ascii="Times New Roman" w:hAnsi="Times New Roman" w:cs="Times New Roman"/>
        </w:rPr>
        <w:t>doi:</w:t>
      </w:r>
      <w:r w:rsidR="00446E3F" w:rsidRPr="00446E3F">
        <w:rPr>
          <w:rFonts w:ascii="Times New Roman" w:hAnsi="Times New Roman" w:cs="Times New Roman"/>
        </w:rPr>
        <w:t>10.1111/jcc4.12016</w:t>
      </w:r>
    </w:p>
    <w:p w14:paraId="0ADF9F76" w14:textId="472E8169" w:rsidR="00A07903" w:rsidRPr="003D6A2D" w:rsidRDefault="00A07903"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 xml:space="preserve">Hart, W., </w:t>
      </w:r>
      <w:proofErr w:type="spellStart"/>
      <w:r w:rsidRPr="003D6A2D">
        <w:rPr>
          <w:rFonts w:ascii="Times New Roman" w:eastAsia="Times New Roman" w:hAnsi="Times New Roman" w:cs="Times New Roman"/>
          <w:color w:val="222222"/>
          <w:shd w:val="clear" w:color="auto" w:fill="FFFFFF"/>
        </w:rPr>
        <w:t>Albarracín</w:t>
      </w:r>
      <w:proofErr w:type="spellEnd"/>
      <w:r w:rsidRPr="003D6A2D">
        <w:rPr>
          <w:rFonts w:ascii="Times New Roman" w:eastAsia="Times New Roman" w:hAnsi="Times New Roman" w:cs="Times New Roman"/>
          <w:color w:val="222222"/>
          <w:shd w:val="clear" w:color="auto" w:fill="FFFFFF"/>
        </w:rPr>
        <w:t xml:space="preserve">, D., </w:t>
      </w:r>
      <w:proofErr w:type="spellStart"/>
      <w:r w:rsidRPr="003D6A2D">
        <w:rPr>
          <w:rFonts w:ascii="Times New Roman" w:eastAsia="Times New Roman" w:hAnsi="Times New Roman" w:cs="Times New Roman"/>
          <w:color w:val="222222"/>
          <w:shd w:val="clear" w:color="auto" w:fill="FFFFFF"/>
        </w:rPr>
        <w:t>Eagly</w:t>
      </w:r>
      <w:proofErr w:type="spellEnd"/>
      <w:r w:rsidRPr="003D6A2D">
        <w:rPr>
          <w:rFonts w:ascii="Times New Roman" w:eastAsia="Times New Roman" w:hAnsi="Times New Roman" w:cs="Times New Roman"/>
          <w:color w:val="222222"/>
          <w:shd w:val="clear" w:color="auto" w:fill="FFFFFF"/>
        </w:rPr>
        <w:t xml:space="preserve">, A. H., </w:t>
      </w:r>
      <w:proofErr w:type="spellStart"/>
      <w:r w:rsidRPr="003D6A2D">
        <w:rPr>
          <w:rFonts w:ascii="Times New Roman" w:eastAsia="Times New Roman" w:hAnsi="Times New Roman" w:cs="Times New Roman"/>
          <w:color w:val="222222"/>
          <w:shd w:val="clear" w:color="auto" w:fill="FFFFFF"/>
        </w:rPr>
        <w:t>Brechan</w:t>
      </w:r>
      <w:proofErr w:type="spellEnd"/>
      <w:r w:rsidRPr="003D6A2D">
        <w:rPr>
          <w:rFonts w:ascii="Times New Roman" w:eastAsia="Times New Roman" w:hAnsi="Times New Roman" w:cs="Times New Roman"/>
          <w:color w:val="222222"/>
          <w:shd w:val="clear" w:color="auto" w:fill="FFFFFF"/>
        </w:rPr>
        <w:t xml:space="preserve">, I., Lindberg, M. J., &amp; Merrill, L. (2009). Feeling validated versus being correct: a meta-analysis of selective exposure to information. </w:t>
      </w:r>
      <w:r w:rsidRPr="003D6A2D">
        <w:rPr>
          <w:rFonts w:ascii="Times New Roman" w:eastAsia="Times New Roman" w:hAnsi="Times New Roman" w:cs="Times New Roman"/>
          <w:i/>
          <w:iCs/>
          <w:color w:val="222222"/>
          <w:shd w:val="clear" w:color="auto" w:fill="FFFFFF"/>
        </w:rPr>
        <w:t>Psychological Bulletin, 135</w:t>
      </w:r>
      <w:r w:rsidRPr="003D6A2D">
        <w:rPr>
          <w:rFonts w:ascii="Times New Roman" w:eastAsia="Times New Roman" w:hAnsi="Times New Roman" w:cs="Times New Roman"/>
          <w:color w:val="222222"/>
          <w:shd w:val="clear" w:color="auto" w:fill="FFFFFF"/>
        </w:rPr>
        <w:t>, 555-588.</w:t>
      </w:r>
      <w:r w:rsidR="00446E3F">
        <w:rPr>
          <w:rFonts w:ascii="Times New Roman" w:eastAsia="Times New Roman" w:hAnsi="Times New Roman" w:cs="Times New Roman"/>
          <w:color w:val="222222"/>
          <w:shd w:val="clear" w:color="auto" w:fill="FFFFFF"/>
        </w:rPr>
        <w:t xml:space="preserve"> </w:t>
      </w:r>
      <w:r w:rsidR="008F18F3">
        <w:rPr>
          <w:rFonts w:ascii="Times New Roman" w:eastAsia="Times New Roman" w:hAnsi="Times New Roman" w:cs="Times New Roman"/>
          <w:color w:val="222222"/>
          <w:shd w:val="clear" w:color="auto" w:fill="FFFFFF"/>
        </w:rPr>
        <w:t>doi:</w:t>
      </w:r>
      <w:r w:rsidR="00446E3F" w:rsidRPr="00446E3F">
        <w:rPr>
          <w:rFonts w:ascii="Times New Roman" w:eastAsia="Times New Roman" w:hAnsi="Times New Roman" w:cs="Times New Roman"/>
          <w:color w:val="222222"/>
          <w:shd w:val="clear" w:color="auto" w:fill="FFFFFF"/>
        </w:rPr>
        <w:t>10.1037/a0015701</w:t>
      </w:r>
    </w:p>
    <w:p w14:paraId="3FF521F9" w14:textId="28A4340B"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lastRenderedPageBreak/>
        <w:t>Himelboim</w:t>
      </w:r>
      <w:proofErr w:type="spellEnd"/>
      <w:r w:rsidRPr="003D6A2D">
        <w:rPr>
          <w:rFonts w:ascii="Times New Roman" w:hAnsi="Times New Roman" w:cs="Times New Roman"/>
        </w:rPr>
        <w:t xml:space="preserve">, I. (2008). Reply distribution in online discussions: A comparative network analysis of political and health newsgroups. </w:t>
      </w:r>
      <w:r w:rsidRPr="003D6A2D">
        <w:rPr>
          <w:rFonts w:ascii="Times New Roman" w:hAnsi="Times New Roman" w:cs="Times New Roman"/>
          <w:i/>
        </w:rPr>
        <w:t>Journal of Computer</w:t>
      </w:r>
      <w:r w:rsidRPr="003D6A2D">
        <w:rPr>
          <w:i/>
        </w:rPr>
        <w:t>‐</w:t>
      </w:r>
      <w:r w:rsidRPr="003D6A2D">
        <w:rPr>
          <w:rFonts w:ascii="Times New Roman" w:hAnsi="Times New Roman" w:cs="Times New Roman"/>
          <w:i/>
        </w:rPr>
        <w:t>Mediated Communication, 14</w:t>
      </w:r>
      <w:r w:rsidRPr="003D6A2D">
        <w:rPr>
          <w:rFonts w:ascii="Times New Roman" w:hAnsi="Times New Roman" w:cs="Times New Roman"/>
        </w:rPr>
        <w:t>, 156-177.</w:t>
      </w:r>
      <w:r w:rsidR="00D41FA1">
        <w:rPr>
          <w:rFonts w:ascii="Times New Roman" w:hAnsi="Times New Roman" w:cs="Times New Roman"/>
        </w:rPr>
        <w:t xml:space="preserve"> </w:t>
      </w:r>
      <w:r w:rsidR="008F18F3">
        <w:rPr>
          <w:rFonts w:ascii="Times New Roman" w:hAnsi="Times New Roman" w:cs="Times New Roman"/>
        </w:rPr>
        <w:t>doi:</w:t>
      </w:r>
      <w:r w:rsidR="00D41FA1" w:rsidRPr="00D41FA1">
        <w:rPr>
          <w:rFonts w:ascii="Times New Roman" w:hAnsi="Times New Roman" w:cs="Times New Roman"/>
        </w:rPr>
        <w:t>10.1111/j.1083-6101.</w:t>
      </w:r>
      <w:proofErr w:type="gramStart"/>
      <w:r w:rsidR="00D41FA1" w:rsidRPr="00D41FA1">
        <w:rPr>
          <w:rFonts w:ascii="Times New Roman" w:hAnsi="Times New Roman" w:cs="Times New Roman"/>
        </w:rPr>
        <w:t>2008.01435.x</w:t>
      </w:r>
      <w:proofErr w:type="gramEnd"/>
    </w:p>
    <w:p w14:paraId="3A251876" w14:textId="017CE9E1" w:rsidR="00A07903" w:rsidRDefault="00A07903" w:rsidP="00081C75">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Himelboim</w:t>
      </w:r>
      <w:proofErr w:type="spellEnd"/>
      <w:r w:rsidRPr="003D6A2D">
        <w:rPr>
          <w:rFonts w:ascii="Times New Roman" w:hAnsi="Times New Roman" w:cs="Times New Roman"/>
        </w:rPr>
        <w:t xml:space="preserve">, I. (2011). Civil society and online political discourse: The network structure of unrestricted discussions. </w:t>
      </w:r>
      <w:r w:rsidRPr="003D6A2D">
        <w:rPr>
          <w:rFonts w:ascii="Times New Roman" w:hAnsi="Times New Roman" w:cs="Times New Roman"/>
          <w:i/>
        </w:rPr>
        <w:t>Communication Research, 38</w:t>
      </w:r>
      <w:r w:rsidRPr="003D6A2D">
        <w:rPr>
          <w:rFonts w:ascii="Times New Roman" w:hAnsi="Times New Roman" w:cs="Times New Roman"/>
        </w:rPr>
        <w:t>, 634-659.</w:t>
      </w:r>
      <w:r w:rsidR="00D41FA1">
        <w:rPr>
          <w:rFonts w:ascii="Times New Roman" w:hAnsi="Times New Roman" w:cs="Times New Roman"/>
        </w:rPr>
        <w:t xml:space="preserve"> </w:t>
      </w:r>
      <w:r w:rsidR="008F18F3">
        <w:rPr>
          <w:rFonts w:ascii="Times New Roman" w:hAnsi="Times New Roman" w:cs="Times New Roman"/>
        </w:rPr>
        <w:t>doi:</w:t>
      </w:r>
      <w:r w:rsidR="00D41FA1" w:rsidRPr="00D41FA1">
        <w:rPr>
          <w:rFonts w:ascii="Times New Roman" w:hAnsi="Times New Roman" w:cs="Times New Roman"/>
        </w:rPr>
        <w:t>10.1177/0093650210384853</w:t>
      </w:r>
    </w:p>
    <w:p w14:paraId="0FEB82BF" w14:textId="3987D361" w:rsidR="00132426" w:rsidRPr="003D6A2D" w:rsidRDefault="00132426" w:rsidP="00081C75">
      <w:pPr>
        <w:widowControl w:val="0"/>
        <w:adjustRightInd w:val="0"/>
        <w:snapToGrid w:val="0"/>
        <w:spacing w:line="480" w:lineRule="auto"/>
        <w:ind w:left="720" w:hanging="720"/>
        <w:contextualSpacing/>
        <w:rPr>
          <w:rFonts w:ascii="Times New Roman" w:hAnsi="Times New Roman" w:cs="Times New Roman"/>
        </w:rPr>
      </w:pPr>
      <w:proofErr w:type="spellStart"/>
      <w:r w:rsidRPr="000456F4">
        <w:rPr>
          <w:rFonts w:ascii="Times New Roman" w:hAnsi="Times New Roman" w:cs="Times New Roman"/>
          <w:highlight w:val="yellow"/>
        </w:rPr>
        <w:t>Himelboim</w:t>
      </w:r>
      <w:proofErr w:type="spellEnd"/>
      <w:r w:rsidRPr="000456F4">
        <w:rPr>
          <w:rFonts w:ascii="Times New Roman" w:hAnsi="Times New Roman" w:cs="Times New Roman"/>
          <w:highlight w:val="yellow"/>
        </w:rPr>
        <w:t xml:space="preserve">, I., McCreery, S., &amp; Smith, M. (2013). Birds of a feather tweet together: Integrating network and content analyses to examine cross-ideology exposure on Twitter. </w:t>
      </w:r>
      <w:r w:rsidRPr="000456F4">
        <w:rPr>
          <w:rFonts w:ascii="Times New Roman" w:hAnsi="Times New Roman" w:cs="Times New Roman"/>
          <w:i/>
          <w:highlight w:val="yellow"/>
        </w:rPr>
        <w:t>Journal of Computer-Mediated Communication, 18</w:t>
      </w:r>
      <w:r w:rsidRPr="000456F4">
        <w:rPr>
          <w:rFonts w:ascii="Times New Roman" w:hAnsi="Times New Roman" w:cs="Times New Roman"/>
          <w:highlight w:val="yellow"/>
        </w:rPr>
        <w:t xml:space="preserve">, 154-174. </w:t>
      </w:r>
      <w:proofErr w:type="spellStart"/>
      <w:r w:rsidRPr="000456F4">
        <w:rPr>
          <w:rFonts w:ascii="Times New Roman" w:hAnsi="Times New Roman" w:cs="Times New Roman"/>
          <w:highlight w:val="yellow"/>
        </w:rPr>
        <w:t>doi</w:t>
      </w:r>
      <w:proofErr w:type="spellEnd"/>
      <w:r w:rsidRPr="000456F4">
        <w:rPr>
          <w:rFonts w:ascii="Times New Roman" w:hAnsi="Times New Roman" w:cs="Times New Roman"/>
          <w:highlight w:val="yellow"/>
        </w:rPr>
        <w:t>:</w:t>
      </w:r>
      <w:r w:rsidRPr="000456F4">
        <w:rPr>
          <w:highlight w:val="yellow"/>
        </w:rPr>
        <w:t xml:space="preserve"> </w:t>
      </w:r>
      <w:r w:rsidRPr="000456F4">
        <w:rPr>
          <w:rFonts w:ascii="Times New Roman" w:hAnsi="Times New Roman" w:cs="Times New Roman"/>
          <w:highlight w:val="yellow"/>
        </w:rPr>
        <w:t>10.1111/jcc4.12001</w:t>
      </w:r>
    </w:p>
    <w:p w14:paraId="3C2839E3" w14:textId="1B4A645E" w:rsidR="00A07903" w:rsidRPr="003D6A2D" w:rsidRDefault="00A07903" w:rsidP="00081C75">
      <w:pPr>
        <w:widowControl w:val="0"/>
        <w:adjustRightInd w:val="0"/>
        <w:snapToGrid w:val="0"/>
        <w:spacing w:line="480" w:lineRule="auto"/>
        <w:ind w:left="720" w:hanging="720"/>
        <w:contextualSpacing/>
        <w:rPr>
          <w:rFonts w:ascii="Times New Roman" w:eastAsia="Times New Roman" w:hAnsi="Times New Roman" w:cs="Times New Roman"/>
        </w:rPr>
      </w:pPr>
      <w:r w:rsidRPr="003D6A2D">
        <w:rPr>
          <w:rFonts w:ascii="Times New Roman" w:eastAsia="Times New Roman" w:hAnsi="Times New Roman" w:cs="Times New Roman"/>
        </w:rPr>
        <w:t xml:space="preserve">Holbert, R. L., Weeks, B. E., &amp; </w:t>
      </w:r>
      <w:proofErr w:type="spellStart"/>
      <w:r w:rsidRPr="003D6A2D">
        <w:rPr>
          <w:rFonts w:ascii="Times New Roman" w:eastAsia="Times New Roman" w:hAnsi="Times New Roman" w:cs="Times New Roman"/>
        </w:rPr>
        <w:t>Esralew</w:t>
      </w:r>
      <w:proofErr w:type="spellEnd"/>
      <w:r w:rsidRPr="003D6A2D">
        <w:rPr>
          <w:rFonts w:ascii="Times New Roman" w:eastAsia="Times New Roman" w:hAnsi="Times New Roman" w:cs="Times New Roman"/>
        </w:rPr>
        <w:t xml:space="preserve">, S. (2013). Approaching the 2012 U.S. Presidential election from a diversity of explanatory principles: Understanding, Consistency, and Hedonism. </w:t>
      </w:r>
      <w:r w:rsidRPr="003D6A2D">
        <w:rPr>
          <w:rFonts w:ascii="Times New Roman" w:eastAsia="Times New Roman" w:hAnsi="Times New Roman" w:cs="Times New Roman"/>
          <w:i/>
        </w:rPr>
        <w:t>American Behavioral Scientist, 57</w:t>
      </w:r>
      <w:r w:rsidRPr="003D6A2D">
        <w:rPr>
          <w:rFonts w:ascii="Times New Roman" w:eastAsia="Times New Roman" w:hAnsi="Times New Roman" w:cs="Times New Roman"/>
        </w:rPr>
        <w:t>, 1663-1687.</w:t>
      </w:r>
      <w:r w:rsidR="00D41FA1">
        <w:rPr>
          <w:rFonts w:ascii="Times New Roman" w:eastAsia="Times New Roman" w:hAnsi="Times New Roman" w:cs="Times New Roman"/>
        </w:rPr>
        <w:t xml:space="preserve"> </w:t>
      </w:r>
      <w:r w:rsidR="008F18F3">
        <w:rPr>
          <w:rFonts w:ascii="Times New Roman" w:eastAsia="Times New Roman" w:hAnsi="Times New Roman" w:cs="Times New Roman"/>
        </w:rPr>
        <w:t>doi:</w:t>
      </w:r>
      <w:r w:rsidR="00D41FA1" w:rsidRPr="00D41FA1">
        <w:rPr>
          <w:rFonts w:ascii="Times New Roman" w:eastAsia="Times New Roman" w:hAnsi="Times New Roman" w:cs="Times New Roman"/>
        </w:rPr>
        <w:t>10.1177/0002764213490693</w:t>
      </w:r>
    </w:p>
    <w:p w14:paraId="6E419D31" w14:textId="6685DB9B"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Holland, P. W., &amp; </w:t>
      </w:r>
      <w:proofErr w:type="spellStart"/>
      <w:r w:rsidRPr="003D6A2D">
        <w:rPr>
          <w:rFonts w:ascii="Times New Roman" w:hAnsi="Times New Roman" w:cs="Times New Roman"/>
        </w:rPr>
        <w:t>Leinhardt</w:t>
      </w:r>
      <w:proofErr w:type="spellEnd"/>
      <w:r w:rsidRPr="003D6A2D">
        <w:rPr>
          <w:rFonts w:ascii="Times New Roman" w:hAnsi="Times New Roman" w:cs="Times New Roman"/>
        </w:rPr>
        <w:t xml:space="preserve">, S. (1976). Local structure in social networks. </w:t>
      </w:r>
      <w:r w:rsidRPr="003D6A2D">
        <w:rPr>
          <w:rFonts w:ascii="Times New Roman" w:hAnsi="Times New Roman" w:cs="Times New Roman"/>
          <w:i/>
        </w:rPr>
        <w:t>Sociological Methodology, 7</w:t>
      </w:r>
      <w:r w:rsidRPr="003D6A2D">
        <w:rPr>
          <w:rFonts w:ascii="Times New Roman" w:hAnsi="Times New Roman" w:cs="Times New Roman"/>
        </w:rPr>
        <w:t>, 1-45.</w:t>
      </w:r>
      <w:r w:rsidR="00D41FA1">
        <w:rPr>
          <w:rFonts w:ascii="Times New Roman" w:hAnsi="Times New Roman" w:cs="Times New Roman"/>
        </w:rPr>
        <w:t xml:space="preserve"> </w:t>
      </w:r>
      <w:r w:rsidR="008F18F3">
        <w:rPr>
          <w:rFonts w:ascii="Times New Roman" w:hAnsi="Times New Roman" w:cs="Times New Roman"/>
        </w:rPr>
        <w:t>doi:</w:t>
      </w:r>
      <w:r w:rsidR="00D41FA1" w:rsidRPr="00D41FA1">
        <w:rPr>
          <w:rFonts w:ascii="Times New Roman" w:hAnsi="Times New Roman" w:cs="Times New Roman"/>
        </w:rPr>
        <w:t>10.2307/270703</w:t>
      </w:r>
    </w:p>
    <w:p w14:paraId="663857EF" w14:textId="0A819846"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Huckfeldt</w:t>
      </w:r>
      <w:proofErr w:type="spellEnd"/>
      <w:r w:rsidRPr="003D6A2D">
        <w:rPr>
          <w:rFonts w:ascii="Times New Roman" w:hAnsi="Times New Roman" w:cs="Times New Roman"/>
        </w:rPr>
        <w:t>, R. (2001). The social communication of political expertise. </w:t>
      </w:r>
      <w:r w:rsidRPr="003D6A2D">
        <w:rPr>
          <w:rFonts w:ascii="Times New Roman" w:hAnsi="Times New Roman" w:cs="Times New Roman"/>
          <w:i/>
          <w:iCs/>
        </w:rPr>
        <w:t>American Journal of Political Science</w:t>
      </w:r>
      <w:r w:rsidRPr="003D6A2D">
        <w:rPr>
          <w:rFonts w:ascii="Times New Roman" w:hAnsi="Times New Roman" w:cs="Times New Roman"/>
        </w:rPr>
        <w:t xml:space="preserve">, </w:t>
      </w:r>
      <w:r w:rsidR="00772C9F" w:rsidRPr="00772C9F">
        <w:rPr>
          <w:rFonts w:ascii="Times New Roman" w:hAnsi="Times New Roman" w:cs="Times New Roman"/>
          <w:i/>
        </w:rPr>
        <w:t>45</w:t>
      </w:r>
      <w:r w:rsidR="00772C9F">
        <w:rPr>
          <w:rFonts w:ascii="Times New Roman" w:hAnsi="Times New Roman" w:cs="Times New Roman"/>
        </w:rPr>
        <w:t xml:space="preserve">, </w:t>
      </w:r>
      <w:r w:rsidRPr="003D6A2D">
        <w:rPr>
          <w:rFonts w:ascii="Times New Roman" w:hAnsi="Times New Roman" w:cs="Times New Roman"/>
        </w:rPr>
        <w:t>425-438.</w:t>
      </w:r>
      <w:r w:rsidR="00D41FA1">
        <w:rPr>
          <w:rFonts w:ascii="Times New Roman" w:hAnsi="Times New Roman" w:cs="Times New Roman"/>
        </w:rPr>
        <w:t xml:space="preserve"> </w:t>
      </w:r>
      <w:r w:rsidR="008F18F3">
        <w:rPr>
          <w:rFonts w:ascii="Times New Roman" w:hAnsi="Times New Roman" w:cs="Times New Roman"/>
        </w:rPr>
        <w:t>doi:</w:t>
      </w:r>
      <w:r w:rsidR="00D41FA1" w:rsidRPr="00D41FA1">
        <w:rPr>
          <w:rFonts w:ascii="Times New Roman" w:hAnsi="Times New Roman" w:cs="Times New Roman"/>
        </w:rPr>
        <w:t>10.2307/2669350</w:t>
      </w:r>
    </w:p>
    <w:p w14:paraId="1A9264D6" w14:textId="3794EAE3"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Hunter, D. R., &amp; Handcock, M. S. (2006). Inference in curved exponential family models for networks. </w:t>
      </w:r>
      <w:r w:rsidRPr="003D6A2D">
        <w:rPr>
          <w:rFonts w:ascii="Times New Roman" w:hAnsi="Times New Roman" w:cs="Times New Roman"/>
          <w:i/>
          <w:iCs/>
        </w:rPr>
        <w:t>Journal of Computational and Graphical Statistics</w:t>
      </w:r>
      <w:r w:rsidRPr="003D6A2D">
        <w:rPr>
          <w:rFonts w:ascii="Times New Roman" w:hAnsi="Times New Roman" w:cs="Times New Roman"/>
        </w:rPr>
        <w:t>, </w:t>
      </w:r>
      <w:r w:rsidRPr="003D6A2D">
        <w:rPr>
          <w:rFonts w:ascii="Times New Roman" w:hAnsi="Times New Roman" w:cs="Times New Roman"/>
          <w:i/>
          <w:iCs/>
        </w:rPr>
        <w:t>15</w:t>
      </w:r>
      <w:r w:rsidRPr="003D6A2D">
        <w:rPr>
          <w:rFonts w:ascii="Times New Roman" w:hAnsi="Times New Roman" w:cs="Times New Roman"/>
        </w:rPr>
        <w:t>, 565-583.</w:t>
      </w:r>
      <w:r w:rsidR="00D41FA1">
        <w:rPr>
          <w:rFonts w:ascii="Times New Roman" w:hAnsi="Times New Roman" w:cs="Times New Roman"/>
        </w:rPr>
        <w:t xml:space="preserve"> </w:t>
      </w:r>
      <w:r w:rsidR="008F18F3">
        <w:rPr>
          <w:rFonts w:ascii="Times New Roman" w:hAnsi="Times New Roman" w:cs="Times New Roman"/>
        </w:rPr>
        <w:t>doi:</w:t>
      </w:r>
      <w:r w:rsidR="00D41FA1" w:rsidRPr="00D41FA1">
        <w:rPr>
          <w:rFonts w:ascii="Times New Roman" w:hAnsi="Times New Roman" w:cs="Times New Roman"/>
        </w:rPr>
        <w:t>10.1198/106186006X133069</w:t>
      </w:r>
    </w:p>
    <w:p w14:paraId="7D3326A0" w14:textId="193433DC"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Iyengar, S., &amp; Hahn, K. S. (2009). Red media, blue media: Evidence of ideological selectivity in media use. </w:t>
      </w:r>
      <w:r w:rsidRPr="003D6A2D">
        <w:rPr>
          <w:rFonts w:ascii="Times New Roman" w:hAnsi="Times New Roman" w:cs="Times New Roman"/>
          <w:i/>
          <w:iCs/>
          <w:noProof/>
        </w:rPr>
        <w:t>Journal of Communication</w:t>
      </w:r>
      <w:r w:rsidRPr="003D6A2D">
        <w:rPr>
          <w:rFonts w:ascii="Times New Roman" w:hAnsi="Times New Roman" w:cs="Times New Roman"/>
          <w:noProof/>
        </w:rPr>
        <w:t>, </w:t>
      </w:r>
      <w:r w:rsidRPr="003D6A2D">
        <w:rPr>
          <w:rFonts w:ascii="Times New Roman" w:hAnsi="Times New Roman" w:cs="Times New Roman"/>
          <w:i/>
          <w:iCs/>
          <w:noProof/>
        </w:rPr>
        <w:t>59</w:t>
      </w:r>
      <w:r w:rsidRPr="003D6A2D">
        <w:rPr>
          <w:rFonts w:ascii="Times New Roman" w:hAnsi="Times New Roman" w:cs="Times New Roman"/>
          <w:noProof/>
        </w:rPr>
        <w:t>, 19-39.</w:t>
      </w:r>
      <w:r w:rsidR="00D41FA1">
        <w:rPr>
          <w:rFonts w:ascii="Times New Roman" w:hAnsi="Times New Roman" w:cs="Times New Roman"/>
          <w:noProof/>
        </w:rPr>
        <w:t xml:space="preserve"> </w:t>
      </w:r>
      <w:r w:rsidR="008F18F3">
        <w:rPr>
          <w:rFonts w:ascii="Times New Roman" w:hAnsi="Times New Roman" w:cs="Times New Roman"/>
          <w:noProof/>
        </w:rPr>
        <w:t>doi:</w:t>
      </w:r>
      <w:r w:rsidR="00D41FA1" w:rsidRPr="00D41FA1">
        <w:rPr>
          <w:rFonts w:ascii="Times New Roman" w:hAnsi="Times New Roman" w:cs="Times New Roman"/>
          <w:noProof/>
        </w:rPr>
        <w:t>10.1111/j.1460-2466.2008.01402.x</w:t>
      </w:r>
    </w:p>
    <w:p w14:paraId="2E5DD3DE" w14:textId="77777777"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 xml:space="preserve">Kim, B., Schein, A., Desmarais, B. A., &amp; Wallach, H. (2017). </w:t>
      </w:r>
      <w:r w:rsidRPr="003D6A2D">
        <w:rPr>
          <w:rFonts w:ascii="Times New Roman" w:hAnsi="Times New Roman" w:cs="Times New Roman"/>
          <w:i/>
          <w:noProof/>
        </w:rPr>
        <w:t xml:space="preserve">A network model for dynamic </w:t>
      </w:r>
      <w:r w:rsidRPr="003D6A2D">
        <w:rPr>
          <w:rFonts w:ascii="Times New Roman" w:hAnsi="Times New Roman" w:cs="Times New Roman"/>
          <w:i/>
          <w:noProof/>
        </w:rPr>
        <w:lastRenderedPageBreak/>
        <w:t>textaul communications with appliation to government email corpora</w:t>
      </w:r>
      <w:r w:rsidRPr="003D6A2D">
        <w:rPr>
          <w:rFonts w:ascii="Times New Roman" w:hAnsi="Times New Roman" w:cs="Times New Roman"/>
          <w:noProof/>
        </w:rPr>
        <w:t>. Paper presented at the 10</w:t>
      </w:r>
      <w:r w:rsidRPr="003D6A2D">
        <w:rPr>
          <w:rFonts w:ascii="Times New Roman" w:hAnsi="Times New Roman" w:cs="Times New Roman"/>
          <w:noProof/>
          <w:vertAlign w:val="superscript"/>
        </w:rPr>
        <w:t>th</w:t>
      </w:r>
      <w:r w:rsidRPr="003D6A2D">
        <w:rPr>
          <w:rFonts w:ascii="Times New Roman" w:hAnsi="Times New Roman" w:cs="Times New Roman"/>
          <w:noProof/>
        </w:rPr>
        <w:t xml:space="preserve"> Political Networks Conference, The Ohio State University, Columbus, OH. </w:t>
      </w:r>
    </w:p>
    <w:p w14:paraId="6095BC58" w14:textId="21A45125" w:rsidR="00A07903" w:rsidRPr="003D6A2D" w:rsidRDefault="00A07903"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proofErr w:type="spellStart"/>
      <w:r w:rsidRPr="003D6A2D">
        <w:rPr>
          <w:rFonts w:ascii="Times New Roman" w:eastAsia="Times New Roman" w:hAnsi="Times New Roman" w:cs="Times New Roman"/>
          <w:color w:val="222222"/>
          <w:shd w:val="clear" w:color="auto" w:fill="FFFFFF"/>
        </w:rPr>
        <w:t>Kossinets</w:t>
      </w:r>
      <w:proofErr w:type="spellEnd"/>
      <w:r w:rsidRPr="003D6A2D">
        <w:rPr>
          <w:rFonts w:ascii="Times New Roman" w:eastAsia="Times New Roman" w:hAnsi="Times New Roman" w:cs="Times New Roman"/>
          <w:color w:val="222222"/>
          <w:shd w:val="clear" w:color="auto" w:fill="FFFFFF"/>
        </w:rPr>
        <w:t>, G., &amp; Watts, D. J. (2009). Origins of homophily in an evolving social network. </w:t>
      </w:r>
      <w:r w:rsidRPr="003D6A2D">
        <w:rPr>
          <w:rFonts w:ascii="Times New Roman" w:eastAsia="Times New Roman" w:hAnsi="Times New Roman" w:cs="Times New Roman"/>
          <w:i/>
          <w:iCs/>
          <w:color w:val="222222"/>
          <w:shd w:val="clear" w:color="auto" w:fill="FFFFFF"/>
        </w:rPr>
        <w:t>American Journal of Sociology</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115</w:t>
      </w:r>
      <w:r w:rsidRPr="003D6A2D">
        <w:rPr>
          <w:rFonts w:ascii="Times New Roman" w:eastAsia="Times New Roman" w:hAnsi="Times New Roman" w:cs="Times New Roman"/>
          <w:color w:val="222222"/>
          <w:shd w:val="clear" w:color="auto" w:fill="FFFFFF"/>
        </w:rPr>
        <w:t>, 405-450.</w:t>
      </w:r>
      <w:r w:rsidR="00D41FA1">
        <w:rPr>
          <w:rFonts w:ascii="Times New Roman" w:eastAsia="Times New Roman" w:hAnsi="Times New Roman" w:cs="Times New Roman"/>
          <w:color w:val="222222"/>
          <w:shd w:val="clear" w:color="auto" w:fill="FFFFFF"/>
        </w:rPr>
        <w:t xml:space="preserve"> </w:t>
      </w:r>
      <w:r w:rsidR="008F18F3">
        <w:rPr>
          <w:rFonts w:ascii="Times New Roman" w:eastAsia="Times New Roman" w:hAnsi="Times New Roman" w:cs="Times New Roman"/>
          <w:color w:val="222222"/>
          <w:shd w:val="clear" w:color="auto" w:fill="FFFFFF"/>
        </w:rPr>
        <w:t>doi:</w:t>
      </w:r>
      <w:r w:rsidR="00D41FA1" w:rsidRPr="00D41FA1">
        <w:rPr>
          <w:rFonts w:ascii="Times New Roman" w:eastAsia="Times New Roman" w:hAnsi="Times New Roman" w:cs="Times New Roman"/>
          <w:color w:val="222222"/>
          <w:shd w:val="clear" w:color="auto" w:fill="FFFFFF"/>
        </w:rPr>
        <w:t>10.1086/599247</w:t>
      </w:r>
    </w:p>
    <w:p w14:paraId="6B676DDC" w14:textId="508FEB21" w:rsidR="00A07903" w:rsidRPr="003D6A2D" w:rsidRDefault="00A07903"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proofErr w:type="spellStart"/>
      <w:r w:rsidRPr="003D6A2D">
        <w:rPr>
          <w:rFonts w:ascii="Times New Roman" w:eastAsia="Times New Roman" w:hAnsi="Times New Roman" w:cs="Times New Roman"/>
          <w:color w:val="222222"/>
          <w:shd w:val="clear" w:color="auto" w:fill="FFFFFF"/>
        </w:rPr>
        <w:t>Kunda</w:t>
      </w:r>
      <w:proofErr w:type="spellEnd"/>
      <w:r w:rsidRPr="003D6A2D">
        <w:rPr>
          <w:rFonts w:ascii="Times New Roman" w:eastAsia="Times New Roman" w:hAnsi="Times New Roman" w:cs="Times New Roman"/>
          <w:color w:val="222222"/>
          <w:shd w:val="clear" w:color="auto" w:fill="FFFFFF"/>
        </w:rPr>
        <w:t xml:space="preserve">, Z. (1990). The case for motivated reasoning. </w:t>
      </w:r>
      <w:r w:rsidRPr="003D6A2D">
        <w:rPr>
          <w:rFonts w:ascii="Times New Roman" w:eastAsia="Times New Roman" w:hAnsi="Times New Roman" w:cs="Times New Roman"/>
          <w:i/>
          <w:color w:val="222222"/>
          <w:shd w:val="clear" w:color="auto" w:fill="FFFFFF"/>
        </w:rPr>
        <w:t xml:space="preserve">Psychological </w:t>
      </w:r>
      <w:r w:rsidR="00DB2B79">
        <w:rPr>
          <w:rFonts w:ascii="Times New Roman" w:eastAsia="Times New Roman" w:hAnsi="Times New Roman" w:cs="Times New Roman"/>
          <w:i/>
          <w:color w:val="222222"/>
          <w:shd w:val="clear" w:color="auto" w:fill="FFFFFF"/>
        </w:rPr>
        <w:t>B</w:t>
      </w:r>
      <w:r w:rsidR="00DB2B79" w:rsidRPr="003D6A2D">
        <w:rPr>
          <w:rFonts w:ascii="Times New Roman" w:eastAsia="Times New Roman" w:hAnsi="Times New Roman" w:cs="Times New Roman"/>
          <w:i/>
          <w:color w:val="222222"/>
          <w:shd w:val="clear" w:color="auto" w:fill="FFFFFF"/>
        </w:rPr>
        <w:t>ulletin</w:t>
      </w:r>
      <w:r w:rsidRPr="003D6A2D">
        <w:rPr>
          <w:rFonts w:ascii="Times New Roman" w:eastAsia="Times New Roman" w:hAnsi="Times New Roman" w:cs="Times New Roman"/>
          <w:i/>
          <w:color w:val="222222"/>
          <w:shd w:val="clear" w:color="auto" w:fill="FFFFFF"/>
        </w:rPr>
        <w:t>, 108</w:t>
      </w:r>
      <w:r w:rsidRPr="003D6A2D">
        <w:rPr>
          <w:rFonts w:ascii="Times New Roman" w:eastAsia="Times New Roman" w:hAnsi="Times New Roman" w:cs="Times New Roman"/>
          <w:color w:val="222222"/>
          <w:shd w:val="clear" w:color="auto" w:fill="FFFFFF"/>
        </w:rPr>
        <w:t>, 480-498.</w:t>
      </w:r>
      <w:r w:rsidR="00D41FA1">
        <w:rPr>
          <w:rFonts w:ascii="Times New Roman" w:eastAsia="Times New Roman" w:hAnsi="Times New Roman" w:cs="Times New Roman"/>
          <w:color w:val="222222"/>
          <w:shd w:val="clear" w:color="auto" w:fill="FFFFFF"/>
        </w:rPr>
        <w:t xml:space="preserve"> </w:t>
      </w:r>
      <w:r w:rsidR="008F18F3">
        <w:rPr>
          <w:rFonts w:ascii="Times New Roman" w:eastAsia="Times New Roman" w:hAnsi="Times New Roman" w:cs="Times New Roman"/>
          <w:color w:val="222222"/>
          <w:shd w:val="clear" w:color="auto" w:fill="FFFFFF"/>
        </w:rPr>
        <w:t>doi:</w:t>
      </w:r>
      <w:r w:rsidR="00D41FA1" w:rsidRPr="00D41FA1">
        <w:rPr>
          <w:rFonts w:ascii="Times New Roman" w:eastAsia="Times New Roman" w:hAnsi="Times New Roman" w:cs="Times New Roman"/>
          <w:color w:val="222222"/>
          <w:shd w:val="clear" w:color="auto" w:fill="FFFFFF"/>
        </w:rPr>
        <w:t>10.1037/0033-2909.108.3.480</w:t>
      </w:r>
    </w:p>
    <w:p w14:paraId="79EE6E5B" w14:textId="6C776AD9"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Lazega</w:t>
      </w:r>
      <w:proofErr w:type="spellEnd"/>
      <w:r w:rsidRPr="003D6A2D">
        <w:rPr>
          <w:rFonts w:ascii="Times New Roman" w:hAnsi="Times New Roman" w:cs="Times New Roman"/>
        </w:rPr>
        <w:t xml:space="preserve">, E., </w:t>
      </w:r>
      <w:proofErr w:type="spellStart"/>
      <w:r w:rsidRPr="003D6A2D">
        <w:rPr>
          <w:rFonts w:ascii="Times New Roman" w:hAnsi="Times New Roman" w:cs="Times New Roman"/>
        </w:rPr>
        <w:t>Mounier</w:t>
      </w:r>
      <w:proofErr w:type="spellEnd"/>
      <w:r w:rsidRPr="003D6A2D">
        <w:rPr>
          <w:rFonts w:ascii="Times New Roman" w:hAnsi="Times New Roman" w:cs="Times New Roman"/>
        </w:rPr>
        <w:t xml:space="preserve">, L., </w:t>
      </w:r>
      <w:proofErr w:type="spellStart"/>
      <w:r w:rsidRPr="003D6A2D">
        <w:rPr>
          <w:rFonts w:ascii="Times New Roman" w:hAnsi="Times New Roman" w:cs="Times New Roman"/>
        </w:rPr>
        <w:t>Snijders</w:t>
      </w:r>
      <w:proofErr w:type="spellEnd"/>
      <w:r w:rsidRPr="003D6A2D">
        <w:rPr>
          <w:rFonts w:ascii="Times New Roman" w:hAnsi="Times New Roman" w:cs="Times New Roman"/>
        </w:rPr>
        <w:t xml:space="preserve">, T., &amp; </w:t>
      </w:r>
      <w:proofErr w:type="spellStart"/>
      <w:r w:rsidRPr="003D6A2D">
        <w:rPr>
          <w:rFonts w:ascii="Times New Roman" w:hAnsi="Times New Roman" w:cs="Times New Roman"/>
        </w:rPr>
        <w:t>Tubaro</w:t>
      </w:r>
      <w:proofErr w:type="spellEnd"/>
      <w:r w:rsidRPr="003D6A2D">
        <w:rPr>
          <w:rFonts w:ascii="Times New Roman" w:hAnsi="Times New Roman" w:cs="Times New Roman"/>
        </w:rPr>
        <w:t xml:space="preserve">, P. (2012). Norms, status and the dynamics of advice networks: A case study. </w:t>
      </w:r>
      <w:r w:rsidRPr="003D6A2D">
        <w:rPr>
          <w:rFonts w:ascii="Times New Roman" w:hAnsi="Times New Roman" w:cs="Times New Roman"/>
          <w:i/>
        </w:rPr>
        <w:t>Social Networks, 34</w:t>
      </w:r>
      <w:r w:rsidRPr="003D6A2D">
        <w:rPr>
          <w:rFonts w:ascii="Times New Roman" w:hAnsi="Times New Roman" w:cs="Times New Roman"/>
        </w:rPr>
        <w:t>, 323-332.</w:t>
      </w:r>
      <w:r w:rsidR="00D41FA1">
        <w:rPr>
          <w:rFonts w:ascii="Times New Roman" w:hAnsi="Times New Roman" w:cs="Times New Roman"/>
        </w:rPr>
        <w:t xml:space="preserve"> </w:t>
      </w:r>
      <w:proofErr w:type="gramStart"/>
      <w:r w:rsidR="008F18F3">
        <w:rPr>
          <w:rFonts w:ascii="Times New Roman" w:hAnsi="Times New Roman" w:cs="Times New Roman"/>
        </w:rPr>
        <w:t>doi:</w:t>
      </w:r>
      <w:r w:rsidR="00D41FA1" w:rsidRPr="00D41FA1">
        <w:rPr>
          <w:rFonts w:ascii="Times New Roman" w:hAnsi="Times New Roman" w:cs="Times New Roman"/>
        </w:rPr>
        <w:t>10.1016/j.socnet</w:t>
      </w:r>
      <w:proofErr w:type="gramEnd"/>
      <w:r w:rsidR="00D41FA1" w:rsidRPr="00D41FA1">
        <w:rPr>
          <w:rFonts w:ascii="Times New Roman" w:hAnsi="Times New Roman" w:cs="Times New Roman"/>
        </w:rPr>
        <w:t>.2009.12.001</w:t>
      </w:r>
    </w:p>
    <w:p w14:paraId="4B0C8661" w14:textId="22713770" w:rsidR="00A07903" w:rsidRPr="003D6A2D" w:rsidRDefault="00A07903" w:rsidP="00081C75">
      <w:pPr>
        <w:widowControl w:val="0"/>
        <w:adjustRightInd w:val="0"/>
        <w:snapToGrid w:val="0"/>
        <w:spacing w:line="480" w:lineRule="auto"/>
        <w:ind w:left="567" w:hanging="567"/>
        <w:contextualSpacing/>
        <w:rPr>
          <w:rFonts w:ascii="Times New Roman" w:eastAsia="Times New Roman" w:hAnsi="Times New Roman" w:cs="Times New Roman"/>
          <w:color w:val="222222"/>
          <w:shd w:val="clear" w:color="auto" w:fill="FFFFFF"/>
        </w:rPr>
      </w:pPr>
      <w:proofErr w:type="spellStart"/>
      <w:r w:rsidRPr="003D6A2D">
        <w:rPr>
          <w:rFonts w:ascii="Times New Roman" w:eastAsia="Times New Roman" w:hAnsi="Times New Roman" w:cs="Times New Roman"/>
          <w:color w:val="222222"/>
          <w:shd w:val="clear" w:color="auto" w:fill="FFFFFF"/>
        </w:rPr>
        <w:t>Lazer</w:t>
      </w:r>
      <w:proofErr w:type="spellEnd"/>
      <w:r w:rsidRPr="003D6A2D">
        <w:rPr>
          <w:rFonts w:ascii="Times New Roman" w:eastAsia="Times New Roman" w:hAnsi="Times New Roman" w:cs="Times New Roman"/>
          <w:color w:val="222222"/>
          <w:shd w:val="clear" w:color="auto" w:fill="FFFFFF"/>
        </w:rPr>
        <w:t xml:space="preserve">, D., </w:t>
      </w:r>
      <w:proofErr w:type="spellStart"/>
      <w:r w:rsidRPr="003D6A2D">
        <w:rPr>
          <w:rFonts w:ascii="Times New Roman" w:eastAsia="Times New Roman" w:hAnsi="Times New Roman" w:cs="Times New Roman"/>
          <w:color w:val="222222"/>
          <w:shd w:val="clear" w:color="auto" w:fill="FFFFFF"/>
        </w:rPr>
        <w:t>Rubineau</w:t>
      </w:r>
      <w:proofErr w:type="spellEnd"/>
      <w:r w:rsidRPr="003D6A2D">
        <w:rPr>
          <w:rFonts w:ascii="Times New Roman" w:eastAsia="Times New Roman" w:hAnsi="Times New Roman" w:cs="Times New Roman"/>
          <w:color w:val="222222"/>
          <w:shd w:val="clear" w:color="auto" w:fill="FFFFFF"/>
        </w:rPr>
        <w:t xml:space="preserve">, B, </w:t>
      </w:r>
      <w:proofErr w:type="spellStart"/>
      <w:r w:rsidRPr="003D6A2D">
        <w:rPr>
          <w:rFonts w:ascii="Times New Roman" w:eastAsia="Times New Roman" w:hAnsi="Times New Roman" w:cs="Times New Roman"/>
          <w:color w:val="222222"/>
          <w:shd w:val="clear" w:color="auto" w:fill="FFFFFF"/>
        </w:rPr>
        <w:t>Chetkovich</w:t>
      </w:r>
      <w:proofErr w:type="spellEnd"/>
      <w:r w:rsidRPr="003D6A2D">
        <w:rPr>
          <w:rFonts w:ascii="Times New Roman" w:eastAsia="Times New Roman" w:hAnsi="Times New Roman" w:cs="Times New Roman"/>
          <w:color w:val="222222"/>
          <w:shd w:val="clear" w:color="auto" w:fill="FFFFFF"/>
        </w:rPr>
        <w:t xml:space="preserve">, C., Katz, N., &amp; </w:t>
      </w:r>
      <w:proofErr w:type="spellStart"/>
      <w:r w:rsidRPr="003D6A2D">
        <w:rPr>
          <w:rFonts w:ascii="Times New Roman" w:eastAsia="Times New Roman" w:hAnsi="Times New Roman" w:cs="Times New Roman"/>
          <w:color w:val="222222"/>
          <w:shd w:val="clear" w:color="auto" w:fill="FFFFFF"/>
        </w:rPr>
        <w:t>Neblo</w:t>
      </w:r>
      <w:proofErr w:type="spellEnd"/>
      <w:r w:rsidRPr="003D6A2D">
        <w:rPr>
          <w:rFonts w:ascii="Times New Roman" w:eastAsia="Times New Roman" w:hAnsi="Times New Roman" w:cs="Times New Roman"/>
          <w:color w:val="222222"/>
          <w:shd w:val="clear" w:color="auto" w:fill="FFFFFF"/>
        </w:rPr>
        <w:t xml:space="preserve">, M. (2010). The coevolution of networks and political attitudes. </w:t>
      </w:r>
      <w:r w:rsidRPr="003D6A2D">
        <w:rPr>
          <w:rFonts w:ascii="Times New Roman" w:eastAsia="Times New Roman" w:hAnsi="Times New Roman" w:cs="Times New Roman"/>
          <w:i/>
          <w:color w:val="222222"/>
          <w:shd w:val="clear" w:color="auto" w:fill="FFFFFF"/>
        </w:rPr>
        <w:t>Political Communication, 27</w:t>
      </w:r>
      <w:r w:rsidRPr="003D6A2D">
        <w:rPr>
          <w:rFonts w:ascii="Times New Roman" w:eastAsia="Times New Roman" w:hAnsi="Times New Roman" w:cs="Times New Roman"/>
          <w:color w:val="222222"/>
          <w:shd w:val="clear" w:color="auto" w:fill="FFFFFF"/>
        </w:rPr>
        <w:t>, 248–274.</w:t>
      </w:r>
      <w:r w:rsidR="00D41FA1">
        <w:rPr>
          <w:rFonts w:ascii="Times New Roman" w:eastAsia="Times New Roman" w:hAnsi="Times New Roman" w:cs="Times New Roman"/>
          <w:color w:val="222222"/>
          <w:shd w:val="clear" w:color="auto" w:fill="FFFFFF"/>
        </w:rPr>
        <w:t xml:space="preserve"> </w:t>
      </w:r>
      <w:r w:rsidR="008F18F3">
        <w:rPr>
          <w:rFonts w:ascii="Times New Roman" w:eastAsia="Times New Roman" w:hAnsi="Times New Roman" w:cs="Times New Roman"/>
          <w:color w:val="222222"/>
          <w:shd w:val="clear" w:color="auto" w:fill="FFFFFF"/>
        </w:rPr>
        <w:t>doi:</w:t>
      </w:r>
      <w:r w:rsidR="00D41FA1" w:rsidRPr="00D41FA1">
        <w:rPr>
          <w:rFonts w:ascii="Times New Roman" w:eastAsia="Times New Roman" w:hAnsi="Times New Roman" w:cs="Times New Roman"/>
          <w:color w:val="222222"/>
          <w:shd w:val="clear" w:color="auto" w:fill="FFFFFF"/>
        </w:rPr>
        <w:t>10.1080/10584609.2010.500187</w:t>
      </w:r>
    </w:p>
    <w:p w14:paraId="3A8C11AD" w14:textId="77777777" w:rsidR="00A07903" w:rsidRPr="003D6A2D" w:rsidRDefault="00A07903" w:rsidP="00081C75">
      <w:pPr>
        <w:widowControl w:val="0"/>
        <w:adjustRightInd w:val="0"/>
        <w:snapToGrid w:val="0"/>
        <w:spacing w:line="480" w:lineRule="auto"/>
        <w:ind w:left="567" w:hanging="567"/>
        <w:contextualSpacing/>
        <w:rPr>
          <w:rFonts w:ascii="Times New Roman" w:eastAsia="Times New Roman" w:hAnsi="Times New Roman" w:cs="Times New Roman"/>
          <w:color w:val="222222"/>
          <w:shd w:val="clear" w:color="auto" w:fill="FFFFFF"/>
        </w:rPr>
      </w:pPr>
      <w:proofErr w:type="spellStart"/>
      <w:r w:rsidRPr="003D6A2D">
        <w:rPr>
          <w:rFonts w:ascii="Times New Roman" w:hAnsi="Times New Roman" w:cs="Times New Roman"/>
        </w:rPr>
        <w:t>Leifeld</w:t>
      </w:r>
      <w:proofErr w:type="spellEnd"/>
      <w:r w:rsidRPr="003D6A2D">
        <w:rPr>
          <w:rFonts w:ascii="Times New Roman" w:hAnsi="Times New Roman" w:cs="Times New Roman"/>
        </w:rPr>
        <w:t xml:space="preserve">, P., Cranmer, S. J., &amp; Desmarais, B. A. (2017). </w:t>
      </w:r>
      <w:proofErr w:type="spellStart"/>
      <w:r w:rsidRPr="003D6A2D">
        <w:rPr>
          <w:rFonts w:ascii="Times New Roman" w:hAnsi="Times New Roman" w:cs="Times New Roman"/>
          <w:i/>
        </w:rPr>
        <w:t>btergm</w:t>
      </w:r>
      <w:proofErr w:type="spellEnd"/>
      <w:r w:rsidRPr="003D6A2D">
        <w:rPr>
          <w:rFonts w:ascii="Times New Roman" w:hAnsi="Times New Roman" w:cs="Times New Roman"/>
        </w:rPr>
        <w:t>. Temporal Exponential Random Graph Models by Bootstrapped Pseudolikelihood. R package version 1.9.0.</w:t>
      </w:r>
    </w:p>
    <w:p w14:paraId="2A8EFCE8" w14:textId="77777777"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 xml:space="preserve">Levy, M., Lubell, M., Leifeld, P., &amp; Cranmer, S. (2016). </w:t>
      </w:r>
      <w:r w:rsidRPr="003D6A2D">
        <w:rPr>
          <w:rFonts w:ascii="Times New Roman" w:hAnsi="Times New Roman" w:cs="Times New Roman"/>
          <w:i/>
          <w:noProof/>
        </w:rPr>
        <w:t>Interpretation of geometrically weighted degree estimates in exponential random graph models</w:t>
      </w:r>
      <w:r w:rsidRPr="003D6A2D">
        <w:rPr>
          <w:rFonts w:ascii="Times New Roman" w:hAnsi="Times New Roman" w:cs="Times New Roman"/>
          <w:noProof/>
        </w:rPr>
        <w:t>. Paper presented at the 9</w:t>
      </w:r>
      <w:r w:rsidRPr="003D6A2D">
        <w:rPr>
          <w:rFonts w:ascii="Times New Roman" w:hAnsi="Times New Roman" w:cs="Times New Roman"/>
          <w:noProof/>
          <w:vertAlign w:val="superscript"/>
        </w:rPr>
        <w:t>th</w:t>
      </w:r>
      <w:r w:rsidRPr="003D6A2D">
        <w:rPr>
          <w:rFonts w:ascii="Times New Roman" w:hAnsi="Times New Roman" w:cs="Times New Roman"/>
          <w:noProof/>
        </w:rPr>
        <w:t xml:space="preserve"> Political Networks Conference, Washington University, Saint Louis, MO.</w:t>
      </w:r>
    </w:p>
    <w:p w14:paraId="4A8908B4" w14:textId="03594243"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McPherson, M., Smith-Lovin, L., &amp; Cook, J. M. (2001). Birds of a feather: Homophily in social networks. </w:t>
      </w:r>
      <w:r w:rsidRPr="003D6A2D">
        <w:rPr>
          <w:rFonts w:ascii="Times New Roman" w:hAnsi="Times New Roman" w:cs="Times New Roman"/>
          <w:i/>
          <w:iCs/>
          <w:noProof/>
        </w:rPr>
        <w:t>Annual Review of Sociology</w:t>
      </w:r>
      <w:r w:rsidRPr="003D6A2D">
        <w:rPr>
          <w:rFonts w:ascii="Times New Roman" w:hAnsi="Times New Roman" w:cs="Times New Roman"/>
          <w:noProof/>
        </w:rPr>
        <w:t>, </w:t>
      </w:r>
      <w:r w:rsidRPr="003D6A2D">
        <w:rPr>
          <w:rFonts w:ascii="Times New Roman" w:hAnsi="Times New Roman" w:cs="Times New Roman"/>
          <w:i/>
          <w:iCs/>
          <w:noProof/>
        </w:rPr>
        <w:t>27</w:t>
      </w:r>
      <w:r w:rsidRPr="003D6A2D">
        <w:rPr>
          <w:rFonts w:ascii="Times New Roman" w:hAnsi="Times New Roman" w:cs="Times New Roman"/>
          <w:noProof/>
        </w:rPr>
        <w:t>, 415-444.</w:t>
      </w:r>
      <w:r w:rsidR="009B2C1D">
        <w:rPr>
          <w:rFonts w:ascii="Times New Roman" w:hAnsi="Times New Roman" w:cs="Times New Roman"/>
          <w:noProof/>
        </w:rPr>
        <w:t xml:space="preserve"> </w:t>
      </w:r>
      <w:r w:rsidR="008F18F3">
        <w:rPr>
          <w:rFonts w:ascii="Times New Roman" w:hAnsi="Times New Roman" w:cs="Times New Roman"/>
          <w:noProof/>
        </w:rPr>
        <w:t>doi:</w:t>
      </w:r>
      <w:r w:rsidR="009B2C1D" w:rsidRPr="009B2C1D">
        <w:rPr>
          <w:rFonts w:ascii="Times New Roman" w:hAnsi="Times New Roman" w:cs="Times New Roman"/>
          <w:noProof/>
        </w:rPr>
        <w:t>10.1146/annurev.soc.27.1.415</w:t>
      </w:r>
    </w:p>
    <w:p w14:paraId="061FB29E" w14:textId="19A74371" w:rsidR="00A07903" w:rsidRDefault="00A07903" w:rsidP="00081C75">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Messing, S., &amp; Westwood, S. J. (2014). Selective exposure in the age of social media: Endorsements trump partisan source affiliation when selecting news online. </w:t>
      </w:r>
      <w:r w:rsidRPr="003D6A2D">
        <w:rPr>
          <w:rFonts w:ascii="Times New Roman" w:hAnsi="Times New Roman" w:cs="Times New Roman"/>
          <w:i/>
          <w:iCs/>
          <w:noProof/>
        </w:rPr>
        <w:t>Communication Research</w:t>
      </w:r>
      <w:r w:rsidRPr="003D6A2D">
        <w:rPr>
          <w:rFonts w:ascii="Times New Roman" w:hAnsi="Times New Roman" w:cs="Times New Roman"/>
          <w:noProof/>
        </w:rPr>
        <w:t>, </w:t>
      </w:r>
      <w:r w:rsidRPr="003D6A2D">
        <w:rPr>
          <w:rFonts w:ascii="Times New Roman" w:hAnsi="Times New Roman" w:cs="Times New Roman"/>
          <w:i/>
          <w:iCs/>
          <w:noProof/>
        </w:rPr>
        <w:t>41</w:t>
      </w:r>
      <w:r w:rsidRPr="003D6A2D">
        <w:rPr>
          <w:rFonts w:ascii="Times New Roman" w:hAnsi="Times New Roman" w:cs="Times New Roman"/>
          <w:noProof/>
        </w:rPr>
        <w:t>, 1042-1063.</w:t>
      </w:r>
      <w:r w:rsidR="009B2C1D">
        <w:rPr>
          <w:rFonts w:ascii="Times New Roman" w:hAnsi="Times New Roman" w:cs="Times New Roman"/>
          <w:noProof/>
        </w:rPr>
        <w:t xml:space="preserve"> </w:t>
      </w:r>
      <w:r w:rsidR="008F18F3">
        <w:rPr>
          <w:rFonts w:ascii="Times New Roman" w:hAnsi="Times New Roman" w:cs="Times New Roman"/>
          <w:noProof/>
        </w:rPr>
        <w:t>doi:</w:t>
      </w:r>
      <w:r w:rsidR="009B2C1D" w:rsidRPr="009B2C1D">
        <w:rPr>
          <w:rFonts w:ascii="Times New Roman" w:hAnsi="Times New Roman" w:cs="Times New Roman"/>
          <w:noProof/>
        </w:rPr>
        <w:t>10.1177/0093650212466406</w:t>
      </w:r>
    </w:p>
    <w:p w14:paraId="091406FB" w14:textId="77777777"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noProof/>
        </w:rPr>
      </w:pPr>
      <w:r w:rsidRPr="004F4039">
        <w:rPr>
          <w:rFonts w:ascii="Times New Roman" w:hAnsi="Times New Roman" w:cs="Times New Roman"/>
          <w:noProof/>
        </w:rPr>
        <w:t xml:space="preserve">Mondak, </w:t>
      </w:r>
      <w:r>
        <w:rPr>
          <w:rFonts w:ascii="Times New Roman" w:hAnsi="Times New Roman" w:cs="Times New Roman"/>
          <w:noProof/>
        </w:rPr>
        <w:t>J.</w:t>
      </w:r>
      <w:r w:rsidRPr="004F4039">
        <w:rPr>
          <w:rFonts w:ascii="Times New Roman" w:hAnsi="Times New Roman" w:cs="Times New Roman"/>
          <w:noProof/>
        </w:rPr>
        <w:t xml:space="preserve"> J. </w:t>
      </w:r>
      <w:r>
        <w:rPr>
          <w:rFonts w:ascii="Times New Roman" w:hAnsi="Times New Roman" w:cs="Times New Roman"/>
          <w:noProof/>
        </w:rPr>
        <w:t xml:space="preserve">(2010). </w:t>
      </w:r>
      <w:r w:rsidRPr="00A07903">
        <w:rPr>
          <w:rFonts w:ascii="Times New Roman" w:hAnsi="Times New Roman" w:cs="Times New Roman"/>
          <w:i/>
          <w:noProof/>
        </w:rPr>
        <w:t>Personality and the foundations of political behavior</w:t>
      </w:r>
      <w:r w:rsidRPr="004F4039">
        <w:rPr>
          <w:rFonts w:ascii="Times New Roman" w:hAnsi="Times New Roman" w:cs="Times New Roman"/>
          <w:noProof/>
        </w:rPr>
        <w:t xml:space="preserve">. </w:t>
      </w:r>
      <w:r>
        <w:rPr>
          <w:rFonts w:ascii="Times New Roman" w:hAnsi="Times New Roman" w:cs="Times New Roman"/>
          <w:noProof/>
        </w:rPr>
        <w:t xml:space="preserve">New York: </w:t>
      </w:r>
      <w:r w:rsidRPr="004F4039">
        <w:rPr>
          <w:rFonts w:ascii="Times New Roman" w:hAnsi="Times New Roman" w:cs="Times New Roman"/>
          <w:noProof/>
        </w:rPr>
        <w:lastRenderedPageBreak/>
        <w:t>Cambridge University Press.</w:t>
      </w:r>
    </w:p>
    <w:p w14:paraId="605C8BC5" w14:textId="7B33E543" w:rsidR="00A07903" w:rsidRPr="003D6A2D" w:rsidRDefault="00A07903"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proofErr w:type="spellStart"/>
      <w:r w:rsidRPr="003D6A2D">
        <w:rPr>
          <w:rFonts w:ascii="Times New Roman" w:eastAsia="Times New Roman" w:hAnsi="Times New Roman" w:cs="Times New Roman"/>
          <w:color w:val="222222"/>
          <w:shd w:val="clear" w:color="auto" w:fill="FFFFFF"/>
        </w:rPr>
        <w:t>Papacharissi</w:t>
      </w:r>
      <w:proofErr w:type="spellEnd"/>
      <w:r w:rsidRPr="003D6A2D">
        <w:rPr>
          <w:rFonts w:ascii="Times New Roman" w:eastAsia="Times New Roman" w:hAnsi="Times New Roman" w:cs="Times New Roman"/>
          <w:color w:val="222222"/>
          <w:shd w:val="clear" w:color="auto" w:fill="FFFFFF"/>
        </w:rPr>
        <w:t>, Z. (2004). Democracy online: Civility, politeness, and the democratic potential of online political discussion groups. </w:t>
      </w:r>
      <w:r w:rsidRPr="003D6A2D">
        <w:rPr>
          <w:rFonts w:ascii="Times New Roman" w:eastAsia="Times New Roman" w:hAnsi="Times New Roman" w:cs="Times New Roman"/>
          <w:i/>
          <w:iCs/>
          <w:color w:val="222222"/>
          <w:shd w:val="clear" w:color="auto" w:fill="FFFFFF"/>
        </w:rPr>
        <w:t>New Media &amp; Society</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6</w:t>
      </w:r>
      <w:r w:rsidRPr="003D6A2D">
        <w:rPr>
          <w:rFonts w:ascii="Times New Roman" w:eastAsia="Times New Roman" w:hAnsi="Times New Roman" w:cs="Times New Roman"/>
          <w:color w:val="222222"/>
          <w:shd w:val="clear" w:color="auto" w:fill="FFFFFF"/>
        </w:rPr>
        <w:t>, 259-283.</w:t>
      </w:r>
      <w:r w:rsidR="009B2C1D">
        <w:rPr>
          <w:rFonts w:ascii="Times New Roman" w:eastAsia="Times New Roman" w:hAnsi="Times New Roman" w:cs="Times New Roman"/>
          <w:color w:val="222222"/>
          <w:shd w:val="clear" w:color="auto" w:fill="FFFFFF"/>
        </w:rPr>
        <w:t xml:space="preserve"> </w:t>
      </w:r>
      <w:r w:rsidR="008F18F3">
        <w:rPr>
          <w:rFonts w:ascii="Times New Roman" w:eastAsia="Times New Roman" w:hAnsi="Times New Roman" w:cs="Times New Roman"/>
          <w:color w:val="222222"/>
          <w:shd w:val="clear" w:color="auto" w:fill="FFFFFF"/>
        </w:rPr>
        <w:t>doi:</w:t>
      </w:r>
      <w:r w:rsidR="009B2C1D" w:rsidRPr="009B2C1D">
        <w:rPr>
          <w:rFonts w:ascii="Times New Roman" w:eastAsia="Times New Roman" w:hAnsi="Times New Roman" w:cs="Times New Roman"/>
          <w:color w:val="222222"/>
          <w:shd w:val="clear" w:color="auto" w:fill="FFFFFF"/>
        </w:rPr>
        <w:t>10.1177/1461444804041444</w:t>
      </w:r>
    </w:p>
    <w:p w14:paraId="596AF46F" w14:textId="41177FEC" w:rsidR="00A07903" w:rsidRPr="003D6A2D" w:rsidRDefault="00A07903"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proofErr w:type="spellStart"/>
      <w:r w:rsidRPr="003D6A2D">
        <w:rPr>
          <w:rFonts w:ascii="Times New Roman" w:eastAsia="Times New Roman" w:hAnsi="Times New Roman" w:cs="Times New Roman"/>
          <w:color w:val="222222"/>
          <w:shd w:val="clear" w:color="auto" w:fill="FFFFFF"/>
        </w:rPr>
        <w:t>Pietryka</w:t>
      </w:r>
      <w:proofErr w:type="spellEnd"/>
      <w:r w:rsidRPr="003D6A2D">
        <w:rPr>
          <w:rFonts w:ascii="Times New Roman" w:eastAsia="Times New Roman" w:hAnsi="Times New Roman" w:cs="Times New Roman"/>
          <w:color w:val="222222"/>
          <w:shd w:val="clear" w:color="auto" w:fill="FFFFFF"/>
        </w:rPr>
        <w:t xml:space="preserve">, M. T. (2016). Accuracy motivations, predispositions, and social information in political discussion networks. </w:t>
      </w:r>
      <w:r w:rsidRPr="003D6A2D">
        <w:rPr>
          <w:rFonts w:ascii="Times New Roman" w:eastAsia="Times New Roman" w:hAnsi="Times New Roman" w:cs="Times New Roman"/>
          <w:i/>
          <w:color w:val="222222"/>
          <w:shd w:val="clear" w:color="auto" w:fill="FFFFFF"/>
        </w:rPr>
        <w:t>Political Psychology, 37</w:t>
      </w:r>
      <w:r w:rsidRPr="003D6A2D">
        <w:rPr>
          <w:rFonts w:ascii="Times New Roman" w:eastAsia="Times New Roman" w:hAnsi="Times New Roman" w:cs="Times New Roman"/>
          <w:color w:val="222222"/>
          <w:shd w:val="clear" w:color="auto" w:fill="FFFFFF"/>
        </w:rPr>
        <w:t>, 367-386.</w:t>
      </w:r>
      <w:r w:rsidR="009B2C1D">
        <w:rPr>
          <w:rFonts w:ascii="Times New Roman" w:eastAsia="Times New Roman" w:hAnsi="Times New Roman" w:cs="Times New Roman"/>
          <w:color w:val="222222"/>
          <w:shd w:val="clear" w:color="auto" w:fill="FFFFFF"/>
        </w:rPr>
        <w:t xml:space="preserve"> </w:t>
      </w:r>
      <w:r w:rsidR="008F18F3">
        <w:rPr>
          <w:rFonts w:ascii="Times New Roman" w:eastAsia="Times New Roman" w:hAnsi="Times New Roman" w:cs="Times New Roman"/>
          <w:color w:val="222222"/>
          <w:shd w:val="clear" w:color="auto" w:fill="FFFFFF"/>
        </w:rPr>
        <w:t>doi:</w:t>
      </w:r>
      <w:r w:rsidR="009B2C1D" w:rsidRPr="009B2C1D">
        <w:rPr>
          <w:rFonts w:ascii="Times New Roman" w:eastAsia="Times New Roman" w:hAnsi="Times New Roman" w:cs="Times New Roman"/>
          <w:color w:val="222222"/>
          <w:shd w:val="clear" w:color="auto" w:fill="FFFFFF"/>
        </w:rPr>
        <w:t>10.1111/pops.12255</w:t>
      </w:r>
    </w:p>
    <w:p w14:paraId="7730276E" w14:textId="56D6044B" w:rsidR="00A07903" w:rsidRPr="003D6A2D" w:rsidRDefault="00A07903"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 xml:space="preserve">Prior, M. (2009). The immensely inflated news audience: Assessing bias in self-reported news exposure. </w:t>
      </w:r>
      <w:r w:rsidRPr="003D6A2D">
        <w:rPr>
          <w:rFonts w:ascii="Times New Roman" w:eastAsia="Times New Roman" w:hAnsi="Times New Roman" w:cs="Times New Roman"/>
          <w:i/>
          <w:color w:val="222222"/>
          <w:shd w:val="clear" w:color="auto" w:fill="FFFFFF"/>
        </w:rPr>
        <w:t>Public Opinion Quarterly, 73</w:t>
      </w:r>
      <w:r w:rsidRPr="003D6A2D">
        <w:rPr>
          <w:rFonts w:ascii="Times New Roman" w:eastAsia="Times New Roman" w:hAnsi="Times New Roman" w:cs="Times New Roman"/>
          <w:color w:val="222222"/>
          <w:shd w:val="clear" w:color="auto" w:fill="FFFFFF"/>
        </w:rPr>
        <w:t>, 130-143.</w:t>
      </w:r>
      <w:r w:rsidR="009B2C1D">
        <w:rPr>
          <w:rFonts w:ascii="Times New Roman" w:eastAsia="Times New Roman" w:hAnsi="Times New Roman" w:cs="Times New Roman"/>
          <w:color w:val="222222"/>
          <w:shd w:val="clear" w:color="auto" w:fill="FFFFFF"/>
        </w:rPr>
        <w:t xml:space="preserve"> </w:t>
      </w:r>
      <w:r w:rsidR="008F18F3">
        <w:rPr>
          <w:rFonts w:ascii="Times New Roman" w:eastAsia="Times New Roman" w:hAnsi="Times New Roman" w:cs="Times New Roman"/>
          <w:color w:val="222222"/>
          <w:shd w:val="clear" w:color="auto" w:fill="FFFFFF"/>
        </w:rPr>
        <w:t>doi:</w:t>
      </w:r>
      <w:r w:rsidR="009B2C1D" w:rsidRPr="009B2C1D">
        <w:rPr>
          <w:rFonts w:ascii="Times New Roman" w:eastAsia="Times New Roman" w:hAnsi="Times New Roman" w:cs="Times New Roman"/>
          <w:color w:val="222222"/>
          <w:shd w:val="clear" w:color="auto" w:fill="FFFFFF"/>
        </w:rPr>
        <w:t>10.1093/</w:t>
      </w:r>
      <w:proofErr w:type="spellStart"/>
      <w:r w:rsidR="009B2C1D" w:rsidRPr="009B2C1D">
        <w:rPr>
          <w:rFonts w:ascii="Times New Roman" w:eastAsia="Times New Roman" w:hAnsi="Times New Roman" w:cs="Times New Roman"/>
          <w:color w:val="222222"/>
          <w:shd w:val="clear" w:color="auto" w:fill="FFFFFF"/>
        </w:rPr>
        <w:t>poq</w:t>
      </w:r>
      <w:proofErr w:type="spellEnd"/>
      <w:r w:rsidR="009B2C1D" w:rsidRPr="009B2C1D">
        <w:rPr>
          <w:rFonts w:ascii="Times New Roman" w:eastAsia="Times New Roman" w:hAnsi="Times New Roman" w:cs="Times New Roman"/>
          <w:color w:val="222222"/>
          <w:shd w:val="clear" w:color="auto" w:fill="FFFFFF"/>
        </w:rPr>
        <w:t>/nfp002</w:t>
      </w:r>
    </w:p>
    <w:p w14:paraId="0D659063" w14:textId="30D8C0EF"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Robins, G., Pattison, P., Kalish, Y., &amp; Lusher, D. (2007). An introduction to exponential random graph (</w:t>
      </w:r>
      <w:r w:rsidRPr="003D6A2D">
        <w:rPr>
          <w:rFonts w:ascii="Times New Roman" w:hAnsi="Times New Roman" w:cs="Times New Roman"/>
          <w:i/>
        </w:rPr>
        <w:t>p</w:t>
      </w:r>
      <w:r w:rsidRPr="003D6A2D">
        <w:rPr>
          <w:rFonts w:ascii="Times New Roman" w:hAnsi="Times New Roman" w:cs="Times New Roman"/>
        </w:rPr>
        <w:t xml:space="preserve">*) models for social networks. </w:t>
      </w:r>
      <w:r w:rsidRPr="003D6A2D">
        <w:rPr>
          <w:rFonts w:ascii="Times New Roman" w:hAnsi="Times New Roman" w:cs="Times New Roman"/>
          <w:i/>
        </w:rPr>
        <w:t>Social Networks, 29</w:t>
      </w:r>
      <w:r w:rsidRPr="003D6A2D">
        <w:rPr>
          <w:rFonts w:ascii="Times New Roman" w:hAnsi="Times New Roman" w:cs="Times New Roman"/>
        </w:rPr>
        <w:t>, 173–191.</w:t>
      </w:r>
      <w:r w:rsidR="009B2C1D">
        <w:rPr>
          <w:rFonts w:ascii="Times New Roman" w:hAnsi="Times New Roman" w:cs="Times New Roman"/>
        </w:rPr>
        <w:t xml:space="preserve"> </w:t>
      </w:r>
      <w:proofErr w:type="gramStart"/>
      <w:r w:rsidR="008F18F3">
        <w:rPr>
          <w:rFonts w:ascii="Times New Roman" w:hAnsi="Times New Roman" w:cs="Times New Roman"/>
        </w:rPr>
        <w:t>doi:</w:t>
      </w:r>
      <w:r w:rsidR="009B2C1D" w:rsidRPr="009B2C1D">
        <w:rPr>
          <w:rFonts w:ascii="Times New Roman" w:hAnsi="Times New Roman" w:cs="Times New Roman"/>
        </w:rPr>
        <w:t>10.1016/j.socnet</w:t>
      </w:r>
      <w:proofErr w:type="gramEnd"/>
      <w:r w:rsidR="009B2C1D" w:rsidRPr="009B2C1D">
        <w:rPr>
          <w:rFonts w:ascii="Times New Roman" w:hAnsi="Times New Roman" w:cs="Times New Roman"/>
        </w:rPr>
        <w:t>.2006.08.002</w:t>
      </w:r>
    </w:p>
    <w:p w14:paraId="0C60EF53" w14:textId="5252AC35"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Rudolph, T. J., &amp; Popp, E. (2007). An information processing theory of ambivalence. </w:t>
      </w:r>
      <w:r w:rsidRPr="003D6A2D">
        <w:rPr>
          <w:rFonts w:ascii="Times New Roman" w:hAnsi="Times New Roman" w:cs="Times New Roman"/>
          <w:i/>
        </w:rPr>
        <w:t>Political Psychology, 28</w:t>
      </w:r>
      <w:r w:rsidRPr="003D6A2D">
        <w:rPr>
          <w:rFonts w:ascii="Times New Roman" w:hAnsi="Times New Roman" w:cs="Times New Roman"/>
        </w:rPr>
        <w:t>, 563-585.</w:t>
      </w:r>
      <w:r w:rsidR="009B2C1D">
        <w:rPr>
          <w:rFonts w:ascii="Times New Roman" w:hAnsi="Times New Roman" w:cs="Times New Roman"/>
        </w:rPr>
        <w:t xml:space="preserve"> </w:t>
      </w:r>
      <w:r w:rsidR="008F18F3">
        <w:rPr>
          <w:rFonts w:ascii="Times New Roman" w:hAnsi="Times New Roman" w:cs="Times New Roman"/>
        </w:rPr>
        <w:t>doi:</w:t>
      </w:r>
      <w:r w:rsidR="009B2C1D" w:rsidRPr="009B2C1D">
        <w:rPr>
          <w:rFonts w:ascii="Times New Roman" w:hAnsi="Times New Roman" w:cs="Times New Roman"/>
        </w:rPr>
        <w:t>10.1111/j.1467-9221.</w:t>
      </w:r>
      <w:proofErr w:type="gramStart"/>
      <w:r w:rsidR="009B2C1D" w:rsidRPr="009B2C1D">
        <w:rPr>
          <w:rFonts w:ascii="Times New Roman" w:hAnsi="Times New Roman" w:cs="Times New Roman"/>
        </w:rPr>
        <w:t>2007.00590.x</w:t>
      </w:r>
      <w:proofErr w:type="gramEnd"/>
    </w:p>
    <w:p w14:paraId="7DC9EFF5" w14:textId="0AD590AA"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r w:rsidRPr="004F4039">
        <w:rPr>
          <w:rFonts w:ascii="Times New Roman" w:hAnsi="Times New Roman" w:cs="Times New Roman"/>
        </w:rPr>
        <w:t>Schmitt</w:t>
      </w:r>
      <w:r w:rsidRPr="004F4039">
        <w:rPr>
          <w:rFonts w:eastAsia="Calibri"/>
        </w:rPr>
        <w:t>‐</w:t>
      </w:r>
      <w:r w:rsidRPr="004F4039">
        <w:rPr>
          <w:rFonts w:ascii="Times New Roman" w:hAnsi="Times New Roman" w:cs="Times New Roman"/>
        </w:rPr>
        <w:t xml:space="preserve">Beck, R., &amp; </w:t>
      </w:r>
      <w:proofErr w:type="spellStart"/>
      <w:r w:rsidRPr="004F4039">
        <w:rPr>
          <w:rFonts w:ascii="Times New Roman" w:hAnsi="Times New Roman" w:cs="Times New Roman"/>
        </w:rPr>
        <w:t>Lup</w:t>
      </w:r>
      <w:proofErr w:type="spellEnd"/>
      <w:r w:rsidRPr="004F4039">
        <w:rPr>
          <w:rFonts w:ascii="Times New Roman" w:hAnsi="Times New Roman" w:cs="Times New Roman"/>
        </w:rPr>
        <w:t xml:space="preserve">, O. (2013). Seeking the soul of democracy: A review of recent research into citizens' political talk culture. </w:t>
      </w:r>
      <w:r w:rsidRPr="00856E03">
        <w:rPr>
          <w:rFonts w:ascii="Times New Roman" w:hAnsi="Times New Roman" w:cs="Times New Roman"/>
          <w:i/>
        </w:rPr>
        <w:t>Swiss Political Science Review, 19</w:t>
      </w:r>
      <w:r w:rsidRPr="004F4039">
        <w:rPr>
          <w:rFonts w:ascii="Times New Roman" w:hAnsi="Times New Roman" w:cs="Times New Roman"/>
        </w:rPr>
        <w:t>, 513-538.</w:t>
      </w:r>
      <w:r w:rsidR="009B2C1D">
        <w:rPr>
          <w:rFonts w:ascii="Times New Roman" w:hAnsi="Times New Roman" w:cs="Times New Roman"/>
        </w:rPr>
        <w:t xml:space="preserve"> </w:t>
      </w:r>
      <w:r w:rsidR="008F18F3">
        <w:rPr>
          <w:rFonts w:ascii="Times New Roman" w:hAnsi="Times New Roman" w:cs="Times New Roman"/>
        </w:rPr>
        <w:t>doi:</w:t>
      </w:r>
      <w:r w:rsidR="009B2C1D" w:rsidRPr="009B2C1D">
        <w:rPr>
          <w:rFonts w:ascii="Times New Roman" w:hAnsi="Times New Roman" w:cs="Times New Roman"/>
        </w:rPr>
        <w:t>10.1111/spsr.12051</w:t>
      </w:r>
    </w:p>
    <w:p w14:paraId="47077BAC" w14:textId="426358A8" w:rsidR="00A07903"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Shook, N. J., &amp; Fazio, R. H. (2009). Political ideology, exploration of novel stimuli, and attitude formation. </w:t>
      </w:r>
      <w:r w:rsidRPr="003D6A2D">
        <w:rPr>
          <w:rFonts w:ascii="Times New Roman" w:hAnsi="Times New Roman" w:cs="Times New Roman"/>
          <w:i/>
        </w:rPr>
        <w:t>Journal of Experimental Social Psychology, 45</w:t>
      </w:r>
      <w:r w:rsidRPr="003D6A2D">
        <w:rPr>
          <w:rFonts w:ascii="Times New Roman" w:hAnsi="Times New Roman" w:cs="Times New Roman"/>
        </w:rPr>
        <w:t>, 995-998.</w:t>
      </w:r>
      <w:r w:rsidR="009B2C1D">
        <w:rPr>
          <w:rFonts w:ascii="Times New Roman" w:hAnsi="Times New Roman" w:cs="Times New Roman"/>
        </w:rPr>
        <w:t xml:space="preserve"> </w:t>
      </w:r>
      <w:proofErr w:type="gramStart"/>
      <w:r w:rsidR="008F18F3">
        <w:rPr>
          <w:rFonts w:ascii="Times New Roman" w:hAnsi="Times New Roman" w:cs="Times New Roman"/>
        </w:rPr>
        <w:t>doi:</w:t>
      </w:r>
      <w:r w:rsidR="009B2C1D" w:rsidRPr="009B2C1D">
        <w:rPr>
          <w:rFonts w:ascii="Times New Roman" w:hAnsi="Times New Roman" w:cs="Times New Roman"/>
        </w:rPr>
        <w:t>10.1016/j.jesp</w:t>
      </w:r>
      <w:proofErr w:type="gramEnd"/>
      <w:r w:rsidR="009B2C1D" w:rsidRPr="009B2C1D">
        <w:rPr>
          <w:rFonts w:ascii="Times New Roman" w:hAnsi="Times New Roman" w:cs="Times New Roman"/>
        </w:rPr>
        <w:t>.2009.04.003</w:t>
      </w:r>
    </w:p>
    <w:p w14:paraId="05203E18" w14:textId="3A569FA7"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Snijders</w:t>
      </w:r>
      <w:proofErr w:type="spellEnd"/>
      <w:r w:rsidRPr="003D6A2D">
        <w:rPr>
          <w:rFonts w:ascii="Times New Roman" w:hAnsi="Times New Roman" w:cs="Times New Roman"/>
        </w:rPr>
        <w:t xml:space="preserve">, T. A., Pattison, P. E., Robins, G. L., &amp; Handcock, M. S. (2006). New specifications for exponential random graph models. </w:t>
      </w:r>
      <w:r w:rsidRPr="003D6A2D">
        <w:rPr>
          <w:rFonts w:ascii="Times New Roman" w:hAnsi="Times New Roman" w:cs="Times New Roman"/>
          <w:i/>
        </w:rPr>
        <w:t>Sociological Methodology, 36</w:t>
      </w:r>
      <w:r w:rsidRPr="003D6A2D">
        <w:rPr>
          <w:rFonts w:ascii="Times New Roman" w:hAnsi="Times New Roman" w:cs="Times New Roman"/>
        </w:rPr>
        <w:t>, 99-153.</w:t>
      </w:r>
      <w:r w:rsidR="009B2C1D">
        <w:rPr>
          <w:rFonts w:ascii="Times New Roman" w:hAnsi="Times New Roman" w:cs="Times New Roman"/>
        </w:rPr>
        <w:t xml:space="preserve"> </w:t>
      </w:r>
      <w:r w:rsidR="008F18F3">
        <w:rPr>
          <w:rFonts w:ascii="Times New Roman" w:hAnsi="Times New Roman" w:cs="Times New Roman"/>
        </w:rPr>
        <w:t>doi:</w:t>
      </w:r>
      <w:r w:rsidR="009B2C1D" w:rsidRPr="009B2C1D">
        <w:rPr>
          <w:rFonts w:ascii="Times New Roman" w:hAnsi="Times New Roman" w:cs="Times New Roman"/>
        </w:rPr>
        <w:t>10.1111/j.1467-9531.</w:t>
      </w:r>
      <w:proofErr w:type="gramStart"/>
      <w:r w:rsidR="009B2C1D" w:rsidRPr="009B2C1D">
        <w:rPr>
          <w:rFonts w:ascii="Times New Roman" w:hAnsi="Times New Roman" w:cs="Times New Roman"/>
        </w:rPr>
        <w:t>2006.00176.x</w:t>
      </w:r>
      <w:proofErr w:type="gramEnd"/>
    </w:p>
    <w:p w14:paraId="40FAD292" w14:textId="79D90046"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Song, H. (2015). Uncovering the structural underpinnings of political discussion networks: Evidence from an exponential random graph model. </w:t>
      </w:r>
      <w:r w:rsidRPr="003D6A2D">
        <w:rPr>
          <w:rFonts w:ascii="Times New Roman" w:hAnsi="Times New Roman" w:cs="Times New Roman"/>
          <w:i/>
        </w:rPr>
        <w:t>Journal of Communication, 65</w:t>
      </w:r>
      <w:r w:rsidRPr="003D6A2D">
        <w:rPr>
          <w:rFonts w:ascii="Times New Roman" w:hAnsi="Times New Roman" w:cs="Times New Roman"/>
        </w:rPr>
        <w:t xml:space="preserve">, </w:t>
      </w:r>
      <w:r w:rsidRPr="003D6A2D">
        <w:rPr>
          <w:rFonts w:ascii="Times New Roman" w:hAnsi="Times New Roman" w:cs="Times New Roman"/>
        </w:rPr>
        <w:lastRenderedPageBreak/>
        <w:t xml:space="preserve">146-169. </w:t>
      </w:r>
      <w:r w:rsidR="008F18F3">
        <w:rPr>
          <w:rFonts w:ascii="Times New Roman" w:hAnsi="Times New Roman" w:cs="Times New Roman"/>
        </w:rPr>
        <w:t>doi:</w:t>
      </w:r>
      <w:r w:rsidR="009B2C1D" w:rsidRPr="009B2C1D">
        <w:rPr>
          <w:rFonts w:ascii="Times New Roman" w:hAnsi="Times New Roman" w:cs="Times New Roman"/>
        </w:rPr>
        <w:t>10.1111/jcom.12140</w:t>
      </w:r>
    </w:p>
    <w:p w14:paraId="716CF930" w14:textId="4F7FC2E4" w:rsidR="00A07903" w:rsidRPr="003D6A2D" w:rsidRDefault="00A07903"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proofErr w:type="spellStart"/>
      <w:r w:rsidRPr="003D6A2D">
        <w:rPr>
          <w:rFonts w:ascii="Times New Roman" w:eastAsia="Times New Roman" w:hAnsi="Times New Roman" w:cs="Times New Roman"/>
          <w:color w:val="222222"/>
          <w:shd w:val="clear" w:color="auto" w:fill="FFFFFF"/>
        </w:rPr>
        <w:t>Stromer</w:t>
      </w:r>
      <w:proofErr w:type="spellEnd"/>
      <w:r w:rsidRPr="003D6A2D">
        <w:rPr>
          <w:color w:val="222222"/>
          <w:shd w:val="clear" w:color="auto" w:fill="FFFFFF"/>
        </w:rPr>
        <w:t>‐</w:t>
      </w:r>
      <w:r w:rsidRPr="003D6A2D">
        <w:rPr>
          <w:rFonts w:ascii="Times New Roman" w:eastAsia="Times New Roman" w:hAnsi="Times New Roman" w:cs="Times New Roman"/>
          <w:color w:val="222222"/>
          <w:shd w:val="clear" w:color="auto" w:fill="FFFFFF"/>
        </w:rPr>
        <w:t>Galley, J. (2003). Diversity of political conversation on the Internet: Users' perspectives. </w:t>
      </w:r>
      <w:r w:rsidRPr="003D6A2D">
        <w:rPr>
          <w:rFonts w:ascii="Times New Roman" w:eastAsia="Times New Roman" w:hAnsi="Times New Roman" w:cs="Times New Roman"/>
          <w:i/>
          <w:iCs/>
          <w:color w:val="222222"/>
          <w:shd w:val="clear" w:color="auto" w:fill="FFFFFF"/>
        </w:rPr>
        <w:t>Journal of Computer</w:t>
      </w:r>
      <w:r w:rsidRPr="003D6A2D">
        <w:rPr>
          <w:i/>
          <w:iCs/>
          <w:color w:val="222222"/>
          <w:shd w:val="clear" w:color="auto" w:fill="FFFFFF"/>
        </w:rPr>
        <w:t>‐</w:t>
      </w:r>
      <w:r w:rsidRPr="003D6A2D">
        <w:rPr>
          <w:rFonts w:ascii="Times New Roman" w:eastAsia="Times New Roman" w:hAnsi="Times New Roman" w:cs="Times New Roman"/>
          <w:i/>
          <w:iCs/>
          <w:color w:val="222222"/>
          <w:shd w:val="clear" w:color="auto" w:fill="FFFFFF"/>
        </w:rPr>
        <w:t>Mediated Communication</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8</w:t>
      </w:r>
      <w:r w:rsidRPr="003D6A2D">
        <w:rPr>
          <w:rFonts w:ascii="Times New Roman" w:eastAsia="Times New Roman" w:hAnsi="Times New Roman" w:cs="Times New Roman"/>
          <w:color w:val="222222"/>
          <w:shd w:val="clear" w:color="auto" w:fill="FFFFFF"/>
        </w:rPr>
        <w:t>.</w:t>
      </w:r>
      <w:r w:rsidR="009B2C1D">
        <w:rPr>
          <w:rFonts w:ascii="Times New Roman" w:eastAsia="Times New Roman" w:hAnsi="Times New Roman" w:cs="Times New Roman"/>
          <w:color w:val="222222"/>
          <w:shd w:val="clear" w:color="auto" w:fill="FFFFFF"/>
        </w:rPr>
        <w:t xml:space="preserve"> </w:t>
      </w:r>
      <w:r w:rsidR="008F18F3">
        <w:rPr>
          <w:rFonts w:ascii="Times New Roman" w:eastAsia="Times New Roman" w:hAnsi="Times New Roman" w:cs="Times New Roman"/>
          <w:color w:val="222222"/>
          <w:shd w:val="clear" w:color="auto" w:fill="FFFFFF"/>
        </w:rPr>
        <w:t>doi:</w:t>
      </w:r>
      <w:r w:rsidR="009B2C1D" w:rsidRPr="009B2C1D">
        <w:rPr>
          <w:rFonts w:ascii="Times New Roman" w:eastAsia="Times New Roman" w:hAnsi="Times New Roman" w:cs="Times New Roman"/>
          <w:color w:val="222222"/>
          <w:shd w:val="clear" w:color="auto" w:fill="FFFFFF"/>
        </w:rPr>
        <w:t>10.1111/j.1083-</w:t>
      </w:r>
      <w:proofErr w:type="gramStart"/>
      <w:r w:rsidR="009B2C1D" w:rsidRPr="009B2C1D">
        <w:rPr>
          <w:rFonts w:ascii="Times New Roman" w:eastAsia="Times New Roman" w:hAnsi="Times New Roman" w:cs="Times New Roman"/>
          <w:color w:val="222222"/>
          <w:shd w:val="clear" w:color="auto" w:fill="FFFFFF"/>
        </w:rPr>
        <w:t>6101.2003.tb</w:t>
      </w:r>
      <w:proofErr w:type="gramEnd"/>
      <w:r w:rsidR="009B2C1D" w:rsidRPr="009B2C1D">
        <w:rPr>
          <w:rFonts w:ascii="Times New Roman" w:eastAsia="Times New Roman" w:hAnsi="Times New Roman" w:cs="Times New Roman"/>
          <w:color w:val="222222"/>
          <w:shd w:val="clear" w:color="auto" w:fill="FFFFFF"/>
        </w:rPr>
        <w:t>00215.x</w:t>
      </w:r>
    </w:p>
    <w:p w14:paraId="7CA09195" w14:textId="77777777" w:rsidR="00A07903" w:rsidRPr="003D6A2D" w:rsidDel="00CB7186" w:rsidRDefault="00A07903"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 xml:space="preserve">Stroud, N. J. (2011). </w:t>
      </w:r>
      <w:r w:rsidRPr="003D6A2D">
        <w:rPr>
          <w:rFonts w:ascii="Times New Roman" w:eastAsia="Times New Roman" w:hAnsi="Times New Roman" w:cs="Times New Roman"/>
          <w:i/>
          <w:color w:val="222222"/>
          <w:shd w:val="clear" w:color="auto" w:fill="FFFFFF"/>
        </w:rPr>
        <w:t>Niche news: The politics of news choice.</w:t>
      </w:r>
      <w:r w:rsidRPr="003D6A2D">
        <w:rPr>
          <w:rFonts w:ascii="Times New Roman" w:eastAsia="Times New Roman" w:hAnsi="Times New Roman" w:cs="Times New Roman"/>
          <w:color w:val="222222"/>
          <w:shd w:val="clear" w:color="auto" w:fill="FFFFFF"/>
        </w:rPr>
        <w:t xml:space="preserve"> Oxford University Press.</w:t>
      </w:r>
    </w:p>
    <w:p w14:paraId="36FDF7BE" w14:textId="77777777"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Sunstein, C. R. (2009). </w:t>
      </w:r>
      <w:r w:rsidRPr="003D6A2D">
        <w:rPr>
          <w:rFonts w:ascii="Times New Roman" w:hAnsi="Times New Roman" w:cs="Times New Roman"/>
          <w:i/>
        </w:rPr>
        <w:t>Republic.com 2.0</w:t>
      </w:r>
      <w:r w:rsidRPr="003D6A2D">
        <w:rPr>
          <w:rFonts w:ascii="Times New Roman" w:hAnsi="Times New Roman" w:cs="Times New Roman"/>
        </w:rPr>
        <w:t>. Princeton University Press.</w:t>
      </w:r>
    </w:p>
    <w:p w14:paraId="4815FC2E" w14:textId="72C387A0" w:rsidR="00A07903" w:rsidRPr="003D6A2D" w:rsidRDefault="00A07903"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Valentino, N. A., Banks, A. J., Hutchings, V. L., &amp; Davis, A. K. (2009). Selective exposure in the Internet age: The interaction between anxiety and information utility. </w:t>
      </w:r>
      <w:r w:rsidRPr="003D6A2D">
        <w:rPr>
          <w:rFonts w:ascii="Times New Roman" w:hAnsi="Times New Roman" w:cs="Times New Roman"/>
          <w:i/>
          <w:iCs/>
        </w:rPr>
        <w:t>Political Psychology</w:t>
      </w:r>
      <w:r w:rsidRPr="003D6A2D">
        <w:rPr>
          <w:rFonts w:ascii="Times New Roman" w:hAnsi="Times New Roman" w:cs="Times New Roman"/>
        </w:rPr>
        <w:t>, </w:t>
      </w:r>
      <w:r w:rsidRPr="003D6A2D">
        <w:rPr>
          <w:rFonts w:ascii="Times New Roman" w:hAnsi="Times New Roman" w:cs="Times New Roman"/>
          <w:i/>
          <w:iCs/>
        </w:rPr>
        <w:t>30</w:t>
      </w:r>
      <w:r w:rsidRPr="003D6A2D">
        <w:rPr>
          <w:rFonts w:ascii="Times New Roman" w:hAnsi="Times New Roman" w:cs="Times New Roman"/>
        </w:rPr>
        <w:t>, 591-613.</w:t>
      </w:r>
      <w:r w:rsidR="009B2C1D">
        <w:rPr>
          <w:rFonts w:ascii="Times New Roman" w:hAnsi="Times New Roman" w:cs="Times New Roman"/>
        </w:rPr>
        <w:t xml:space="preserve"> </w:t>
      </w:r>
      <w:r w:rsidR="008F18F3">
        <w:rPr>
          <w:rFonts w:ascii="Times New Roman" w:hAnsi="Times New Roman" w:cs="Times New Roman"/>
        </w:rPr>
        <w:t>doi:</w:t>
      </w:r>
      <w:r w:rsidR="009B2C1D" w:rsidRPr="009B2C1D">
        <w:rPr>
          <w:rFonts w:ascii="Times New Roman" w:hAnsi="Times New Roman" w:cs="Times New Roman"/>
        </w:rPr>
        <w:t>10.1111/j.1467-9221.</w:t>
      </w:r>
      <w:proofErr w:type="gramStart"/>
      <w:r w:rsidR="009B2C1D" w:rsidRPr="009B2C1D">
        <w:rPr>
          <w:rFonts w:ascii="Times New Roman" w:hAnsi="Times New Roman" w:cs="Times New Roman"/>
        </w:rPr>
        <w:t>2009.00716.x</w:t>
      </w:r>
      <w:proofErr w:type="gramEnd"/>
    </w:p>
    <w:p w14:paraId="0E78477B" w14:textId="77777777" w:rsidR="00A07903" w:rsidRPr="003D6A2D" w:rsidRDefault="00A07903"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Wasserman, S., &amp; Faust, K. (1994). </w:t>
      </w:r>
      <w:r w:rsidRPr="003D6A2D">
        <w:rPr>
          <w:rFonts w:ascii="Times New Roman" w:eastAsia="Times New Roman" w:hAnsi="Times New Roman" w:cs="Times New Roman"/>
          <w:i/>
          <w:iCs/>
          <w:color w:val="222222"/>
          <w:shd w:val="clear" w:color="auto" w:fill="FFFFFF"/>
        </w:rPr>
        <w:t>Social network analysis</w:t>
      </w:r>
      <w:r w:rsidRPr="003D6A2D">
        <w:rPr>
          <w:rFonts w:ascii="Times New Roman" w:eastAsia="Times New Roman" w:hAnsi="Times New Roman" w:cs="Times New Roman"/>
          <w:color w:val="222222"/>
          <w:shd w:val="clear" w:color="auto" w:fill="FFFFFF"/>
        </w:rPr>
        <w:t>. Boston, MA: Cambridge University Press.</w:t>
      </w:r>
    </w:p>
    <w:p w14:paraId="375AFA33" w14:textId="2150563C" w:rsidR="00A07903" w:rsidRPr="003D6A2D" w:rsidRDefault="00A07903"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proofErr w:type="spellStart"/>
      <w:r w:rsidRPr="003D6A2D">
        <w:rPr>
          <w:rFonts w:ascii="Times New Roman" w:eastAsia="Times New Roman" w:hAnsi="Times New Roman" w:cs="Times New Roman"/>
          <w:color w:val="222222"/>
          <w:shd w:val="clear" w:color="auto" w:fill="FFFFFF"/>
        </w:rPr>
        <w:t>Wojcieszak</w:t>
      </w:r>
      <w:proofErr w:type="spellEnd"/>
      <w:r w:rsidRPr="003D6A2D">
        <w:rPr>
          <w:rFonts w:ascii="Times New Roman" w:eastAsia="Times New Roman" w:hAnsi="Times New Roman" w:cs="Times New Roman"/>
          <w:color w:val="222222"/>
          <w:shd w:val="clear" w:color="auto" w:fill="FFFFFF"/>
        </w:rPr>
        <w:t>, M. E., &amp; Mutz, D. C. (2009). Online groups and political discourse: Do online discussion spaces facilitate exposure to political disagreement? </w:t>
      </w:r>
      <w:r w:rsidRPr="003D6A2D">
        <w:rPr>
          <w:rFonts w:ascii="Times New Roman" w:eastAsia="Times New Roman" w:hAnsi="Times New Roman" w:cs="Times New Roman"/>
          <w:i/>
          <w:iCs/>
          <w:color w:val="222222"/>
          <w:shd w:val="clear" w:color="auto" w:fill="FFFFFF"/>
        </w:rPr>
        <w:t>Journal of Communication</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59</w:t>
      </w:r>
      <w:r w:rsidRPr="003D6A2D">
        <w:rPr>
          <w:rFonts w:ascii="Times New Roman" w:eastAsia="Times New Roman" w:hAnsi="Times New Roman" w:cs="Times New Roman"/>
          <w:color w:val="222222"/>
          <w:shd w:val="clear" w:color="auto" w:fill="FFFFFF"/>
        </w:rPr>
        <w:t>, 40-56.</w:t>
      </w:r>
      <w:r w:rsidR="009B2C1D">
        <w:rPr>
          <w:rFonts w:ascii="Times New Roman" w:eastAsia="Times New Roman" w:hAnsi="Times New Roman" w:cs="Times New Roman"/>
          <w:color w:val="222222"/>
          <w:shd w:val="clear" w:color="auto" w:fill="FFFFFF"/>
        </w:rPr>
        <w:t xml:space="preserve"> </w:t>
      </w:r>
      <w:r w:rsidR="008F18F3">
        <w:rPr>
          <w:rFonts w:ascii="Times New Roman" w:eastAsia="Times New Roman" w:hAnsi="Times New Roman" w:cs="Times New Roman"/>
          <w:color w:val="222222"/>
          <w:shd w:val="clear" w:color="auto" w:fill="FFFFFF"/>
        </w:rPr>
        <w:t>doi:</w:t>
      </w:r>
      <w:r w:rsidR="009B2C1D" w:rsidRPr="009B2C1D">
        <w:rPr>
          <w:rFonts w:ascii="Times New Roman" w:eastAsia="Times New Roman" w:hAnsi="Times New Roman" w:cs="Times New Roman"/>
          <w:color w:val="222222"/>
          <w:shd w:val="clear" w:color="auto" w:fill="FFFFFF"/>
        </w:rPr>
        <w:t>10.1111/j.1460-2466.</w:t>
      </w:r>
      <w:proofErr w:type="gramStart"/>
      <w:r w:rsidR="009B2C1D" w:rsidRPr="009B2C1D">
        <w:rPr>
          <w:rFonts w:ascii="Times New Roman" w:eastAsia="Times New Roman" w:hAnsi="Times New Roman" w:cs="Times New Roman"/>
          <w:color w:val="222222"/>
          <w:shd w:val="clear" w:color="auto" w:fill="FFFFFF"/>
        </w:rPr>
        <w:t>2008.01403.x</w:t>
      </w:r>
      <w:proofErr w:type="gramEnd"/>
    </w:p>
    <w:p w14:paraId="7370929D" w14:textId="77777777" w:rsidR="00265E03" w:rsidRPr="003D6A2D" w:rsidRDefault="00265E03" w:rsidP="00BB0F47">
      <w:pPr>
        <w:adjustRightInd w:val="0"/>
        <w:snapToGrid w:val="0"/>
        <w:spacing w:line="480" w:lineRule="auto"/>
        <w:ind w:hanging="720"/>
        <w:contextualSpacing/>
        <w:rPr>
          <w:rFonts w:ascii="Times New Roman" w:hAnsi="Times New Roman" w:cs="Times New Roman"/>
        </w:rPr>
      </w:pPr>
      <w:r w:rsidRPr="003D6A2D">
        <w:rPr>
          <w:rFonts w:ascii="Times New Roman" w:hAnsi="Times New Roman" w:cs="Times New Roman"/>
        </w:rPr>
        <w:br w:type="page"/>
      </w:r>
    </w:p>
    <w:p w14:paraId="38C7F744" w14:textId="42588831" w:rsidR="00652370" w:rsidRDefault="009107E7" w:rsidP="00BB0F47">
      <w:pPr>
        <w:adjustRightInd w:val="0"/>
        <w:snapToGrid w:val="0"/>
        <w:spacing w:line="480" w:lineRule="auto"/>
        <w:contextualSpacing/>
        <w:outlineLvl w:val="0"/>
        <w:rPr>
          <w:rFonts w:ascii="Times New Roman" w:hAnsi="Times New Roman" w:cs="Times New Roman"/>
        </w:rPr>
      </w:pPr>
      <w:r>
        <w:rPr>
          <w:rFonts w:ascii="Times New Roman" w:hAnsi="Times New Roman" w:cs="Times New Roman"/>
        </w:rPr>
        <w:lastRenderedPageBreak/>
        <w:t>Table 1</w:t>
      </w:r>
    </w:p>
    <w:p w14:paraId="40B582DA" w14:textId="1E4B0945" w:rsidR="00265E03" w:rsidRPr="00BF5D89" w:rsidRDefault="00652370" w:rsidP="00BB0F47">
      <w:pPr>
        <w:adjustRightInd w:val="0"/>
        <w:snapToGrid w:val="0"/>
        <w:spacing w:line="480" w:lineRule="auto"/>
        <w:contextualSpacing/>
        <w:outlineLvl w:val="0"/>
        <w:rPr>
          <w:rFonts w:ascii="Times New Roman" w:hAnsi="Times New Roman" w:cs="Times New Roman"/>
          <w:i/>
        </w:rPr>
      </w:pPr>
      <w:r w:rsidRPr="00BF5D89">
        <w:rPr>
          <w:rFonts w:ascii="Times New Roman" w:hAnsi="Times New Roman" w:cs="Times New Roman"/>
          <w:i/>
        </w:rPr>
        <w:t>Key TERGM Parameters, Associated Configurations, and Their I</w:t>
      </w:r>
      <w:r w:rsidR="00265E03" w:rsidRPr="00BF5D89">
        <w:rPr>
          <w:rFonts w:ascii="Times New Roman" w:hAnsi="Times New Roman" w:cs="Times New Roman"/>
          <w:i/>
        </w:rPr>
        <w:t>nterpretations</w:t>
      </w:r>
    </w:p>
    <w:tbl>
      <w:tblPr>
        <w:tblStyle w:val="GridTable1Light1"/>
        <w:tblpPr w:leftFromText="180" w:rightFromText="180" w:vertAnchor="text" w:horzAnchor="page" w:tblpX="1376" w:tblpY="1"/>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4"/>
        <w:gridCol w:w="2551"/>
        <w:gridCol w:w="4395"/>
      </w:tblGrid>
      <w:tr w:rsidR="00265E03" w:rsidRPr="003D6A2D" w14:paraId="0ACA35DC" w14:textId="77777777" w:rsidTr="008B2285">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554" w:type="dxa"/>
            <w:tcBorders>
              <w:top w:val="single" w:sz="8" w:space="0" w:color="auto"/>
              <w:bottom w:val="single" w:sz="8" w:space="0" w:color="auto"/>
            </w:tcBorders>
            <w:vAlign w:val="center"/>
          </w:tcPr>
          <w:p w14:paraId="0E69BBBE"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Hypothesis</w:t>
            </w:r>
          </w:p>
        </w:tc>
        <w:tc>
          <w:tcPr>
            <w:tcW w:w="2551" w:type="dxa"/>
            <w:tcBorders>
              <w:top w:val="single" w:sz="8" w:space="0" w:color="auto"/>
              <w:bottom w:val="single" w:sz="8" w:space="0" w:color="auto"/>
            </w:tcBorders>
            <w:vAlign w:val="center"/>
          </w:tcPr>
          <w:p w14:paraId="095413A3" w14:textId="77777777" w:rsidR="00265E03" w:rsidRPr="004A4043" w:rsidRDefault="00265E03" w:rsidP="00BB0F47">
            <w:pPr>
              <w:adjustRightInd w:val="0"/>
              <w:snapToGrid w:val="0"/>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A4043">
              <w:rPr>
                <w:rFonts w:ascii="Times New Roman" w:hAnsi="Times New Roman" w:cs="Times New Roman"/>
                <w:b w:val="0"/>
              </w:rPr>
              <w:t>Configuration</w:t>
            </w:r>
          </w:p>
        </w:tc>
        <w:tc>
          <w:tcPr>
            <w:tcW w:w="4395" w:type="dxa"/>
            <w:tcBorders>
              <w:top w:val="single" w:sz="8" w:space="0" w:color="auto"/>
              <w:bottom w:val="single" w:sz="8" w:space="0" w:color="auto"/>
            </w:tcBorders>
            <w:vAlign w:val="center"/>
          </w:tcPr>
          <w:p w14:paraId="7981FCBF" w14:textId="77777777" w:rsidR="00265E03" w:rsidRPr="004A4043" w:rsidRDefault="00265E03" w:rsidP="00BB0F47">
            <w:pPr>
              <w:adjustRightInd w:val="0"/>
              <w:snapToGrid w:val="0"/>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A4043">
              <w:rPr>
                <w:rFonts w:ascii="Times New Roman" w:hAnsi="Times New Roman" w:cs="Times New Roman"/>
                <w:b w:val="0"/>
              </w:rPr>
              <w:t>Interpretation</w:t>
            </w:r>
          </w:p>
        </w:tc>
      </w:tr>
      <w:tr w:rsidR="00265E03" w:rsidRPr="003D6A2D" w14:paraId="5489CF27" w14:textId="77777777" w:rsidTr="00CE4C0C">
        <w:trPr>
          <w:trHeight w:val="825"/>
        </w:trPr>
        <w:tc>
          <w:tcPr>
            <w:cnfStyle w:val="001000000000" w:firstRow="0" w:lastRow="0" w:firstColumn="1" w:lastColumn="0" w:oddVBand="0" w:evenVBand="0" w:oddHBand="0" w:evenHBand="0" w:firstRowFirstColumn="0" w:firstRowLastColumn="0" w:lastRowFirstColumn="0" w:lastRowLastColumn="0"/>
            <w:tcW w:w="2554" w:type="dxa"/>
            <w:tcBorders>
              <w:top w:val="single" w:sz="8" w:space="0" w:color="auto"/>
            </w:tcBorders>
            <w:vAlign w:val="center"/>
          </w:tcPr>
          <w:p w14:paraId="0A80DFD0"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RQ: Motivation</w:t>
            </w:r>
          </w:p>
        </w:tc>
        <w:tc>
          <w:tcPr>
            <w:tcW w:w="2551" w:type="dxa"/>
            <w:tcBorders>
              <w:top w:val="single" w:sz="8" w:space="0" w:color="auto"/>
            </w:tcBorders>
            <w:vAlign w:val="center"/>
          </w:tcPr>
          <w:p w14:paraId="0D16EC75"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3D6A2D">
              <w:rPr>
                <w:noProof/>
              </w:rPr>
              <mc:AlternateContent>
                <mc:Choice Requires="wpg">
                  <w:drawing>
                    <wp:inline distT="0" distB="0" distL="0" distR="0" wp14:anchorId="62E6E69C" wp14:editId="4F29D03A">
                      <wp:extent cx="1203804" cy="235429"/>
                      <wp:effectExtent l="0" t="0" r="15875" b="19050"/>
                      <wp:docPr id="10" name="Group 1"/>
                      <wp:cNvGraphicFramePr/>
                      <a:graphic xmlns:a="http://schemas.openxmlformats.org/drawingml/2006/main">
                        <a:graphicData uri="http://schemas.microsoft.com/office/word/2010/wordprocessingGroup">
                          <wpg:wgp>
                            <wpg:cNvGrpSpPr/>
                            <wpg:grpSpPr>
                              <a:xfrm>
                                <a:off x="0" y="0"/>
                                <a:ext cx="1203804" cy="235429"/>
                                <a:chOff x="0" y="0"/>
                                <a:chExt cx="3562350" cy="685800"/>
                              </a:xfrm>
                            </wpg:grpSpPr>
                            <wps:wsp>
                              <wps:cNvPr id="12" name="Oval 12"/>
                              <wps:cNvSpPr/>
                              <wps:spPr>
                                <a:xfrm>
                                  <a:off x="0" y="0"/>
                                  <a:ext cx="685800" cy="685800"/>
                                </a:xfrm>
                                <a:prstGeom prst="ellipse">
                                  <a:avLst/>
                                </a:prstGeom>
                                <a:ln/>
                              </wps:spPr>
                              <wps:style>
                                <a:lnRef idx="2">
                                  <a:schemeClr val="dk1"/>
                                </a:lnRef>
                                <a:fillRef idx="1">
                                  <a:schemeClr val="lt1"/>
                                </a:fillRef>
                                <a:effectRef idx="0">
                                  <a:schemeClr val="dk1"/>
                                </a:effectRef>
                                <a:fontRef idx="minor">
                                  <a:schemeClr val="dk1"/>
                                </a:fontRef>
                              </wps:style>
                              <wps:txbx>
                                <w:txbxContent>
                                  <w:p w14:paraId="1B98182C" w14:textId="77777777" w:rsidR="008E46CD" w:rsidRPr="009E312C" w:rsidRDefault="008E46CD" w:rsidP="00265E03">
                                    <w:pPr>
                                      <w:jc w:val="center"/>
                                      <w:rPr>
                                        <w:rFonts w:ascii="Times New Roman" w:hAnsi="Times New Roman" w:cs="Times New Roman"/>
                                        <w:color w:val="FFFFFF" w:themeColor="background1"/>
                                        <w:sz w:val="10"/>
                                      </w:rPr>
                                    </w:pPr>
                                  </w:p>
                                </w:txbxContent>
                              </wps:txbx>
                              <wps:bodyPr rtlCol="0" anchor="ctr"/>
                            </wps:wsp>
                            <wps:wsp>
                              <wps:cNvPr id="14" name="Oval 14"/>
                              <wps:cNvSpPr/>
                              <wps:spPr>
                                <a:xfrm>
                                  <a:off x="287655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15" name="Straight Arrow Connector 15"/>
                              <wps:cNvCnPr/>
                              <wps:spPr>
                                <a:xfrm>
                                  <a:off x="685800" y="342900"/>
                                  <a:ext cx="219075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w14:anchorId="62E6E69C" id="Group 1" o:spid="_x0000_s1026" style="width:94.8pt;height:18.55pt;mso-position-horizontal-relative:char;mso-position-vertical-relative:line" coordsize="35623,68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">
                      <v:oval id="Oval 12" o:spid="_x0000_s1027" style="position:absolute;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" fillcolor="white [3201]" strokecolor="black [3200]" strokeweight="1pt">
                        <v:stroke joinstyle="miter"/>
                        <v:textbox>
                          <w:txbxContent>
                            <w:p w14:paraId="1B98182C" w14:textId="77777777" w:rsidR="008E46CD" w:rsidRPr="009E312C" w:rsidRDefault="008E46CD" w:rsidP="00265E03">
                              <w:pPr>
                                <w:jc w:val="center"/>
                                <w:rPr>
                                  <w:rFonts w:ascii="Times New Roman" w:hAnsi="Times New Roman" w:cs="Times New Roman"/>
                                  <w:color w:val="FFFFFF" w:themeColor="background1"/>
                                  <w:sz w:val="10"/>
                                </w:rPr>
                              </w:pPr>
                            </w:p>
                          </w:txbxContent>
                        </v:textbox>
                      </v:oval>
                      <v:oval id="Oval 14" o:spid="_x0000_s1028" style="position:absolute;left:28765;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" fillcolor="#555 [2160]" strokecolor="black [3200]" strokeweight=".5pt">
                        <v:fill color2="#313131 [2608]" rotate="t" colors="0 #9b9b9b;.5 #8e8e8e;1 #797979" focus="100%" type="gradient">
                          <o:fill v:ext="view" type="gradientUnscaled"/>
                        </v:fill>
                        <v:stroke joinstyle="miter"/>
                      </v:oval>
                      <v:shapetype id="_x0000_t32" coordsize="21600,21600" o:spt="32" o:oned="t" path="m,l21600,21600e" filled="f">
                        <v:path arrowok="t" fillok="f" o:connecttype="none"/>
                        <o:lock v:ext="edit" shapetype="t"/>
                      </v:shapetype>
                      <v:shape id="Straight Arrow Connector 15" o:spid="_x0000_s1029" type="#_x0000_t32" style="position:absolute;left:6858;top:3429;width:2190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" filled="t" fillcolor="white [3201]" strokecolor="black [3200]" strokeweight="1pt">
                        <v:stroke endarrow="block" joinstyle="miter"/>
                      </v:shape>
                      <w10:anchorlock/>
                    </v:group>
                  </w:pict>
                </mc:Fallback>
              </mc:AlternateContent>
            </w:r>
          </w:p>
        </w:tc>
        <w:tc>
          <w:tcPr>
            <w:tcW w:w="4395" w:type="dxa"/>
            <w:tcBorders>
              <w:top w:val="single" w:sz="8" w:space="0" w:color="auto"/>
            </w:tcBorders>
            <w:vAlign w:val="center"/>
          </w:tcPr>
          <w:p w14:paraId="4379F954"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95EE787"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(B’s message is selected by A) based on nodal attributes</w:t>
            </w:r>
          </w:p>
          <w:p w14:paraId="08E501FC"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65E03" w:rsidRPr="003D6A2D" w14:paraId="18C6A9A5" w14:textId="77777777" w:rsidTr="00CE4C0C">
        <w:trPr>
          <w:trHeight w:val="593"/>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45DCE442"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H1 &amp; H2:</w:t>
            </w:r>
          </w:p>
          <w:p w14:paraId="462D90B1"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Homophily</w:t>
            </w:r>
          </w:p>
        </w:tc>
        <w:tc>
          <w:tcPr>
            <w:tcW w:w="2551" w:type="dxa"/>
            <w:vAlign w:val="center"/>
          </w:tcPr>
          <w:p w14:paraId="5D14B289"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noProof/>
                <w:lang w:eastAsia="ko-KR"/>
              </w:rPr>
            </w:pPr>
            <w:r w:rsidRPr="003D6A2D">
              <w:rPr>
                <w:noProof/>
              </w:rPr>
              <mc:AlternateContent>
                <mc:Choice Requires="wpg">
                  <w:drawing>
                    <wp:inline distT="0" distB="0" distL="0" distR="0" wp14:anchorId="12262DF2" wp14:editId="5DBD4D77">
                      <wp:extent cx="1203804" cy="235429"/>
                      <wp:effectExtent l="0" t="0" r="15875" b="19050"/>
                      <wp:docPr id="20" name="Group 1"/>
                      <wp:cNvGraphicFramePr/>
                      <a:graphic xmlns:a="http://schemas.openxmlformats.org/drawingml/2006/main">
                        <a:graphicData uri="http://schemas.microsoft.com/office/word/2010/wordprocessingGroup">
                          <wpg:wgp>
                            <wpg:cNvGrpSpPr/>
                            <wpg:grpSpPr>
                              <a:xfrm>
                                <a:off x="0" y="0"/>
                                <a:ext cx="1203804" cy="235429"/>
                                <a:chOff x="0" y="0"/>
                                <a:chExt cx="3562350" cy="685800"/>
                              </a:xfrm>
                            </wpg:grpSpPr>
                            <wps:wsp>
                              <wps:cNvPr id="21" name="Oval 21"/>
                              <wps:cNvSpPr/>
                              <wps:spPr>
                                <a:xfrm>
                                  <a:off x="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22" name="Oval 22"/>
                              <wps:cNvSpPr/>
                              <wps:spPr>
                                <a:xfrm>
                                  <a:off x="287655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24" name="Straight Arrow Connector 24"/>
                              <wps:cNvCnPr/>
                              <wps:spPr>
                                <a:xfrm>
                                  <a:off x="685800" y="342900"/>
                                  <a:ext cx="2190750"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xmlns:mv="urn:schemas-microsoft-com:mac:vml" xmlns:mo="http://schemas.microsoft.com/office/mac/office/2008/main">
                  <w:pict>
                    <v:group w14:anchorId="5045E720" id="Group 1" o:spid="_x0000_s1026" style="width:94.8pt;height:18.55pt;mso-position-horizontal-relative:char;mso-position-vertical-relative:line" coordsize="356235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">
                      <v:oval id="Oval 21" o:spid="_x0000_s1027" style="position:absolute;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ur7xAAA&#10;ANsAAAAPAAAAZHJzL2Rvd25yZXYueG1sRI9Pi8IwFMTvwn6H8Bb2pml7KFqNIsuKZT35B8Tbo3m2&#10;1ealNFG7334jCB6HmfkNM1v0phF36lxtWUE8ikAQF1bXXCo47FfDMQjnkTU2lknBHzlYzD8GM8y0&#10;ffCW7jtfigBhl6GCyvs2k9IVFRl0I9sSB+9sO4M+yK6UusNHgJtGJlGUSoM1h4UKW/quqLjubkbB&#10;JV6fNvvjz6Ue5+lvkuMqnRxipb4+++UUhKfev8Ovdq4VJDE8v4QfIO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frq+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22" o:spid="_x0000_s1028" style="position:absolute;left:287655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HSMxQAA&#10;ANsAAAAPAAAAZHJzL2Rvd25yZXYueG1sRI/NasMwEITvhbyD2EBujWwfjOtGCSXE1KSnOoHS22Jt&#10;/VNrZSw1cd4+KhR6HGbmG2azm80gLjS5zrKCeB2BIK6t7rhRcD4VjxkI55E1DpZJwY0c7LaLhw3m&#10;2l75nS6Vb0SAsMtRQev9mEvp6pYMurUdiYP3ZSeDPsipkXrCa4CbQSZRlEqDHYeFFkfat1R/Vz9G&#10;QR+/fr6dPg59l5XpMSmxSJ/OsVKr5fzyDMLT7P/Df+1SK0gS+P0SfoDc3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EodIzFAAAA2wAAAA8AAAAAAAAAAAAAAAAAlwIAAGRycy9k&#10;b3ducmV2LnhtbFBLBQYAAAAABAAEAPUAAACJAwAAAAA=&#10;" fillcolor="#555 [2160]" strokecolor="black [3200]" strokeweight=".5pt">
                        <v:fill color2="#313131 [2608]" rotate="t" colors="0 #9b9b9b;.5 #8e8e8e;1 #797979" focus="100%" type="gradient">
                          <o:fill v:ext="view" type="gradientUnscaled"/>
                        </v:fill>
                        <v:stroke joinstyle="miter"/>
                      </v:oval>
                      <v:shape id="Straight Arrow Connector 24" o:spid="_x0000_s1029" type="#_x0000_t32" style="position:absolute;left:685800;top:342900;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8Pj5sUAAADbAAAADwAAAGRycy9kb3ducmV2LnhtbESPQWvCQBSE74X+h+UVeilmo1hboxsR&#10;wepVrS29PbLPJCT7Ns2uGv31XUHocZiZb5jprDO1OFHrSssK+lEMgjizuuRcwedu2XsH4Tyyxtoy&#10;KbiQg1n6+DDFRNszb+i09bkIEHYJKii8bxIpXVaQQRfZhjh4B9sa9EG2udQtngPc1HIQxyNpsOSw&#10;UGBDi4Kyans0CkaLt4+v/Hu8uu5/3K8dvlJ1yF6Uen7q5hMQnjr/H76311rBYAi3L+EHyPQ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8Pj5sUAAADbAAAADwAAAAAAAAAA&#10;AAAAAAChAgAAZHJzL2Rvd25yZXYueG1sUEsFBgAAAAAEAAQA+QAAAJMDAAAAAA==&#10;" strokecolor="black [3200]" strokeweight="1pt">
                        <v:stroke startarrow="block" endarrow="block" joinstyle="miter"/>
                      </v:shape>
                      <w10:anchorlock/>
                    </v:group>
                  </w:pict>
                </mc:Fallback>
              </mc:AlternateContent>
            </w:r>
          </w:p>
        </w:tc>
        <w:tc>
          <w:tcPr>
            <w:tcW w:w="4395" w:type="dxa"/>
            <w:vAlign w:val="center"/>
          </w:tcPr>
          <w:p w14:paraId="7E12229C"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and B select each other’s message based on their shared characteristics</w:t>
            </w:r>
          </w:p>
        </w:tc>
      </w:tr>
      <w:tr w:rsidR="00265E03" w:rsidRPr="003D6A2D" w14:paraId="1D943145" w14:textId="77777777" w:rsidTr="00CE4C0C">
        <w:trPr>
          <w:trHeight w:val="806"/>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1866D2DF"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H3: Reciprocity</w:t>
            </w:r>
          </w:p>
        </w:tc>
        <w:tc>
          <w:tcPr>
            <w:tcW w:w="2551" w:type="dxa"/>
            <w:vAlign w:val="center"/>
          </w:tcPr>
          <w:p w14:paraId="3BB463C4"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4251C30B" wp14:editId="55B45DA7">
                      <wp:extent cx="1203324" cy="234950"/>
                      <wp:effectExtent l="0" t="0" r="16510" b="19050"/>
                      <wp:docPr id="25" name="Group 1"/>
                      <wp:cNvGraphicFramePr/>
                      <a:graphic xmlns:a="http://schemas.openxmlformats.org/drawingml/2006/main">
                        <a:graphicData uri="http://schemas.microsoft.com/office/word/2010/wordprocessingGroup">
                          <wpg:wgp>
                            <wpg:cNvGrpSpPr/>
                            <wpg:grpSpPr>
                              <a:xfrm>
                                <a:off x="0" y="0"/>
                                <a:ext cx="1203324" cy="234950"/>
                                <a:chOff x="0" y="0"/>
                                <a:chExt cx="1203324" cy="234950"/>
                              </a:xfrm>
                            </wpg:grpSpPr>
                            <wps:wsp>
                              <wps:cNvPr id="26" name="Oval 26"/>
                              <wps:cNvSpPr/>
                              <wps:spPr>
                                <a:xfrm>
                                  <a:off x="0" y="0"/>
                                  <a:ext cx="231656" cy="23495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27" name="Oval 27"/>
                              <wps:cNvSpPr/>
                              <wps:spPr>
                                <a:xfrm>
                                  <a:off x="971668" y="0"/>
                                  <a:ext cx="231656" cy="23495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28" name="Straight Arrow Connector 28"/>
                              <wps:cNvCnPr/>
                              <wps:spPr>
                                <a:xfrm>
                                  <a:off x="231656" y="75434"/>
                                  <a:ext cx="74001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236916" y="164774"/>
                                  <a:ext cx="740012" cy="0"/>
                                </a:xfrm>
                                <a:prstGeom prst="straightConnector1">
                                  <a:avLst/>
                                </a:prstGeom>
                                <a:ln>
                                  <a:prstDash val="sysDash"/>
                                  <a:headEnd type="triangle"/>
                                  <a:tailEnd type="non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xmlns:mv="urn:schemas-microsoft-com:mac:vml" xmlns:mo="http://schemas.microsoft.com/office/mac/office/2008/main">
                  <w:pict>
                    <v:group w14:anchorId="7DFD840B" id="Group 1" o:spid="_x0000_s1026" style="width:94.75pt;height:18.5pt;mso-position-horizontal-relative:char;mso-position-vertical-relative:line" coordsize="1203324,2349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">
                      <v:oval id="Oval 26" o:spid="_x0000_s1027" style="position:absolute;width:231656;height:234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XDtwgAA&#10;ANsAAAAPAAAAZHJzL2Rvd25yZXYueG1sRI/BasMwEETvhf6D2EIuoZGSQwiuFVNKA73GCYTcttbW&#10;MrZWxlJtt19fBQI9DjPzhsmL2XVipCE0njWsVwoEceVNw7WG8+nwvAMRIrLBzjNp+KEAxf7xIcfM&#10;+ImPNJaxFgnCIUMNNsY+kzJUlhyGle+Jk/flB4cxyaGWZsApwV0nN0ptpcOG04LFnt4sVW357TSU&#10;qi1JLvH3OpKyp8/+nS+y1XrxNL++gIg0x//wvf1hNGy2cPuSfoD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49cO3CAAAA2wAAAA8AAAAAAAAAAAAAAAAAlwIAAGRycy9kb3du&#10;cmV2LnhtbFBLBQYAAAAABAAEAPUAAACGAwAAAAA=&#10;" fillcolor="white [3201]" strokecolor="black [3200]" strokeweight="1pt">
                        <v:stroke joinstyle="miter"/>
                      </v:oval>
                      <v:oval id="Oval 27" o:spid="_x0000_s1028" style="position:absolute;left:971668;width:231656;height:234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cdV2wgAA&#10;ANsAAAAPAAAAZHJzL2Rvd25yZXYueG1sRI/BasMwEETvgf6D2EIuoZGSQ1PcyKaUBHKNEwi9ba2t&#10;ZWytjKU4br8+KhR6HGbmDbMtJteJkYbQeNawWioQxJU3Ddcazqf90wuIEJENdp5JwzcFKPKH2RYz&#10;4298pLGMtUgQDhlqsDH2mZShsuQwLH1PnLwvPziMSQ61NAPeEtx1cq3Us3TYcFqw2NO7paotr05D&#10;qdqS5AJ/PkZS9vTZ7/giW63nj9PbK4hIU/wP/7UPRsN6A79f0g+Q+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Fx1XbCAAAA2wAAAA8AAAAAAAAAAAAAAAAAlwIAAGRycy9kb3du&#10;cmV2LnhtbFBLBQYAAAAABAAEAPUAAACGAwAAAAA=&#10;" fillcolor="white [3201]" strokecolor="black [3200]" strokeweight="1pt">
                        <v:stroke joinstyle="miter"/>
                      </v:oval>
                      <v:shape id="Straight Arrow Connector 28" o:spid="_x0000_s1029" type="#_x0000_t32" style="position:absolute;left:231656;top:75434;width:74001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6eHU8EAAADbAAAADwAAAGRycy9kb3ducmV2LnhtbERPy2oCMRTdF/yHcIVuimYq1JHRKFIQ&#10;dFXqA11eJtfJ4ORmTOI4/ftmUejycN6LVW8b0ZEPtWMF7+MMBHHpdM2VguNhM5qBCBFZY+OYFPxQ&#10;gNVy8LLAQrsnf1O3j5VIIRwKVGBibAspQ2nIYhi7ljhxV+ctxgR9JbXHZwq3jZxk2VRarDk1GGzp&#10;01B52z+sApnv3KO7x4/89HW8TN+Mt+ddrtTrsF/PQUTq47/4z73VCiZpbPqSfoBc/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7p4dTwQAAANsAAAAPAAAAAAAAAAAAAAAA&#10;AKECAABkcnMvZG93bnJldi54bWxQSwUGAAAAAAQABAD5AAAAjwMAAAAA&#10;" strokecolor="black [3200]" strokeweight="1pt">
                        <v:stroke endarrow="block" joinstyle="miter"/>
                      </v:shape>
                      <v:shape id="Straight Arrow Connector 29" o:spid="_x0000_s1030" type="#_x0000_t32" style="position:absolute;left:236916;top:164774;width:74001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VWETMUAAADbAAAADwAAAGRycy9kb3ducmV2LnhtbESPQWvCQBCF7wX/wzKCt7oxYrDRVaRQ&#10;7KEWjBZ6nGbHJJidDbtbk/57t1Do8fHmfW/eejuYVtzI+caygtk0AUFcWt1wpeB8enlcgvABWWNr&#10;mRT8kIftZvSwxlzbno90K0IlIoR9jgrqELpcSl/WZNBPbUccvYt1BkOUrpLaYR/hppVpkmTSYMOx&#10;ocaOnmsqr8W3iW8U53SfLXq3P3x+zLPFTH+9vQelJuNhtwIRaAj/x3/pV60gfYLfLREAcnM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VWETMUAAADbAAAADwAAAAAAAAAA&#10;AAAAAAChAgAAZHJzL2Rvd25yZXYueG1sUEsFBgAAAAAEAAQA+QAAAJMDAAAAAA==&#10;" strokecolor="black [3200]" strokeweight=".5pt">
                        <v:stroke dashstyle="3 1" startarrow="block" joinstyle="miter"/>
                      </v:shape>
                      <w10:anchorlock/>
                    </v:group>
                  </w:pict>
                </mc:Fallback>
              </mc:AlternateContent>
            </w:r>
          </w:p>
        </w:tc>
        <w:tc>
          <w:tcPr>
            <w:tcW w:w="4395" w:type="dxa"/>
            <w:vAlign w:val="center"/>
          </w:tcPr>
          <w:p w14:paraId="12643D3C"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w:t>
            </w:r>
          </w:p>
          <w:p w14:paraId="2A8DD0E9"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when B also select A’s message</w:t>
            </w:r>
          </w:p>
        </w:tc>
      </w:tr>
      <w:tr w:rsidR="00265E03" w:rsidRPr="003D6A2D" w14:paraId="5865E5B8" w14:textId="77777777" w:rsidTr="00CE4C0C">
        <w:trPr>
          <w:trHeight w:val="1654"/>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5932E780"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H4: Multiple</w:t>
            </w:r>
          </w:p>
          <w:p w14:paraId="10E805A0"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path closure</w:t>
            </w:r>
          </w:p>
          <w:p w14:paraId="302C82B9"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(GWESP-OTP)</w:t>
            </w:r>
          </w:p>
        </w:tc>
        <w:tc>
          <w:tcPr>
            <w:tcW w:w="2551" w:type="dxa"/>
            <w:vAlign w:val="center"/>
          </w:tcPr>
          <w:p w14:paraId="369FC481"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0379B5A6" wp14:editId="6F3A5CF2">
                      <wp:extent cx="1075330" cy="1055599"/>
                      <wp:effectExtent l="0" t="0" r="17145" b="36830"/>
                      <wp:docPr id="44" name="Group 1"/>
                      <wp:cNvGraphicFramePr/>
                      <a:graphic xmlns:a="http://schemas.openxmlformats.org/drawingml/2006/main">
                        <a:graphicData uri="http://schemas.microsoft.com/office/word/2010/wordprocessingGroup">
                          <wpg:wgp>
                            <wpg:cNvGrpSpPr/>
                            <wpg:grpSpPr>
                              <a:xfrm>
                                <a:off x="0" y="0"/>
                                <a:ext cx="1075330" cy="1055599"/>
                                <a:chOff x="0" y="0"/>
                                <a:chExt cx="3562350" cy="3499206"/>
                              </a:xfrm>
                            </wpg:grpSpPr>
                            <wps:wsp>
                              <wps:cNvPr id="45" name="Oval 45"/>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46" name="Oval 46"/>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47" name="Oval 47"/>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48" name="Straight Arrow Connector 48"/>
                              <wps:cNvCnPr/>
                              <wps:spPr>
                                <a:xfrm flipV="1">
                                  <a:off x="585367" y="2087650"/>
                                  <a:ext cx="777949"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49" name="Straight Arrow Connector 49"/>
                              <wps:cNvCnPr/>
                              <wps:spPr>
                                <a:xfrm>
                                  <a:off x="1848250" y="2087650"/>
                                  <a:ext cx="1128733"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0" name="Straight Arrow Connector 50"/>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1" name="Oval 51"/>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53" name="Oval 53"/>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54" name="Straight Arrow Connector 54"/>
                              <wps:cNvCnPr/>
                              <wps:spPr>
                                <a:xfrm flipV="1">
                                  <a:off x="585367" y="1351634"/>
                                  <a:ext cx="777949"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5" name="Straight Arrow Connector 55"/>
                              <wps:cNvCnPr/>
                              <wps:spPr>
                                <a:xfrm flipV="1">
                                  <a:off x="585367" y="585367"/>
                                  <a:ext cx="777949"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6" name="Straight Arrow Connector 56"/>
                              <wps:cNvCnPr/>
                              <wps:spPr>
                                <a:xfrm>
                                  <a:off x="1848250" y="1351634"/>
                                  <a:ext cx="1128733"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7" name="Straight Arrow Connector 57"/>
                              <wps:cNvCnPr/>
                              <wps:spPr>
                                <a:xfrm>
                                  <a:off x="1848250" y="585367"/>
                                  <a:ext cx="1128733"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xmlns:mv="urn:schemas-microsoft-com:mac:vml" xmlns:mo="http://schemas.microsoft.com/office/mac/office/2008/main">
                  <w:pict>
                    <v:group w14:anchorId="65A03CA6" id="Group 1" o:spid="_x0000_s1026" style="width:84.65pt;height:83.1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">
                      <v:oval id="Oval 45"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MAs6wgAA&#10;ANsAAAAPAAAAZHJzL2Rvd25yZXYueG1sRI9BawIxFITvBf9DeEIvRZMWK7IaRaSFXl0F8fbcPDfL&#10;bl6WTbpu++sbQehxmJlvmNVmcI3oqQuVZw2vUwWCuPCm4lLD8fA5WYAIEdlg45k0/FCAzXr0tMLM&#10;+Bvvqc9jKRKEQ4YabIxtJmUoLDkMU98SJ+/qO4cxya6UpsNbgrtGvik1lw4rTgsWW9pZKur822nI&#10;VZ2TfMHfc0/KHi7tB59krfXzeNguQUQa4n/40f4yGmbv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MwCzrCAAAA2wAAAA8AAAAAAAAAAAAAAAAAlwIAAGRycy9kb3du&#10;cmV2LnhtbFBLBQYAAAAABAAEAPUAAACGAwAAAAA=&#10;" fillcolor="white [3201]" strokecolor="black [3200]" strokeweight="1pt">
                        <v:stroke joinstyle="miter"/>
                      </v:oval>
                      <v:oval id="Oval 46"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zJcvxAAA&#10;ANsAAAAPAAAAZHJzL2Rvd25yZXYueG1sRI9Pi8IwFMTvwn6H8Ba8aVqR4lajLIticU/+gcXbo3m2&#10;1ealNFHrtzcLgsdhZn7DzBadqcWNWldZVhAPIxDEudUVFwoO+9VgAsJ5ZI21ZVLwIAeL+Udvhqm2&#10;d97SbecLESDsUlRQet+kUrq8JINuaBvi4J1sa9AH2RZSt3gPcFPLURQl0mDFYaHEhn5Kyi+7q1Fw&#10;jtfH3/3f8lxNsmQzynCVfB1ipfqf3fcUhKfOv8OvdqYVjBP4/x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8yXL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47"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rjDWwgAA&#10;ANsAAAAPAAAAZHJzL2Rvd25yZXYueG1sRI9BawIxFITvBf9DeEIvRZMWqbIaRaSFXl0F8fbcPDfL&#10;bl6WTbpu++sbQehxmJlvmNVmcI3oqQuVZw2vUwWCuPCm4lLD8fA5WYAIEdlg45k0/FCAzXr0tMLM&#10;+Bvvqc9jKRKEQ4YabIxtJmUoLDkMU98SJ+/qO4cxya6UpsNbgrtGvin1Lh1WnBYstrSzVNT5t9OQ&#10;qzon+YK/556UPVzaDz7JWuvn8bBdgog0xP/wo/1lNMzm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yuMNbCAAAA2wAAAA8AAAAAAAAAAAAAAAAAlwIAAGRycy9kb3du&#10;cmV2LnhtbFBLBQYAAAAABAAEAPUAAACGAwAAAAA=&#10;" fillcolor="white [3201]" strokecolor="black [3200]" strokeweight="1pt">
                        <v:stroke joinstyle="miter"/>
                      </v:oval>
                      <v:shape id="Straight Arrow Connector 48"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eMWwMEAAADbAAAADwAAAGRycy9kb3ducmV2LnhtbERPz2vCMBS+D/wfwhvstqYbY0g1yhDH&#10;diqsitTbs3m2dc1LSbK2++/NQfD48f1erifTiYGcby0reElSEMSV1S3XCva7z+c5CB+QNXaWScE/&#10;eVivZg9LzLQd+YeGItQihrDPUEETQp9J6auGDPrE9sSRO1tnMEToaqkdjjHcdPI1Td+lwZZjQ4M9&#10;bRqqfos/o2C0B50Ptd9u8kt5cruvvrR8VOrpcfpYgAg0hbv45v7WCt7i2Pgl/gC5u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p4xbAwQAAANsAAAAPAAAAAAAAAAAAAAAA&#10;AKECAABkcnMvZG93bnJldi54bWxQSwUGAAAAAAQABAD5AAAAjw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49"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44/8QAAADbAAAADwAAAGRycy9kb3ducmV2LnhtbESPQWsCMRSE70L/Q3gFb5qtSLFbo0hF&#10;6qEUm+5lb8/Nc7O4eVk2qW7/fVMQPA4z8w2zXA+uFRfqQ+NZwdM0A0FcedNwraD43k0WIEJENth6&#10;JgW/FGC9ehgtMTf+yl900bEWCcIhRwU2xi6XMlSWHIap74iTd/K9w5hkX0vT4zXBXStnWfYsHTac&#10;Fix29GapOusfp8A1Q2mPH5/b4mD0dq/L8l3HUqnx47B5BRFpiPfwrb03CuYv8P8l/QC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Ljj/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0"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KuMh8EAAADbAAAADwAAAGRycy9kb3ducmV2LnhtbERPTWvCQBC9F/oflhG81Y0FpU1dxQZs&#10;BE9JCr0O2TEJZmdDdjUxv949CD0+3vdmN5pW3Kh3jWUFy0UEgri0uuFKwW9xePsA4TyyxtYyKbiT&#10;g9329WWDsbYDZ3TLfSVCCLsYFdTed7GUrqzJoFvYjjhwZ9sb9AH2ldQ9DiHctPI9itbSYMOhocaO&#10;kprKS341ClwaVYdLUuR/afJzPX1PupuyT6Xms3H/BcLT6P/FT/dRK1iF9eFL+AFy+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sq4yHwQAAANsAAAAPAAAAAAAAAAAAAAAA&#10;AKECAABkcnMvZG93bnJldi54bWxQSwUGAAAAAAQABAD5AAAAjwMAAAAA&#10;" filled="t" fillcolor="#555 [2160]" strokecolor="black [3200]" strokeweight="1pt">
                        <v:fill color2="#313131 [2608]" rotate="t" colors="0 #9b9b9b;.5 #8e8e8e;1 #797979" focus="100%" type="gradient">
                          <o:fill v:ext="view" type="gradientUnscaled"/>
                        </v:fill>
                        <v:stroke endarrow="block" joinstyle="miter"/>
                      </v:shape>
                      <v:oval id="Oval 51"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JmGxAAA&#10;ANsAAAAPAAAAZHJzL2Rvd25yZXYueG1sRI9Pi8IwFMTvwn6H8Ba8aVrB4lajLIticU/+gcXbo3m2&#10;1ealNFHrtzcLgsdhZn7DzBadqcWNWldZVhAPIxDEudUVFwoO+9VgAsJ5ZI21ZVLwIAeL+Udvhqm2&#10;d97SbecLESDsUlRQet+kUrq8JINuaBvi4J1sa9AH2RZSt3gPcFPLURQl0mDFYaHEhn5Kyi+7q1Fw&#10;jtfH3/3f8lxNsmQzynCVfB1ipfqf3fcUhKfOv8OvdqYVjGP4/x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yZhs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53"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YqJqxQAA&#10;ANsAAAAPAAAAZHJzL2Rvd25yZXYueG1sRI9Ba8JAFITvhf6H5RV6q5sohjR1FRHFYE9VofT2yD6T&#10;aPZtyG5N/PeuUOhxmJlvmNliMI24UudqywriUQSCuLC65lLB8bB5S0E4j6yxsUwKbuRgMX9+mmGm&#10;bc9fdN37UgQIuwwVVN63mZSuqMigG9mWOHgn2xn0QXal1B32AW4aOY6iRBqsOSxU2NKqouKy/zUK&#10;zvH25/PwvT7XaZ7sxjlukvdjrNTry7D8AOFp8P/hv3auFUwn8PgSfoCc3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ZiomrFAAAA2wAAAA8AAAAAAAAAAAAAAAAAlwIAAGRycy9k&#10;b3ducmV2LnhtbFBLBQYAAAAABAAEAPUAAACJAwAAAAA=&#10;" fillcolor="#555 [2160]" strokecolor="black [3200]" strokeweight=".5pt">
                        <v:fill color2="#313131 [2608]" rotate="t" colors="0 #9b9b9b;.5 #8e8e8e;1 #797979" focus="100%" type="gradient">
                          <o:fill v:ext="view" type="gradientUnscaled"/>
                        </v:fill>
                        <v:stroke joinstyle="miter"/>
                      </v:oval>
                      <v:shape id="Straight Arrow Connector 54"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XeKGMMAAADbAAAADwAAAGRycy9kb3ducmV2LnhtbESPQWvCQBSE70L/w/IK3nTToqVEVynS&#10;oidBLaK3Z/aZxGbfht01if/eFQoeh5n5hpnOO1OJhpwvLSt4GyYgiDOrS84V/O5+Bp8gfEDWWFkm&#10;BTfyMJ+99KaYatvyhpptyEWEsE9RQRFCnUrps4IM+qGtiaN3ts5giNLlUjtsI9xU8j1JPqTBkuNC&#10;gTUtCsr+tlejoLV7vW5y/71YXw4nt1vWB8tHpfqv3dcERKAuPMP/7ZVWMB7B40v8AXJ2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13ihj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5"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jsvg8QAAADbAAAADwAAAGRycy9kb3ducmV2LnhtbESPT2vCQBTE7wW/w/IEb3VjIaWkriLB&#10;oifBPxR7e80+k2j2bdhdk/jtu4VCj8PM/IaZLwfTiI6cry0rmE0TEMSF1TWXCk7Hj+c3ED4ga2ws&#10;k4IHeVguRk9zzLTteU/dIZQiQthnqKAKoc2k9EVFBv3UtsTRu1hnMETpSqkd9hFuGvmSJK/SYM1x&#10;ocKW8oqK2+FuFPT2U++60q/z3fX87Y6b9mz5S6nJeFi9gwg0hP/wX3urFaQp/H6JP0A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COy+D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6"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Gg6UMQAAADbAAAADwAAAGRycy9kb3ducmV2LnhtbESPQWvCQBSE7wX/w/KE3upGoVJS1yAG&#10;qYdS7NZLbs/sMxvMvg3Zrab/visUehxm5htmVYyuE1caQutZwXyWgSCuvWm5UXD82j29gAgR2WDn&#10;mRT8UIBiPXlYYW78jT/pqmMjEoRDjgpsjH0uZagtOQwz3xMn7+wHhzHJoZFmwFuCu04usmwpHbac&#10;Fiz2tLVUX/S3U+DasbKn94/yeDC63OuqetOxUupxOm5eQUQa43/4r703Cp6XcP+SfoBc/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aDpQ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7"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ySfy8QAAADbAAAADwAAAGRycy9kb3ducmV2LnhtbESPQWsCMRSE70L/Q3gFb5qtYC1bo0hF&#10;6qEUm+5lb8/Nc7O4eVk2qW7/fVMQPA4z8w2zXA+uFRfqQ+NZwdM0A0FcedNwraD43k1eQISIbLD1&#10;TAp+KcB69TBaYm78lb/oomMtEoRDjgpsjF0uZagsOQxT3xEn7+R7hzHJvpamx2uCu1bOsuxZOmw4&#10;LVjs6M1SddY/ToFrhtIePz63xcHo7V6X5buOpVLjx2HzCiLSEO/hW3tvFMwX8P8l/QC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J/L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vAlign w:val="center"/>
          </w:tcPr>
          <w:p w14:paraId="2A4265C7"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A has multiple intermediary actors that also leads to B</w:t>
            </w:r>
          </w:p>
          <w:p w14:paraId="50473FC2"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(implies status differentials)</w:t>
            </w:r>
          </w:p>
        </w:tc>
      </w:tr>
      <w:tr w:rsidR="00265E03" w:rsidRPr="003D6A2D" w14:paraId="76CDEF3A" w14:textId="77777777" w:rsidTr="00CE4C0C">
        <w:trPr>
          <w:trHeight w:val="1682"/>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582AA16E"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H4: Multiple</w:t>
            </w:r>
          </w:p>
          <w:p w14:paraId="767FCDC7"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cyclic closure (GWESP-ITP)</w:t>
            </w:r>
          </w:p>
        </w:tc>
        <w:tc>
          <w:tcPr>
            <w:tcW w:w="2551" w:type="dxa"/>
            <w:vAlign w:val="center"/>
          </w:tcPr>
          <w:p w14:paraId="20063CD0"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2D0CA03C" wp14:editId="586BDC10">
                      <wp:extent cx="1088691" cy="1068715"/>
                      <wp:effectExtent l="0" t="0" r="29210" b="23495"/>
                      <wp:docPr id="58" name="Group 1"/>
                      <wp:cNvGraphicFramePr/>
                      <a:graphic xmlns:a="http://schemas.openxmlformats.org/drawingml/2006/main">
                        <a:graphicData uri="http://schemas.microsoft.com/office/word/2010/wordprocessingGroup">
                          <wpg:wgp>
                            <wpg:cNvGrpSpPr/>
                            <wpg:grpSpPr>
                              <a:xfrm>
                                <a:off x="0" y="0"/>
                                <a:ext cx="1088691" cy="1068715"/>
                                <a:chOff x="0" y="0"/>
                                <a:chExt cx="3562350" cy="3499206"/>
                              </a:xfrm>
                            </wpg:grpSpPr>
                            <wps:wsp>
                              <wps:cNvPr id="59" name="Oval 59"/>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60" name="Oval 60"/>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1" name="Oval 61"/>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62" name="Straight Arrow Connector 62"/>
                              <wps:cNvCnPr/>
                              <wps:spPr>
                                <a:xfrm flipV="1">
                                  <a:off x="585367" y="2087650"/>
                                  <a:ext cx="777949"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3" name="Straight Arrow Connector 63"/>
                              <wps:cNvCnPr/>
                              <wps:spPr>
                                <a:xfrm>
                                  <a:off x="1848250" y="2087650"/>
                                  <a:ext cx="1128733"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4" name="Straight Arrow Connector 64"/>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65" name="Oval 65"/>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6" name="Oval 66"/>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7" name="Straight Arrow Connector 67"/>
                              <wps:cNvCnPr/>
                              <wps:spPr>
                                <a:xfrm flipV="1">
                                  <a:off x="585367" y="1351634"/>
                                  <a:ext cx="777949"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8" name="Straight Arrow Connector 68"/>
                              <wps:cNvCnPr/>
                              <wps:spPr>
                                <a:xfrm flipV="1">
                                  <a:off x="585367" y="585367"/>
                                  <a:ext cx="777949"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9" name="Straight Arrow Connector 69"/>
                              <wps:cNvCnPr/>
                              <wps:spPr>
                                <a:xfrm>
                                  <a:off x="1848250" y="1351634"/>
                                  <a:ext cx="1128733"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70" name="Straight Arrow Connector 70"/>
                              <wps:cNvCnPr/>
                              <wps:spPr>
                                <a:xfrm>
                                  <a:off x="1848250" y="585367"/>
                                  <a:ext cx="1128733"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xmlns:mv="urn:schemas-microsoft-com:mac:vml" xmlns:mo="http://schemas.microsoft.com/office/mac/office/2008/main">
                  <w:pict>
                    <v:group w14:anchorId="5A7456C9" id="Group 1" o:spid="_x0000_s1026" style="width:85.7pt;height:84.15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">
                      <v:oval id="Oval 59"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pJfiwgAA&#10;ANsAAAAPAAAAZHJzL2Rvd25yZXYueG1sRI9BawIxFITvBf9DeEIvRZMWLLoaRaSFXl0F8fbcPDfL&#10;bl6WTbpu++sbQehxmJlvmNVmcI3oqQuVZw2vUwWCuPCm4lLD8fA5mYMIEdlg45k0/FCAzXr0tMLM&#10;+Bvvqc9jKRKEQ4YabIxtJmUoLDkMU98SJ+/qO4cxya6UpsNbgrtGvin1Lh1WnBYstrSzVNT5t9OQ&#10;qzon+YK/556UPVzaDz7JWuvn8bBdgog0xP/wo/1lNMwW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ekl+LCAAAA2wAAAA8AAAAAAAAAAAAAAAAAlwIAAGRycy9kb3du&#10;cmV2LnhtbFBLBQYAAAAABAAEAPUAAACGAwAAAAA=&#10;" fillcolor="white [3201]" strokecolor="black [3200]" strokeweight="1pt">
                        <v:stroke joinstyle="miter"/>
                      </v:oval>
                      <v:oval id="Oval 60"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3PagwQAA&#10;ANsAAAAPAAAAZHJzL2Rvd25yZXYueG1sRE9Ni8IwEL0L/ocwwt40rYfiVtMioljW06og3oZmbKvN&#10;pDRZ7f57c1jY4+N9r/LBtOJJvWssK4hnEQji0uqGKwXn0266AOE8ssbWMin4JQd5Nh6tMNX2xd/0&#10;PPpKhBB2KSqove9SKV1Zk0E3sx1x4G62N+gD7Cupe3yFcNPKeRQl0mDDoaHGjjY1lY/jj1Fwj/fX&#10;w+myvTeLIvmaF7hLPs+xUh+TYb0E4Wnw/+I/d6EVJGF9+BJ+gM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Nz2oMEAAADbAAAADwAAAAAAAAAAAAAAAACXAgAAZHJzL2Rvd25y&#10;ZXYueG1sUEsFBgAAAAAEAAQA9QAAAIUDAAAAAA==&#10;" fillcolor="#555 [2160]" strokecolor="black [3200]" strokeweight=".5pt">
                        <v:fill color2="#313131 [2608]" rotate="t" colors="0 #9b9b9b;.5 #8e8e8e;1 #797979" focus="100%" type="gradient">
                          <o:fill v:ext="view" type="gradientUnscaled"/>
                        </v:fill>
                        <v:stroke joinstyle="miter"/>
                      </v:oval>
                      <v:oval id="Oval 61"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vlFZwgAA&#10;ANsAAAAPAAAAZHJzL2Rvd25yZXYueG1sRI/BasMwEETvhfyD2EAvoZHcQwiOFVNKCr3GKZTcNtbW&#10;MrZWxlIcp19fFQo9DjPzhinK2fViojG0njVkawWCuPam5UbDx+ntaQsiRGSDvWfScKcA5X7xUGBu&#10;/I2PNFWxEQnCIUcNNsYhlzLUlhyGtR+Ik/flR4cxybGRZsRbgrtePiu1kQ5bTgsWB3q1VHfV1Wmo&#10;VFeRXOH3eSJlT5fhwJ+y0/pxOb/sQESa43/4r/1uNGwy+P2SfoD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e+UVnCAAAA2wAAAA8AAAAAAAAAAAAAAAAAlwIAAGRycy9kb3du&#10;cmV2LnhtbFBLBQYAAAAABAAEAPUAAACGAwAAAAA=&#10;" fillcolor="white [3201]" strokecolor="black [3200]" strokeweight="1pt">
                        <v:stroke joinstyle="miter"/>
                      </v:oval>
                      <v:shape id="Straight Arrow Connector 62"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2gdScMAAADbAAAADwAAAGRycy9kb3ducmV2LnhtbESPT2sCMRTE7wW/Q3hCL0WzKvhnaxQt&#10;FHorXfX+3Dx3QzcvS5K6q5++KRQ8DjPzG2a97W0jruSDcaxgMs5AEJdOG64UHA/voyWIEJE1No5J&#10;wY0CbDeDpzXm2nX8RdciViJBOOSooI6xzaUMZU0Ww9i1xMm7OG8xJukrqT12CW4bOc2yubRoOC3U&#10;2NJbTeV38WMVvPDCzGYnT6vi87zfl64zh3un1POw372CiNTHR/i//aEVzKfw9yX9ALn5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NoHUn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3"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KGzTsIAAADbAAAADwAAAGRycy9kb3ducmV2LnhtbESPUWvCQBCE3wv+h2MF3/RiLVKjp0hR&#10;kCJoVfB1yW2T0NxezK2a/vueIPRxmJlvmNmidZW6URNKzwaGgwQUceZtybmB03HdfwcVBNli5ZkM&#10;/FKAxbzzMsPU+jt/0e0guYoQDikaKETqVOuQFeQwDHxNHL1v3ziUKJtc2wbvEe4q/ZokY+2w5LhQ&#10;YE0fBWU/h6sz4Ibbk6a95eX6fFmF3dtkJ59iTK/bLqeghFr5Dz/bG2tgPILHl/gD9Pw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KGzTs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4"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fxAOcMAAADbAAAADwAAAGRycy9kb3ducmV2LnhtbESPT4vCMBTE74LfITzBm6aKiFtNZS34&#10;B/ZkXfD6aN62pc1LaaJ2/fQbYcHjMDO/YTbb3jTiTp2rLCuYTSMQxLnVFRcKvi/7yQqE88gaG8uk&#10;4JccbJPhYIOxtg8+0z3zhQgQdjEqKL1vYyldXpJBN7UtcfB+bGfQB9kVUnf4CHDTyHkULaXBisNC&#10;iS2lJeV1djMK3DEq9nV6ya7H9HD72j11+zx/KDUe9Z9rEJ56/w7/t09awXIBry/hB8jk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38QDnDAAAA2wAAAA8AAAAAAAAAAAAA&#10;AAAAoQIAAGRycy9kb3ducmV2LnhtbFBLBQYAAAAABAAEAPkAAACRAwAAAAA=&#10;" filled="t" fillcolor="#555 [2160]" strokecolor="black [3200]" strokeweight="1pt">
                        <v:fill color2="#313131 [2608]" rotate="t" colors="0 #9b9b9b;.5 #8e8e8e;1 #797979" focus="100%" type="gradient">
                          <o:fill v:ext="view" type="gradientUnscaled"/>
                        </v:fill>
                        <v:stroke endarrow="block" joinstyle="miter"/>
                      </v:shape>
                      <v:oval id="Oval 65"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1U4xAAA&#10;ANsAAAAPAAAAZHJzL2Rvd25yZXYueG1sRI9Pi8IwFMTvwn6H8Ba8aVrB4lajLIticU/+gcXbo3m2&#10;1ealNFHrtzcLgsdhZn7DzBadqcWNWldZVhAPIxDEudUVFwoO+9VgAsJ5ZI21ZVLwIAeL+Udvhqm2&#10;d97SbecLESDsUlRQet+kUrq8JINuaBvi4J1sa9AH2RZSt3gPcFPLURQl0mDFYaHEhn5Kyi+7q1Fw&#10;jtfH3/3f8lxNsmQzynCVfB1ipfqf3fcUhKfOv8OvdqYVJGP4/x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KtVOM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66"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ectPxAAA&#10;ANsAAAAPAAAAZHJzL2Rvd25yZXYueG1sRI9Ba8JAFITvBf/D8gRvdRMPi42uIqI06KkqiLdH9plE&#10;s29Ddqvpv+8KhR6HmfmGmS9724gHdb52rCEdJyCIC2dqLjWcjtv3KQgfkA02jknDD3lYLgZvc8yM&#10;e/IXPQ6hFBHCPkMNVQhtJqUvKrLox64ljt7VdRZDlF0pTYfPCLeNnCSJkhZrjgsVtrSuqLgfvq2G&#10;W/p52R/Pm1s9zdVukuNWfZxSrUfDfjUDEagP/+G/dm40KAWvL/EHy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HnLT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shape id="Straight Arrow Connector 67"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x++0cMAAADbAAAADwAAAGRycy9kb3ducmV2LnhtbESPQWsCMRSE7wX/Q3hCL0WzVVC7NYoK&#10;hd6kq95fN6+7wc3LkqTu6q9vhILHYWa+YZbr3jbiQj4YxwpexxkI4tJpw5WC4+FjtAARIrLGxjEp&#10;uFKA9WrwtMRcu46/6FLESiQIhxwV1DG2uZShrMliGLuWOHk/zluMSfpKao9dgttGTrJsJi0aTgs1&#10;trSrqTwXv1bBC8/NdHry9Fbsv7fb0nXmcOuUeh72m3cQkfr4CP+3P7WC2RzuX9IPk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MfvtH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8"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oAqo8AAAADbAAAADwAAAGRycy9kb3ducmV2LnhtbERPy2oCMRTdF/yHcAvdFM20go/RKFoo&#10;dCeOur9OrjOhk5shSZ3Rr28WgsvDeS/XvW3ElXwwjhV8jDIQxKXThisFx8P3cAYiRGSNjWNScKMA&#10;69XgZYm5dh3v6VrESqQQDjkqqGNscylDWZPFMHItceIuzluMCfpKao9dCreN/MyyibRoODXU2NJX&#10;TeVv8WcVvPPUjMcnT/Nid95uS9eZw71T6u213yxAROrjU/xw/2gFkzQ2fUk/QK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KAKqPAAAAA2wAAAA8AAAAAAAAAAAAAAAAA&#10;oQIAAGRycy9kb3ducmV2LnhtbFBLBQYAAAAABAAEAPkAAACO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9"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UmEpMIAAADbAAAADwAAAGRycy9kb3ducmV2LnhtbESPUWvCQBCE34X+h2MLvulFEanRU6Qo&#10;FBFsreDrkluTYG4vzW01/ntPEHwcZuYbZrZoXaUu1ITSs4FBPwFFnHlbcm7g8LvufYAKgmyx8kwG&#10;bhRgMX/rzDC1/so/dNlLriKEQ4oGCpE61TpkBTkMfV8TR+/kG4cSZZNr2+A1wl2lh0ky1g5LjgsF&#10;1vRZUHbe/zsDbrA9aPq2vFwf/1ZhN5rsZCPGdN/b5RSUUCuv8LP9ZQ2MJ/D4En+Ant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UmEpM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70"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aq75MAAAADbAAAADwAAAGRycy9kb3ducmV2LnhtbERPTWvCQBC9F/wPywi96UYpaqOriFQo&#10;Iqip4HXITpPQ7GyanWr89+5B6PHxvherztXqSm2oPBsYDRNQxLm3FRcGzl/bwQxUEGSLtWcycKcA&#10;q2XvZYGp9Tc+0TWTQsUQDikaKEWaVOuQl+QwDH1DHLlv3zqUCNtC2xZvMdzVepwkE+2w4thQYkOb&#10;kvKf7M8ZcKP9WdPR8np7+f0Ih7f3g+zEmNd+t56DEurkX/x0f1oD07g+fok/QC8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2qu+TAAAAA2wAAAA8AAAAAAAAAAAAAAAAA&#10;oQIAAGRycy9kb3ducmV2LnhtbFBLBQYAAAAABAAEAPkAAACOAwAAAAA=&#10;" filled="t" fillcolor="#555 [2160]" strokecolor="black [3200]" strokeweight=".5pt">
                        <v:fill color2="#313131 [2608]" rotate="t" colors="0 #9b9b9b;.5 #8e8e8e;1 #797979" focus="100%" type="gradient">
                          <o:fill v:ext="view" type="gradientUnscaled"/>
                        </v:fill>
                        <v:stroke dashstyle="1 1" startarrow="block" joinstyle="miter"/>
                      </v:shape>
                      <w10:anchorlock/>
                    </v:group>
                  </w:pict>
                </mc:Fallback>
              </mc:AlternateContent>
            </w:r>
          </w:p>
        </w:tc>
        <w:tc>
          <w:tcPr>
            <w:tcW w:w="4395" w:type="dxa"/>
            <w:vAlign w:val="center"/>
          </w:tcPr>
          <w:p w14:paraId="2A57B23C"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B has multiple intermediary actors that also leads to A</w:t>
            </w:r>
          </w:p>
          <w:p w14:paraId="015D63E5"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(implies lack of status differential)</w:t>
            </w:r>
          </w:p>
        </w:tc>
      </w:tr>
      <w:tr w:rsidR="00265E03" w:rsidRPr="003D6A2D" w14:paraId="538F8121" w14:textId="77777777" w:rsidTr="00CE4C0C">
        <w:trPr>
          <w:trHeight w:val="1654"/>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555F7643"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H5: Multiple</w:t>
            </w:r>
          </w:p>
          <w:p w14:paraId="4A48C6D3"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activity closure (GWESP-OSP)</w:t>
            </w:r>
          </w:p>
        </w:tc>
        <w:tc>
          <w:tcPr>
            <w:tcW w:w="2551" w:type="dxa"/>
            <w:vAlign w:val="center"/>
          </w:tcPr>
          <w:p w14:paraId="6500685D"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3CE6297B" wp14:editId="64D21B17">
                      <wp:extent cx="1045158" cy="1025981"/>
                      <wp:effectExtent l="0" t="0" r="22225" b="15875"/>
                      <wp:docPr id="75" name="Group 1"/>
                      <wp:cNvGraphicFramePr/>
                      <a:graphic xmlns:a="http://schemas.openxmlformats.org/drawingml/2006/main">
                        <a:graphicData uri="http://schemas.microsoft.com/office/word/2010/wordprocessingGroup">
                          <wpg:wgp>
                            <wpg:cNvGrpSpPr/>
                            <wpg:grpSpPr>
                              <a:xfrm>
                                <a:off x="0" y="0"/>
                                <a:ext cx="1045158" cy="1025981"/>
                                <a:chOff x="0" y="0"/>
                                <a:chExt cx="3562350" cy="3499206"/>
                              </a:xfrm>
                            </wpg:grpSpPr>
                            <wps:wsp>
                              <wps:cNvPr id="76" name="Oval 76"/>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77" name="Oval 77"/>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78" name="Oval 78"/>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81" name="Straight Arrow Connector 81"/>
                              <wps:cNvCnPr/>
                              <wps:spPr>
                                <a:xfrm flipV="1">
                                  <a:off x="585367" y="2087650"/>
                                  <a:ext cx="777949"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2" name="Straight Arrow Connector 82"/>
                              <wps:cNvCnPr/>
                              <wps:spPr>
                                <a:xfrm>
                                  <a:off x="1848250" y="2087650"/>
                                  <a:ext cx="1128733"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83" name="Straight Arrow Connector 83"/>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4" name="Oval 84"/>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85" name="Oval 85"/>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86" name="Straight Arrow Connector 86"/>
                              <wps:cNvCnPr/>
                              <wps:spPr>
                                <a:xfrm flipV="1">
                                  <a:off x="585367" y="1351634"/>
                                  <a:ext cx="777949"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7" name="Straight Arrow Connector 87"/>
                              <wps:cNvCnPr/>
                              <wps:spPr>
                                <a:xfrm flipV="1">
                                  <a:off x="585367" y="585367"/>
                                  <a:ext cx="777949"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8" name="Straight Arrow Connector 88"/>
                              <wps:cNvCnPr/>
                              <wps:spPr>
                                <a:xfrm>
                                  <a:off x="1848250" y="1351634"/>
                                  <a:ext cx="1128733"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89" name="Straight Arrow Connector 89"/>
                              <wps:cNvCnPr/>
                              <wps:spPr>
                                <a:xfrm>
                                  <a:off x="1848250" y="585367"/>
                                  <a:ext cx="1128733"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xmlns:mv="urn:schemas-microsoft-com:mac:vml" xmlns:mo="http://schemas.microsoft.com/office/mac/office/2008/main">
                  <w:pict>
                    <v:group w14:anchorId="1B7432A8" id="Group 1" o:spid="_x0000_s1026" style="width:82.3pt;height:80.8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">
                      <v:oval id="Oval 76"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jl/wwgAA&#10;ANsAAAAPAAAAZHJzL2Rvd25yZXYueG1sRI9BawIxFITvQv9DeIIXqUl7sGU1ipQKvboWpLfXzXOz&#10;7OZl2cR19dcbQfA4zMw3zHI9uEb01IXKs4a3mQJBXHhTcanhd799/QQRIrLBxjNpuFCA9epltMTM&#10;+DPvqM9jKRKEQ4YabIxtJmUoLDkMM98SJ+/oO4cxya6UpsNzgrtGvis1lw4rTgsWW/qyVNT5yWnI&#10;VZ2TnOL1rydl9//tNx9krfVkPGwWICIN8Rl+tH+Mho853L+kHyBX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2OX/DCAAAA2wAAAA8AAAAAAAAAAAAAAAAAlwIAAGRycy9kb3du&#10;cmV2LnhtbFBLBQYAAAAABAAEAPUAAACGAwAAAAA=&#10;" fillcolor="white [3201]" strokecolor="black [3200]" strokeweight="1pt">
                        <v:stroke joinstyle="miter"/>
                      </v:oval>
                      <v:oval id="Oval 77"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7PgJxQAA&#10;ANsAAAAPAAAAZHJzL2Rvd25yZXYueG1sRI9Ba8JAFITvQv/D8gq96SYeEpu6SikVgz1pAqW3R/Y1&#10;ic2+DdnVpP/eLQg9DjPzDbPeTqYTVxpca1lBvIhAEFdWt1wrKIvdfAXCeWSNnWVS8EsOtpuH2Roz&#10;bUc+0vXkaxEg7DJU0HjfZ1K6qiGDbmF74uB928GgD3KopR5wDHDTyWUUJdJgy2GhwZ7eGqp+Thej&#10;4Bzvvz6Kz/dzu8qTwzLHXfJcxko9PU6vLyA8Tf4/fG/nWkGawt+X8APk5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s+AnFAAAA2wAAAA8AAAAAAAAAAAAAAAAAlwIAAGRycy9k&#10;b3ducmV2LnhtbFBLBQYAAAAABAAEAPUAAACJAwAAAAA=&#10;" fillcolor="#555 [2160]" strokecolor="black [3200]" strokeweight=".5pt">
                        <v:fill color2="#313131 [2608]" rotate="t" colors="0 #9b9b9b;.5 #8e8e8e;1 #797979" focus="100%" type="gradient">
                          <o:fill v:ext="view" type="gradientUnscaled"/>
                        </v:fill>
                        <v:stroke joinstyle="miter"/>
                      </v:oval>
                      <v:oval id="Oval 78"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XW4ZvwAA&#10;ANsAAAAPAAAAZHJzL2Rvd25yZXYueG1sRE/Pa8IwFL4L/g/hCbuIJtvBSTUWkQ12XR2It2fzbEqb&#10;l9Jkbbe/3hwGO358v/f55FoxUB9qzxqe1woEcelNzZWGr/P7agsiRGSDrWfS8EMB8sN8tsfM+JE/&#10;aShiJVIIhww12Bi7TMpQWnIY1r4jTtzd9w5jgn0lTY9jCnetfFFqIx3WnBosdnSyVDbFt9NQqKYg&#10;ucTf60DKnm/dG19ko/XTYjruQESa4r/4z/1hNLymselL+gHy8A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Ndbhm/AAAA2wAAAA8AAAAAAAAAAAAAAAAAlwIAAGRycy9kb3ducmV2&#10;LnhtbFBLBQYAAAAABAAEAPUAAACDAwAAAAA=&#10;" fillcolor="white [3201]" strokecolor="black [3200]" strokeweight="1pt">
                        <v:stroke joinstyle="miter"/>
                      </v:oval>
                      <v:shape id="Straight Arrow Connector 81"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2AFx8QAAADbAAAADwAAAGRycy9kb3ducmV2LnhtbESPQWvCQBSE7wX/w/KE3uomPRSJWUVE&#10;sadAtUi8vWZfk2j2bdjdJum/7xYKPQ4z8w2TbybTiYGcby0rSBcJCOLK6pZrBe/nw9MShA/IGjvL&#10;pOCbPGzWs4ccM21HfqPhFGoRIewzVNCE0GdS+qohg35he+LofVpnMETpaqkdjhFuOvmcJC/SYMtx&#10;ocGedg1V99OXUTDaiy6G2u93xa38cOdjX1q+KvU4n7YrEIGm8B/+a79qBcsUfr/EHyD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YAXH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2"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HwL8IAAADbAAAADwAAAGRycy9kb3ducmV2LnhtbESPUWvCQBCE3wX/w7FC3/SiiGjqKSIV&#10;pBTUKPR1yW2T0NxezG01/fdeoeDjMDPfMMt152p1ozZUng2MRwko4tzbigsDl/NuOAcVBNli7ZkM&#10;/FKA9arfW2Jq/Z1PdMukUBHCIUUDpUiTah3ykhyGkW+Io/flW4cSZVto2+I9wl2tJ0ky0w4rjgsl&#10;NrQtKf/OfpwBN/64aDpa3uw+r2/hMF0c5F2MeRl0m1dQQp08w//tvTUwn8Dfl/gD9O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HwL8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83"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hk+t8MAAADbAAAADwAAAGRycy9kb3ducmV2LnhtbESPT4vCMBTE74LfITzBm6YqiFtNZS34&#10;B/ZkXfD6aN62pc1LaaJ2/fSbBcHjMDO/YTbb3jTiTp2rLCuYTSMQxLnVFRcKvi/7yQqE88gaG8uk&#10;4JccbJPhYIOxtg8+0z3zhQgQdjEqKL1vYyldXpJBN7UtcfB+bGfQB9kVUnf4CHDTyHkULaXBisNC&#10;iS2lJeV1djMK3DEq9nV6ya7H9HD72j11+zx/KDUe9Z9rEJ56/w6/2ietYLWA/y/hB8jk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IZPrfDAAAA2wAAAA8AAAAAAAAAAAAA&#10;AAAAoQIAAGRycy9kb3ducmV2LnhtbFBLBQYAAAAABAAEAPkAAACRAwAAAAA=&#10;" filled="t" fillcolor="#555 [2160]" strokecolor="black [3200]" strokeweight="1pt">
                        <v:fill color2="#313131 [2608]" rotate="t" colors="0 #9b9b9b;.5 #8e8e8e;1 #797979" focus="100%" type="gradient">
                          <o:fill v:ext="view" type="gradientUnscaled"/>
                        </v:fill>
                        <v:stroke endarrow="block" joinstyle="miter"/>
                      </v:shape>
                      <v:oval id="Oval 84"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6xZZxAAA&#10;ANsAAAAPAAAAZHJzL2Rvd25yZXYueG1sRI9Ba8JAFITvBf/D8oTe6iYiIUZXEakY6qkqiLdH9plE&#10;s29Ddqvpv+8KBY/DzHzDzJe9acSdOldbVhCPIhDEhdU1lwqOh81HCsJ5ZI2NZVLwSw6Wi8HbHDNt&#10;H/xN970vRYCwy1BB5X2bSemKigy6kW2Jg3exnUEfZFdK3eEjwE0jx1GUSIM1h4UKW1pXVNz2P0bB&#10;Nd6ed4fT57VO8+RrnOMmmR5jpd6H/WoGwlPvX+H/dq4VpBN4fgk/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sWWc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85"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p7PCxAAA&#10;ANsAAAAPAAAAZHJzL2Rvd25yZXYueG1sRI9Ba8JAFITvBf/D8oTe6iaCIUZXEakY6qkqiLdH9plE&#10;s29Ddqvpv+8KBY/DzHzDzJe9acSdOldbVhCPIhDEhdU1lwqOh81HCsJ5ZI2NZVLwSw6Wi8HbHDNt&#10;H/xN970vRYCwy1BB5X2bSemKigy6kW2Jg3exnUEfZFdK3eEjwE0jx1GUSIM1h4UKW1pXVNz2P0bB&#10;Nd6ed4fT57VO8+RrnOMmmR5jpd6H/WoGwlPvX+H/dq4VpBN4fgk/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ezws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shape id="Straight Arrow Connector 86"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Imds8QAAADbAAAADwAAAGRycy9kb3ducmV2LnhtbESPQWvCQBSE74X+h+UVequb9hBC6ioi&#10;lvYUaBSxt2f2mUSzb8PuNon/3i0UPA4z8w0zX06mEwM531pW8DpLQBBXVrdcK9htP14yED4ga+ws&#10;k4IreVguHh/mmGs78jcNZahFhLDPUUETQp9L6auGDPqZ7Ymjd7LOYIjS1VI7HCPcdPItSVJpsOW4&#10;0GBP64aqS/lrFIx2r4uh9pt1cT4c3fazP1j+Uer5aVq9gwg0hXv4v/2lFWQp/H2JP0Aub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MiZ2z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7"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U4KMQAAADbAAAADwAAAGRycy9kb3ducmV2LnhtbESPQWvCQBSE7wX/w/KE3upGD1ZSV5Gg&#10;1FOgKiW9vWafSTT7Nuxuk/TfdwuFHoeZ+YZZb0fTip6cbywrmM8SEMSl1Q1XCi7nw9MKhA/IGlvL&#10;pOCbPGw3k4c1ptoO/Eb9KVQiQtinqKAOoUul9GVNBv3MdsTRu1pnMETpKqkdDhFuWrlIkqU02HBc&#10;qLGjrKbyfvoyCgb7rvO+8vssvxWf7vzaFZY/lHqcjrsXEIHG8B/+ax+1gtUz/H6JP0B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xTgo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8"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gnHxcAAAADbAAAADwAAAGRycy9kb3ducmV2LnhtbERPTWvCQBC9F/wPywi91Y2lFE1dRaSC&#10;lEJqDPQ6ZMckmJ2N2dGk/757KPT4eN+rzehadac+NJ4NzGcJKOLS24YrA8Vp/7QAFQTZYuuZDPxQ&#10;gM168rDC1PqBj3TPpVIxhEOKBmqRLtU6lDU5DDPfEUfu7HuHEmFfadvjEMNdq5+T5FU7bDg21NjR&#10;rqbykt+cATf/LDR9Wd7uv6/vIXtZZvIhxjxOx+0bKKFR/sV/7oM1sIhj45f4A/T6F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YJx8XAAAAA2wAAAA8AAAAAAAAAAAAAAAAA&#10;oQIAAGRycy9kb3ducmV2LnhtbFBLBQYAAAAABAAEAPkAAACO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89"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UViXsIAAADbAAAADwAAAGRycy9kb3ducmV2LnhtbESPX2vCQBDE3wW/w7GCb3pRpGjqKSIK&#10;Ugr+hb4uuW0SmtuLuVXTb98rCD4OM/MbZr5sXaXu1ITSs4HRMAFFnHlbcm7gct4OpqCCIFusPJOB&#10;XwqwXHQ7c0ytf/CR7ifJVYRwSNFAIVKnWoesIIdh6Gvi6H37xqFE2eTaNviIcFfpcZK8aYclx4UC&#10;a1oXlP2cbs6AG31eNB0sr7Zf103YT2Z7+RBj+r129Q5KqJVX+NneWQPTGfx/iT9AL/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UViXs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w10:anchorlock/>
                    </v:group>
                  </w:pict>
                </mc:Fallback>
              </mc:AlternateContent>
            </w:r>
          </w:p>
        </w:tc>
        <w:tc>
          <w:tcPr>
            <w:tcW w:w="4395" w:type="dxa"/>
            <w:vAlign w:val="center"/>
          </w:tcPr>
          <w:p w14:paraId="5BB09E36"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they have similar patterns of message selection patterns</w:t>
            </w:r>
          </w:p>
          <w:p w14:paraId="21B26313"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(implies similarity in latent attributes)</w:t>
            </w:r>
          </w:p>
        </w:tc>
      </w:tr>
      <w:tr w:rsidR="00265E03" w:rsidRPr="003D6A2D" w14:paraId="108C2816" w14:textId="77777777" w:rsidTr="00CE4C0C">
        <w:trPr>
          <w:trHeight w:val="1906"/>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4359B5CA"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H5: Multiple</w:t>
            </w:r>
          </w:p>
          <w:p w14:paraId="639FE850"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popularity closure (GWESP-ISP)</w:t>
            </w:r>
          </w:p>
        </w:tc>
        <w:tc>
          <w:tcPr>
            <w:tcW w:w="2551" w:type="dxa"/>
            <w:vAlign w:val="center"/>
          </w:tcPr>
          <w:p w14:paraId="08A02E6A"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6B661F2A" wp14:editId="47C677FB">
                      <wp:extent cx="1178384" cy="1156762"/>
                      <wp:effectExtent l="0" t="0" r="15875" b="37465"/>
                      <wp:docPr id="90" name="Group 1"/>
                      <wp:cNvGraphicFramePr/>
                      <a:graphic xmlns:a="http://schemas.openxmlformats.org/drawingml/2006/main">
                        <a:graphicData uri="http://schemas.microsoft.com/office/word/2010/wordprocessingGroup">
                          <wpg:wgp>
                            <wpg:cNvGrpSpPr/>
                            <wpg:grpSpPr>
                              <a:xfrm>
                                <a:off x="0" y="0"/>
                                <a:ext cx="1178384" cy="1156762"/>
                                <a:chOff x="0" y="0"/>
                                <a:chExt cx="3562350" cy="3499206"/>
                              </a:xfrm>
                            </wpg:grpSpPr>
                            <wps:wsp>
                              <wps:cNvPr id="91" name="Oval 91"/>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92" name="Oval 92"/>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3" name="Oval 93"/>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94" name="Straight Arrow Connector 94"/>
                              <wps:cNvCnPr/>
                              <wps:spPr>
                                <a:xfrm flipV="1">
                                  <a:off x="585367" y="2087650"/>
                                  <a:ext cx="777949"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95" name="Straight Arrow Connector 95"/>
                              <wps:cNvCnPr/>
                              <wps:spPr>
                                <a:xfrm>
                                  <a:off x="1848250" y="2087650"/>
                                  <a:ext cx="1128733"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96" name="Straight Arrow Connector 96"/>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97" name="Oval 97"/>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8" name="Oval 98"/>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9" name="Straight Arrow Connector 99"/>
                              <wps:cNvCnPr/>
                              <wps:spPr>
                                <a:xfrm flipV="1">
                                  <a:off x="585367" y="1351634"/>
                                  <a:ext cx="777949"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100" name="Straight Arrow Connector 100"/>
                              <wps:cNvCnPr/>
                              <wps:spPr>
                                <a:xfrm flipV="1">
                                  <a:off x="585367" y="585367"/>
                                  <a:ext cx="777949"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101" name="Straight Arrow Connector 101"/>
                              <wps:cNvCnPr/>
                              <wps:spPr>
                                <a:xfrm>
                                  <a:off x="1848250" y="1351634"/>
                                  <a:ext cx="1128733"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02" name="Straight Arrow Connector 102"/>
                              <wps:cNvCnPr/>
                              <wps:spPr>
                                <a:xfrm>
                                  <a:off x="1848250" y="585367"/>
                                  <a:ext cx="1128733"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xmlns:mv="urn:schemas-microsoft-com:mac:vml" xmlns:mo="http://schemas.microsoft.com/office/mac/office/2008/main">
                  <w:pict>
                    <v:group w14:anchorId="78FC4C5F" id="Group 1" o:spid="_x0000_s1026" style="width:92.8pt;height:91.1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">
                      <v:oval id="Oval 91"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ayF+wgAA&#10;ANsAAAAPAAAAZHJzL2Rvd25yZXYueG1sRI9BawIxFITvQv9DeIIXqYkexK5GkdJCr10F6e1189ws&#10;u3lZNum6+usbQfA4zMw3zGY3uEb01IXKs4b5TIEgLrypuNRwPHy+rkCEiGyw8UwarhRgt30ZbTAz&#10;/sLf1OexFAnCIUMNNsY2kzIUlhyGmW+Jk3f2ncOYZFdK0+ElwV0jF0otpcOK04LFlt4tFXX+5zTk&#10;qs5JTvH205Oyh9/2g0+y1noyHvZrEJGG+Aw/2l9Gw9sc7l/SD5Db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rIX7CAAAA2wAAAA8AAAAAAAAAAAAAAAAAlwIAAGRycy9kb3du&#10;cmV2LnhtbFBLBQYAAAAABAAEAPUAAACGAwAAAAA=&#10;" fillcolor="white [3201]" strokecolor="black [3200]" strokeweight="1pt">
                        <v:stroke joinstyle="miter"/>
                      </v:oval>
                      <v:oval id="Oval 92"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l71rxAAA&#10;ANsAAAAPAAAAZHJzL2Rvd25yZXYueG1sRI9Pi8IwFMTvC36H8IS9rWl7KFqNIqJY3JN/QLw9mmdb&#10;bV5Kk9X67TfCwh6HmfkNM1v0phEP6lxtWUE8ikAQF1bXXCo4HTdfYxDOI2tsLJOCFzlYzAcfM8y0&#10;ffKeHgdfigBhl6GCyvs2k9IVFRl0I9sSB+9qO4M+yK6UusNngJtGJlGUSoM1h4UKW1pVVNwPP0bB&#10;Ld5evo/n9a0e5+kuyXGTTk6xUp/DfjkF4an3/+G/dq4VTBJ4fwk/QM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pe9a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93"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9RqSwgAA&#10;ANsAAAAPAAAAZHJzL2Rvd25yZXYueG1sRI9BawIxFITvBf9DeEIvRZNWKLoaRaSFXl0F8fbcPDfL&#10;bl6WTbpu++sbQehxmJlvmNVmcI3oqQuVZw2vUwWCuPCm4lLD8fA5mYMIEdlg45k0/FCAzXr0tMLM&#10;+Bvvqc9jKRKEQ4YabIxtJmUoLDkMU98SJ+/qO4cxya6UpsNbgrtGvin1Lh1WnBYstrSzVNT5t9OQ&#10;qzon+YK/556UPVzaDz7JWuvn8bBdgog0xP/wo/1lNCxm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31GpLCAAAA2wAAAA8AAAAAAAAAAAAAAAAAlwIAAGRycy9kb3du&#10;cmV2LnhtbFBLBQYAAAAABAAEAPUAAACGAwAAAAA=&#10;" fillcolor="white [3201]" strokecolor="black [3200]" strokeweight="1pt">
                        <v:stroke joinstyle="miter"/>
                      </v:oval>
                      <v:shape id="Straight Arrow Connector 94"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hhQgcMAAADbAAAADwAAAGRycy9kb3ducmV2LnhtbESPQWsCMRSE74X+h/AKXkrNqsXq1igq&#10;CN6Kq95fN6+7oZuXJYnu2l/fCIUeh5n5hlmsetuIK/lgHCsYDTMQxKXThisFp+PuZQYiRGSNjWNS&#10;cKMAq+XjwwJz7To+0LWIlUgQDjkqqGNscylDWZPFMHQtcfK+nLcYk/SV1B67BLeNHGfZVFo0nBZq&#10;bGlbU/ldXKyCZ34zk8nZ07z4+NxsSteZ40+n1OCpX7+DiNTH//Bfe68VzF/h/iX9ALn8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YYUIH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95"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wMevcQAAADbAAAADwAAAGRycy9kb3ducmV2LnhtbESPQWsCMRSE70L/Q3gFb5qtYLFbo0hF&#10;6qEUm+5lb8/Nc7O4eVk2qW7/fVMQPA4z8w2zXA+uFRfqQ+NZwdM0A0FcedNwraD43k0WIEJENth6&#10;JgW/FGC9ehgtMTf+yl900bEWCcIhRwU2xi6XMlSWHIap74iTd/K9w5hkX0vT4zXBXStnWfYsHTac&#10;Fix29GapOusfp8A1Q2mPH5/b4mD0dq/L8l3HUqnx47B5BRFpiPfwrb03Cl7m8P8l/QC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Ax69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96"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7cL8sMAAADbAAAADwAAAGRycy9kb3ducmV2LnhtbESPT4vCMBTE7wt+h/AEb2uqB9HaVLTg&#10;H9iT7cJeH82zLTYvpYla/fQbYWGPw8z8hkk2g2nFnXrXWFYwm0YgiEurG64UfBf7zyUI55E1tpZJ&#10;wZMcbNLRR4Kxtg8+0z33lQgQdjEqqL3vYildWZNBN7UdcfAutjfog+wrqXt8BLhp5TyKFtJgw2Gh&#10;xo6ymsprfjMK3DGq9tesyH+O2eH2tXvp7nVeKTUZD9s1CE+D/w//tU9awWoB7y/hB8j0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e3C/LDAAAA2wAAAA8AAAAAAAAAAAAA&#10;AAAAoQIAAGRycy9kb3ducmV2LnhtbFBLBQYAAAAABAAEAPkAAACRAwAAAAA=&#10;" filled="t" fillcolor="#555 [2160]" strokecolor="black [3200]" strokeweight="1pt">
                        <v:fill color2="#313131 [2608]" rotate="t" colors="0 #9b9b9b;.5 #8e8e8e;1 #797979" focus="100%" type="gradient">
                          <o:fill v:ext="view" type="gradientUnscaled"/>
                        </v:fill>
                        <v:stroke endarrow="block" joinstyle="miter"/>
                      </v:shape>
                      <v:oval id="Oval 97"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4B7zxAAA&#10;ANsAAAAPAAAAZHJzL2Rvd25yZXYueG1sRI9Bi8IwFITvgv8hPMGbpvVQtWsUkRWLnlYF2dujedvW&#10;bV5Kk9X6742w4HGYmW+YxaoztbhR6yrLCuJxBII4t7riQsH5tB3NQDiPrLG2TAoe5GC17PcWmGp7&#10;5y+6HX0hAoRdigpK75tUSpeXZNCNbUMcvB/bGvRBtoXULd4D3NRyEkWJNFhxWCixoU1J+e/xzyi4&#10;xrvvw+nyea1mWbKfZLhN5udYqeGgW3+A8NT5d/i/nWkF8ym8voQfIJ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uAe8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98"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f4qBwAAA&#10;ANsAAAAPAAAAZHJzL2Rvd25yZXYueG1sRE/LisIwFN0P+A/hCu7GtC6KVqOIKFN05QPE3aW5ttXm&#10;pjQZrX9vFoLLw3nPFp2pxYNaV1lWEA8jEMS51RUXCk7Hze8YhPPIGmvLpOBFDhbz3s8MU22fvKfH&#10;wRcihLBLUUHpfZNK6fKSDLqhbYgDd7WtQR9gW0jd4jOEm1qOoiiRBisODSU2tCopvx/+jYJb/HfZ&#10;Hc/rWzXOku0ow00yOcVKDfrdcgrCU+e/4o870womYWz4En6AnL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f4qBwAAAANsAAAAPAAAAAAAAAAAAAAAAAJcCAABkcnMvZG93bnJl&#10;di54bWxQSwUGAAAAAAQABAD1AAAAhAMAAAAA&#10;" fillcolor="#555 [2160]" strokecolor="black [3200]" strokeweight=".5pt">
                        <v:fill color2="#313131 [2608]" rotate="t" colors="0 #9b9b9b;.5 #8e8e8e;1 #797979" focus="100%" type="gradient">
                          <o:fill v:ext="view" type="gradientUnscaled"/>
                        </v:fill>
                        <v:stroke joinstyle="miter"/>
                      </v:oval>
                      <v:shape id="Straight Arrow Connector 99"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n/H8MAAADbAAAADwAAAGRycy9kb3ducmV2LnhtbESPQWsCMRSE74X+h/AKXopmVaju1iha&#10;KHiTru39dfO6G7p5WZLU3frrjSB4HGbmG2a1GWwrTuSDcaxgOslAEFdOG64VfB7fx0sQISJrbB2T&#10;gn8KsFk/Pqyw0K7nDzqVsRYJwqFABU2MXSFlqBqyGCauI07ej/MWY5K+ltpjn+C2lbMse5EWDaeF&#10;Bjt6a6j6Lf+sgmdemPn8y1NeHr53u8r15njulRo9DdtXEJGGeA/f2nutIM/h+iX9AL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gZ/x/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100"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khS88QAAADcAAAADwAAAGRycy9kb3ducmV2LnhtbESPQU/DMAyF70j8h8hIXNCWwiTGumUT&#10;Q0LiNtGNu9d4bbTGqZKwFn79fEDiZus9v/d5tRl9py4Ukwts4HFagCKug3XcGDjs3ycvoFJGttgF&#10;JgM/lGCzvr1ZYWnDwJ90qXKjJIRTiQbanPtS61S35DFNQ08s2ilEj1nW2GgbcZBw3+mnonjWHh1L&#10;Q4s9vbVUn6tvb+CB5242+4q0qHbH7bYOg9v/Dsbc342vS1CZxvxv/rv+sIJfCL48IxPo9R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KSFLzxAAAANw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101"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xUJsIAAADcAAAADwAAAGRycy9kb3ducmV2LnhtbERPTWvCQBC9F/wPywje6iYeSkldRRpK&#10;PRRpVy+5TbNjNjQ7G7Krxn/vCkJv83ifs1yPrhNnGkLrWUE+z0AQ19603Cg47D+eX0GEiGyw80wK&#10;rhRgvZo8LbEw/sI/dNaxESmEQ4EKbIx9IWWoLTkMc98TJ+7oB4cxwaGRZsBLCnedXGTZi3TYcmqw&#10;2NO7pfpPn5wC146V/f3alYdvo8utrqpPHSulZtNx8wYi0hj/xQ/31qT5WQ73Z9IFcn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mxUJs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02"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r7KUcIAAADcAAAADwAAAGRycy9kb3ducmV2LnhtbERPTWsCMRC9C/6HMAVvbrYeiqxGKYrU&#10;Qykavext3Ew3i5vJskl1/fdNoeBtHu9zluvBteJGfWg8K3jNchDElTcN1wrOp910DiJEZIOtZ1Lw&#10;oADr1Xi0xML4Ox/ppmMtUgiHAhXYGLtCylBZchgy3xEn7tv3DmOCfS1Nj/cU7lo5y/M36bDh1GCx&#10;o42l6qp/nALXDKW9fH5tzwejt3tdlh86lkpNXob3BYhIQ3yK/917k+bnM/h7Jl0gV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r7KUc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vAlign w:val="center"/>
          </w:tcPr>
          <w:p w14:paraId="04215AD3"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their messages are similarly selected by others</w:t>
            </w:r>
          </w:p>
          <w:p w14:paraId="0EA5FA9E"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(implies similarity in latent attributes)</w:t>
            </w:r>
          </w:p>
        </w:tc>
      </w:tr>
      <w:tr w:rsidR="00265E03" w:rsidRPr="003D6A2D" w14:paraId="4D8455BE" w14:textId="77777777" w:rsidTr="00CE4C0C">
        <w:trPr>
          <w:trHeight w:val="1543"/>
        </w:trPr>
        <w:tc>
          <w:tcPr>
            <w:cnfStyle w:val="001000000000" w:firstRow="0" w:lastRow="0" w:firstColumn="1" w:lastColumn="0" w:oddVBand="0" w:evenVBand="0" w:oddHBand="0" w:evenHBand="0" w:firstRowFirstColumn="0" w:firstRowLastColumn="0" w:lastRowFirstColumn="0" w:lastRowLastColumn="0"/>
            <w:tcW w:w="2554" w:type="dxa"/>
            <w:tcBorders>
              <w:bottom w:val="single" w:sz="8" w:space="0" w:color="auto"/>
            </w:tcBorders>
            <w:vAlign w:val="center"/>
          </w:tcPr>
          <w:p w14:paraId="6BEA9FAB"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H6: Preferential attachment</w:t>
            </w:r>
          </w:p>
          <w:p w14:paraId="22FC4E7F"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(GWD-in)</w:t>
            </w:r>
          </w:p>
        </w:tc>
        <w:tc>
          <w:tcPr>
            <w:tcW w:w="2551" w:type="dxa"/>
            <w:tcBorders>
              <w:bottom w:val="single" w:sz="8" w:space="0" w:color="auto"/>
            </w:tcBorders>
            <w:vAlign w:val="center"/>
          </w:tcPr>
          <w:p w14:paraId="445C1CDA"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23F5BD6A" wp14:editId="25704E32">
                      <wp:extent cx="1104952" cy="949373"/>
                      <wp:effectExtent l="0" t="0" r="38100" b="15875"/>
                      <wp:docPr id="103" name="Group 1"/>
                      <wp:cNvGraphicFramePr/>
                      <a:graphic xmlns:a="http://schemas.openxmlformats.org/drawingml/2006/main">
                        <a:graphicData uri="http://schemas.microsoft.com/office/word/2010/wordprocessingGroup">
                          <wpg:wgp>
                            <wpg:cNvGrpSpPr/>
                            <wpg:grpSpPr>
                              <a:xfrm>
                                <a:off x="0" y="0"/>
                                <a:ext cx="1104952" cy="949373"/>
                                <a:chOff x="0" y="0"/>
                                <a:chExt cx="3553160" cy="3053256"/>
                              </a:xfrm>
                            </wpg:grpSpPr>
                            <wps:wsp>
                              <wps:cNvPr id="104" name="Oval 104"/>
                              <wps:cNvSpPr/>
                              <wps:spPr>
                                <a:xfrm>
                                  <a:off x="0" y="2367456"/>
                                  <a:ext cx="685800" cy="685800"/>
                                </a:xfrm>
                                <a:prstGeom prst="ellipse">
                                  <a:avLst/>
                                </a:prstGeom>
                                <a:ln>
                                  <a:headEnd type="none" w="med" len="med"/>
                                  <a:tailEnd type="triangle" w="med" len="med"/>
                                </a:ln>
                              </wps:spPr>
                              <wps:style>
                                <a:lnRef idx="2">
                                  <a:schemeClr val="dk1"/>
                                </a:lnRef>
                                <a:fillRef idx="1">
                                  <a:schemeClr val="lt1"/>
                                </a:fillRef>
                                <a:effectRef idx="0">
                                  <a:schemeClr val="dk1"/>
                                </a:effectRef>
                                <a:fontRef idx="minor">
                                  <a:schemeClr val="dk1"/>
                                </a:fontRef>
                              </wps:style>
                              <wps:bodyPr rtlCol="0" anchor="ctr"/>
                            </wps:wsp>
                            <wps:wsp>
                              <wps:cNvPr id="105" name="Oval 105"/>
                              <wps:cNvSpPr/>
                              <wps:spPr>
                                <a:xfrm>
                                  <a:off x="0" y="1598111"/>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6" name="Oval 106"/>
                              <wps:cNvSpPr/>
                              <wps:spPr>
                                <a:xfrm>
                                  <a:off x="2867360" y="1272875"/>
                                  <a:ext cx="685800" cy="685800"/>
                                </a:xfrm>
                                <a:prstGeom prst="ellipse">
                                  <a:avLst/>
                                </a:prstGeom>
                                <a:ln>
                                  <a:headEnd type="none" w="med" len="med"/>
                                  <a:tailEnd type="triangle" w="med" len="med"/>
                                </a:ln>
                              </wps:spPr>
                              <wps:style>
                                <a:lnRef idx="2">
                                  <a:schemeClr val="dk1"/>
                                </a:lnRef>
                                <a:fillRef idx="1">
                                  <a:schemeClr val="lt1"/>
                                </a:fillRef>
                                <a:effectRef idx="0">
                                  <a:schemeClr val="dk1"/>
                                </a:effectRef>
                                <a:fontRef idx="minor">
                                  <a:schemeClr val="dk1"/>
                                </a:fontRef>
                              </wps:style>
                              <wps:bodyPr rtlCol="0" anchor="ctr"/>
                            </wps:wsp>
                            <wps:wsp>
                              <wps:cNvPr id="107" name="Oval 107"/>
                              <wps:cNvSpPr/>
                              <wps:spPr>
                                <a:xfrm>
                                  <a:off x="0" y="778817"/>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8" name="Oval 108"/>
                              <wps:cNvSpPr/>
                              <wps:spPr>
                                <a:xfrm>
                                  <a:off x="13745" y="0"/>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9" name="Straight Arrow Connector 109"/>
                              <wps:cNvCnPr/>
                              <wps:spPr>
                                <a:xfrm flipV="1">
                                  <a:off x="685800" y="1615775"/>
                                  <a:ext cx="2181560" cy="1094581"/>
                                </a:xfrm>
                                <a:prstGeom prst="straightConnector1">
                                  <a:avLst/>
                                </a:prstGeom>
                                <a:ln w="12700">
                                  <a:prstDash val="solid"/>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0" name="Straight Arrow Connector 110"/>
                              <wps:cNvCnPr/>
                              <wps:spPr>
                                <a:xfrm flipV="1">
                                  <a:off x="685800" y="1615775"/>
                                  <a:ext cx="2181560" cy="325236"/>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1" name="Straight Arrow Connector 111"/>
                              <wps:cNvCnPr/>
                              <wps:spPr>
                                <a:xfrm>
                                  <a:off x="685800" y="1121717"/>
                                  <a:ext cx="2181560" cy="494058"/>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2" name="Straight Arrow Connector 112"/>
                              <wps:cNvCnPr/>
                              <wps:spPr>
                                <a:xfrm>
                                  <a:off x="699545" y="342900"/>
                                  <a:ext cx="2167815" cy="127287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xmlns:mv="urn:schemas-microsoft-com:mac:vml" xmlns:mo="http://schemas.microsoft.com/office/mac/office/2008/main">
                  <w:pict>
                    <v:group w14:anchorId="12F6ABC4" id="Group 1" o:spid="_x0000_s1026" style="width:87pt;height:74.75pt;mso-position-horizontal-relative:char;mso-position-vertical-relative:line" coordsize="3553160,30532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">
                      <v:oval id="Oval 104" o:spid="_x0000_s1027" style="position:absolute;top:236745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g0DxAAA&#10;ANwAAAAPAAAAZHJzL2Rvd25yZXYueG1sRE9La8JAEL4L/odlhN50V2lDG11FfEALeqgtSG9DdkyC&#10;2dmYXWP677sFwdt8fM+ZLTpbiZYaXzrWMB4pEMSZMyXnGr6/tsNXED4gG6wck4Zf8rCY93szTI27&#10;8Se1h5CLGMI+RQ1FCHUqpc8KsuhHriaO3Mk1FkOETS5Ng7cYbis5USqRFkuODQXWtCooOx+uVsNP&#10;opbtJle75PKxq9dmfXx52x+1fhp0yymIQF14iO/udxPnq2f4fyZeIO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SYNA8QAAADcAAAADwAAAAAAAAAAAAAAAACXAgAAZHJzL2Rv&#10;d25yZXYueG1sUEsFBgAAAAAEAAQA9QAAAIgDAAAAAA==&#10;" fillcolor="white [3201]" strokecolor="black [3200]" strokeweight="1pt">
                        <v:stroke endarrow="block" joinstyle="miter"/>
                      </v:oval>
                      <v:oval id="Oval 105" o:spid="_x0000_s1028" style="position:absolute;top:1598111;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TansxQAA&#10;ANwAAAAPAAAAZHJzL2Rvd25yZXYueG1sRI9BawIxEIXvQv9DmII3TVxQy9YoUmixFEVtKT1ON9Pd&#10;pZvJkkRd/70RBG8zvDfvezNbdLYRR/KhdqxhNFQgiAtnai41fH2+Dp5AhIhssHFMGs4UYDF/6M0w&#10;N+7EOzruYylSCIccNVQxtrmUoajIYhi6ljhpf85bjGn1pTQeTyncNjJTaiIt1pwIFbb0UlHxvz/Y&#10;xMWs8OOfab1Vq83vevf9Ft8/Mq37j93yGUSkLt7Nt+uVSfXVGK7PpAnk/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JNqezFAAAA3AAAAA8AAAAAAAAAAAAAAAAAlwIAAGRycy9k&#10;b3ducmV2LnhtbFBLBQYAAAAABAAEAPUAAACJAwAAAAA=&#10;" fillcolor="#555 [2160]" strokecolor="black [3200]" strokeweight=".5pt">
                        <v:fill color2="#313131 [2608]" rotate="t" colors="0 #9b9b9b;.5 #8e8e8e;1 #797979" focus="100%" type="gradient">
                          <o:fill v:ext="view" type="gradientUnscaled"/>
                        </v:fill>
                        <v:stroke dashstyle="1 1" endarrow="block" joinstyle="miter"/>
                      </v:oval>
                      <v:oval id="Oval 106" o:spid="_x0000_s1029" style="position:absolute;left:2867360;top:1272875;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uDbvxAAA&#10;ANwAAAAPAAAAZHJzL2Rvd25yZXYueG1sRE9La8JAEL4L/odlhN7qroUGG90E8QEW9FBbEG9DdpqE&#10;ZmfT7BrTf98tFLzNx/ecZT7YRvTU+dqxhtlUgSAunKm51PDxvnucg/AB2WDjmDT8kIc8G4+WmBp3&#10;4zfqT6EUMYR9ihqqENpUSl9UZNFPXUscuU/XWQwRdqU0Hd5iuG3kk1KJtFhzbKiwpXVFxdfpajVc&#10;ErXqt6U6JN+vh3ZjNufnl+NZ64fJsFqACDSEu/jfvTdxvkrg75l4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rg278QAAADcAAAADwAAAAAAAAAAAAAAAACXAgAAZHJzL2Rv&#10;d25yZXYueG1sUEsFBgAAAAAEAAQA9QAAAIgDAAAAAA==&#10;" fillcolor="white [3201]" strokecolor="black [3200]" strokeweight="1pt">
                        <v:stroke endarrow="block" joinstyle="miter"/>
                      </v:oval>
                      <v:oval id="Oval 107" o:spid="_x0000_s1030" style="position:absolute;top:77881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05IAxgAA&#10;ANwAAAAPAAAAZHJzL2Rvd25yZXYueG1sRI/dagIxEIXvC75DGKF3NelCVVajFKHFIpX6g3g5bsbd&#10;xc1kSVLdvn1TEHo3wzlzvjPTeWcbcSUfascangcKBHHhTM2lhv3u7WkMIkRkg41j0vBDAeaz3sMU&#10;c+NuvKHrNpYihXDIUUMVY5tLGYqKLIaBa4mTdnbeYkyrL6XxeEvhtpGZUkNpseZEqLClRUXFZftt&#10;Exezwr8cR/WXWq5Pn5vDe/xYZVo/9rvXCYhIXfw336+XJtVXI/h7Jk0gZ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905IAxgAAANwAAAAPAAAAAAAAAAAAAAAAAJcCAABkcnMv&#10;ZG93bnJldi54bWxQSwUGAAAAAAQABAD1AAAAigMAAAAA&#10;" fillcolor="#555 [2160]" strokecolor="black [3200]" strokeweight=".5pt">
                        <v:fill color2="#313131 [2608]" rotate="t" colors="0 #9b9b9b;.5 #8e8e8e;1 #797979" focus="100%" type="gradient">
                          <o:fill v:ext="view" type="gradientUnscaled"/>
                        </v:fill>
                        <v:stroke dashstyle="1 1" endarrow="block" joinstyle="miter"/>
                      </v:oval>
                      <v:oval id="Oval 108" o:spid="_x0000_s1031" style="position:absolute;left:13745;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TAZyxQAA&#10;ANwAAAAPAAAAZHJzL2Rvd25yZXYueG1sRI9NSwMxEIbvgv8hjODNJi5YZdu0FEGpSMVWKT1ON9Pd&#10;xc1kSWK7/fedg+Bthnk/npnOB9+pI8XUBrZwPzKgiKvgWq4tfH+93D2BShnZYReYLJwpwXx2fTXF&#10;0oUTr+m4ybWSEE4lWmhy7kutU9WQxzQKPbHcDiF6zLLGWruIJwn3nS6MGWuPLUtDgz09N1T9bH69&#10;9GJRxYfdY/tplh/71Xr7mt/eC2tvb4bFBFSmIf+L/9xLJ/hGaOUZmUDPL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xMBnLFAAAA3AAAAA8AAAAAAAAAAAAAAAAAlwIAAGRycy9k&#10;b3ducmV2LnhtbFBLBQYAAAAABAAEAPUAAACJAwAAAAA=&#10;" fillcolor="#555 [2160]" strokecolor="black [3200]" strokeweight=".5pt">
                        <v:fill color2="#313131 [2608]" rotate="t" colors="0 #9b9b9b;.5 #8e8e8e;1 #797979" focus="100%" type="gradient">
                          <o:fill v:ext="view" type="gradientUnscaled"/>
                        </v:fill>
                        <v:stroke dashstyle="1 1" endarrow="block" joinstyle="miter"/>
                      </v:oval>
                      <v:shape id="Straight Arrow Connector 109" o:spid="_x0000_s1032" type="#_x0000_t32" style="position:absolute;left:685800;top:1615775;width:2181560;height:109458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ZuGpsIAAADcAAAADwAAAGRycy9kb3ducmV2LnhtbERPTWsCMRC9F/wPYQq9abYeWl2NIoIg&#10;7WmtttdxM+6ubiYhSd3df98UCr3N433Oct2bVtzJh8aygudJBoK4tLrhSsHxYzeegQgRWWNrmRQM&#10;FGC9Gj0sMde244Luh1iJFMIhRwV1jC6XMpQ1GQwT64gTd7HeYEzQV1J77FK4aeU0y16kwYZTQ42O&#10;tjWVt8O3UdAN7+fPYlO44dW7t0aerl9Te1Xq6bHfLEBE6uO/+M+912l+NoffZ9IFcv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ZuGpsIAAADcAAAADwAAAAAAAAAAAAAA&#10;AAChAgAAZHJzL2Rvd25yZXYueG1sUEsFBgAAAAAEAAQA+QAAAJADAAAAAA==&#10;" filled="t" fillcolor="#555 [2160]" strokecolor="black [3200]" strokeweight="1pt">
                        <v:fill color2="#313131 [2608]" rotate="t" colors="0 #9b9b9b;.5 #8e8e8e;1 #797979" focus="100%" type="gradient">
                          <o:fill v:ext="view" type="gradientUnscaled"/>
                        </v:fill>
                        <v:stroke endarrow="block" joinstyle="miter"/>
                      </v:shape>
                      <v:shape id="Straight Arrow Connector 110" o:spid="_x0000_s1033" type="#_x0000_t32" style="position:absolute;left:685800;top:1615775;width:2181560;height:32523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XJ/w8QAAADcAAAADwAAAGRycy9kb3ducmV2LnhtbESPQWvCQBCF7wX/wzJCb3VjD1KiqxRR&#10;7EmoFtHbNDtNUrOzYXdN4r93DoXeZnhv3vtmsRpcozoKsfZsYDrJQBEX3tZcGvg6bl/eQMWEbLHx&#10;TAbuFGG1HD0tMLe+50/qDqlUEsIxRwNVSm2udSwqchgnviUW7ccHh0nWUGobsJdw1+jXLJtphzVL&#10;Q4UtrSsqroebM9D7k913Zdys97/n73DctWfPF2Oex8P7HFSiIf2b/64/rOBPBV+ekQn08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5cn/DxAAAANw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11" o:spid="_x0000_s1034" type="#_x0000_t32" style="position:absolute;left:685800;top:1121717;width:2181560;height:49405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7XC+8IAAADcAAAADwAAAGRycy9kb3ducmV2LnhtbERPTWsCMRC9F/wPYYTeanZ7kLIaRRTR&#10;g0gbvext3Iybxc1k2aS6/femUOhtHu9z5svBteJOfWg8K8gnGQjiypuGawXn0/btA0SIyAZbz6Tg&#10;hwIsF6OXORbGP/iL7jrWIoVwKFCBjbErpAyVJYdh4jvixF197zAm2NfS9PhI4a6V71k2lQ4bTg0W&#10;O1pbqm762ylwzVDay+G4OX8avdnrstzpWCr1Oh5WMxCRhvgv/nPvTZqf5/D7TLp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7XC+8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12" o:spid="_x0000_s1035" type="#_x0000_t32" style="position:absolute;left:699545;top:342900;width:2167815;height:12728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2dcjMIAAADcAAAADwAAAGRycy9kb3ducmV2LnhtbERPTWsCMRC9C/6HMII3N6sHka1RiiL1&#10;IEVTL3ubbqabpZvJskl1/fdNoeBtHu9z1tvBteJGfWg8K5hnOQjiypuGawXXj8NsBSJEZIOtZ1Lw&#10;oADbzXi0xsL4O1/opmMtUgiHAhXYGLtCylBZchgy3xEn7sv3DmOCfS1Nj/cU7lq5yPOldNhwarDY&#10;0c5S9a1/nALXDKX9PL3vr2ej90ddlm86lkpNJ8PrC4hIQ3yK/91Hk+bPF/D3TLpAbn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2dcjM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tcBorders>
              <w:bottom w:val="single" w:sz="8" w:space="0" w:color="auto"/>
            </w:tcBorders>
            <w:vAlign w:val="center"/>
          </w:tcPr>
          <w:p w14:paraId="1CCBB250"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many others also selected B’s message</w:t>
            </w:r>
          </w:p>
        </w:tc>
      </w:tr>
    </w:tbl>
    <w:p w14:paraId="4DC67D5F" w14:textId="77777777" w:rsidR="007A27B0" w:rsidRDefault="007A27B0" w:rsidP="00B35C14">
      <w:pPr>
        <w:adjustRightInd w:val="0"/>
        <w:snapToGrid w:val="0"/>
        <w:contextualSpacing/>
        <w:rPr>
          <w:rFonts w:ascii="Times New Roman" w:hAnsi="Times New Roman" w:cs="Times New Roman"/>
        </w:rPr>
      </w:pPr>
    </w:p>
    <w:p w14:paraId="16F30C3A" w14:textId="25CFF03F" w:rsidR="00265E03" w:rsidRPr="003D6A2D" w:rsidRDefault="00652370" w:rsidP="00B35C14">
      <w:pPr>
        <w:adjustRightInd w:val="0"/>
        <w:snapToGrid w:val="0"/>
        <w:contextualSpacing/>
        <w:rPr>
          <w:rFonts w:ascii="Times New Roman" w:hAnsi="Times New Roman" w:cs="Times New Roman"/>
        </w:rPr>
      </w:pPr>
      <w:r w:rsidRPr="00652370">
        <w:rPr>
          <w:rFonts w:ascii="Times New Roman" w:hAnsi="Times New Roman" w:cs="Times New Roman"/>
          <w:i/>
        </w:rPr>
        <w:t>Note</w:t>
      </w:r>
      <w:r>
        <w:rPr>
          <w:rFonts w:ascii="Times New Roman" w:hAnsi="Times New Roman" w:cs="Times New Roman"/>
        </w:rPr>
        <w:t xml:space="preserve">. </w:t>
      </w:r>
      <w:r w:rsidR="00265E03" w:rsidRPr="003D6A2D">
        <w:rPr>
          <w:rFonts w:ascii="Times New Roman" w:hAnsi="Times New Roman" w:cs="Times New Roman"/>
        </w:rPr>
        <w:t xml:space="preserve">Preferential attachment is measured using geometrically weighted in-degree distribution statistics, which measures </w:t>
      </w:r>
      <w:r w:rsidR="00265E03" w:rsidRPr="003D6A2D">
        <w:rPr>
          <w:rFonts w:ascii="Times New Roman" w:hAnsi="Times New Roman" w:cs="Times New Roman"/>
          <w:i/>
        </w:rPr>
        <w:t>unevenness</w:t>
      </w:r>
      <w:r w:rsidR="00265E03" w:rsidRPr="003D6A2D">
        <w:rPr>
          <w:rFonts w:ascii="Times New Roman" w:hAnsi="Times New Roman" w:cs="Times New Roman"/>
        </w:rPr>
        <w:t xml:space="preserve"> of in-degree distribution. Therefore, </w:t>
      </w:r>
      <w:r w:rsidR="00265E03" w:rsidRPr="003D6A2D">
        <w:rPr>
          <w:rFonts w:ascii="Times New Roman" w:hAnsi="Times New Roman" w:cs="Times New Roman"/>
          <w:i/>
        </w:rPr>
        <w:t>negative</w:t>
      </w:r>
      <w:r w:rsidR="00265E03" w:rsidRPr="003D6A2D">
        <w:rPr>
          <w:rFonts w:ascii="Times New Roman" w:hAnsi="Times New Roman" w:cs="Times New Roman"/>
        </w:rPr>
        <w:t xml:space="preserve"> GWD-in statistic means </w:t>
      </w:r>
      <w:r w:rsidR="00265E03" w:rsidRPr="003D6A2D">
        <w:rPr>
          <w:rFonts w:ascii="Times New Roman" w:hAnsi="Times New Roman" w:cs="Times New Roman"/>
          <w:i/>
        </w:rPr>
        <w:t>positive</w:t>
      </w:r>
      <w:r w:rsidR="00265E03" w:rsidRPr="003D6A2D">
        <w:rPr>
          <w:rFonts w:ascii="Times New Roman" w:hAnsi="Times New Roman" w:cs="Times New Roman"/>
        </w:rPr>
        <w:t xml:space="preserve"> preferential attachment pattern (Levy et al., 2015). </w:t>
      </w:r>
    </w:p>
    <w:p w14:paraId="0528C353" w14:textId="58848A79" w:rsidR="000E380E" w:rsidRPr="00587A97" w:rsidRDefault="000E380E" w:rsidP="00910FA8">
      <w:pPr>
        <w:adjustRightInd w:val="0"/>
        <w:snapToGrid w:val="0"/>
        <w:contextualSpacing/>
        <w:rPr>
          <w:rFonts w:ascii="Times New Roman" w:hAnsi="Times New Roman" w:cs="Times New Roman"/>
          <w:highlight w:val="yellow"/>
        </w:rPr>
      </w:pPr>
      <w:commentRangeStart w:id="43"/>
      <w:r w:rsidRPr="00587A97">
        <w:rPr>
          <w:rFonts w:ascii="Times New Roman" w:hAnsi="Times New Roman" w:cs="Times New Roman"/>
          <w:highlight w:val="yellow"/>
        </w:rPr>
        <w:lastRenderedPageBreak/>
        <w:t>Table 2.</w:t>
      </w:r>
      <w:commentRangeEnd w:id="43"/>
      <w:r w:rsidR="00EB7573">
        <w:rPr>
          <w:rStyle w:val="CommentReference"/>
        </w:rPr>
        <w:commentReference w:id="43"/>
      </w:r>
    </w:p>
    <w:p w14:paraId="2E7BA563" w14:textId="77777777" w:rsidR="000E380E" w:rsidRPr="00587A97" w:rsidRDefault="000E380E" w:rsidP="00910FA8">
      <w:pPr>
        <w:adjustRightInd w:val="0"/>
        <w:snapToGrid w:val="0"/>
        <w:contextualSpacing/>
        <w:rPr>
          <w:rFonts w:ascii="Times New Roman" w:hAnsi="Times New Roman" w:cs="Times New Roman"/>
          <w:highlight w:val="yellow"/>
        </w:rPr>
      </w:pPr>
    </w:p>
    <w:p w14:paraId="633F9A68" w14:textId="04B900E7" w:rsidR="000E380E" w:rsidRPr="00587A97" w:rsidRDefault="000E380E" w:rsidP="000E380E">
      <w:pPr>
        <w:rPr>
          <w:rFonts w:ascii="Times New Roman" w:hAnsi="Times New Roman" w:cs="Times New Roman"/>
          <w:highlight w:val="yellow"/>
        </w:rPr>
      </w:pPr>
      <w:r w:rsidRPr="00587A97">
        <w:rPr>
          <w:rFonts w:ascii="Times New Roman" w:hAnsi="Times New Roman" w:cs="Times New Roman"/>
          <w:highlight w:val="yellow"/>
        </w:rPr>
        <w:t xml:space="preserve">Predicting Dependent Network as a Function of Dyadic-level Predictors, </w:t>
      </w:r>
      <w:r w:rsidR="007F3352" w:rsidRPr="00587A97">
        <w:rPr>
          <w:rFonts w:ascii="Times New Roman" w:hAnsi="Times New Roman" w:cs="Times New Roman"/>
          <w:highlight w:val="yellow"/>
        </w:rPr>
        <w:t xml:space="preserve">Bivariate </w:t>
      </w:r>
      <w:r w:rsidRPr="00587A97">
        <w:rPr>
          <w:rFonts w:ascii="Times New Roman" w:hAnsi="Times New Roman" w:cs="Times New Roman"/>
          <w:highlight w:val="yellow"/>
        </w:rPr>
        <w:t>QAP-Logit</w:t>
      </w:r>
      <w:r w:rsidR="007F3352" w:rsidRPr="00587A97">
        <w:rPr>
          <w:rFonts w:ascii="Times New Roman" w:hAnsi="Times New Roman" w:cs="Times New Roman"/>
          <w:highlight w:val="yellow"/>
        </w:rPr>
        <w:t xml:space="preserve"> Regression Results</w:t>
      </w:r>
    </w:p>
    <w:p w14:paraId="1A136B97" w14:textId="77777777" w:rsidR="000E380E" w:rsidRPr="00587A97" w:rsidRDefault="000E380E" w:rsidP="000E380E">
      <w:pPr>
        <w:rPr>
          <w:rFonts w:ascii="Times New Roman" w:hAnsi="Times New Roman" w:cs="Times New Roman"/>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1441"/>
        <w:gridCol w:w="1442"/>
        <w:gridCol w:w="1441"/>
        <w:gridCol w:w="1442"/>
        <w:gridCol w:w="1441"/>
        <w:gridCol w:w="1442"/>
      </w:tblGrid>
      <w:tr w:rsidR="000E380E" w:rsidRPr="00587A97" w14:paraId="1D8506D3" w14:textId="77777777" w:rsidTr="008E46CD">
        <w:trPr>
          <w:trHeight w:val="281"/>
        </w:trPr>
        <w:tc>
          <w:tcPr>
            <w:tcW w:w="851" w:type="dxa"/>
            <w:vMerge w:val="restart"/>
            <w:tcBorders>
              <w:top w:val="single" w:sz="12" w:space="0" w:color="auto"/>
            </w:tcBorders>
            <w:vAlign w:val="center"/>
          </w:tcPr>
          <w:p w14:paraId="7613313B" w14:textId="77777777" w:rsidR="000E380E" w:rsidRPr="00587A97" w:rsidRDefault="000E380E" w:rsidP="008E46CD">
            <w:pPr>
              <w:jc w:val="center"/>
              <w:rPr>
                <w:b/>
                <w:sz w:val="24"/>
                <w:szCs w:val="24"/>
                <w:highlight w:val="yellow"/>
              </w:rPr>
            </w:pPr>
          </w:p>
        </w:tc>
        <w:tc>
          <w:tcPr>
            <w:tcW w:w="8649" w:type="dxa"/>
            <w:gridSpan w:val="6"/>
            <w:tcBorders>
              <w:top w:val="single" w:sz="12" w:space="0" w:color="auto"/>
              <w:bottom w:val="single" w:sz="12" w:space="0" w:color="auto"/>
            </w:tcBorders>
            <w:vAlign w:val="center"/>
          </w:tcPr>
          <w:p w14:paraId="5954992C" w14:textId="77777777" w:rsidR="000E380E" w:rsidRPr="00587A97" w:rsidRDefault="000E380E" w:rsidP="008E46CD">
            <w:pPr>
              <w:jc w:val="center"/>
              <w:rPr>
                <w:b/>
                <w:sz w:val="24"/>
                <w:szCs w:val="24"/>
                <w:highlight w:val="yellow"/>
              </w:rPr>
            </w:pPr>
            <w:r w:rsidRPr="00587A97">
              <w:rPr>
                <w:b/>
                <w:sz w:val="24"/>
                <w:szCs w:val="24"/>
                <w:highlight w:val="yellow"/>
              </w:rPr>
              <w:t xml:space="preserve">DV: </w:t>
            </w:r>
            <w:r w:rsidRPr="00587A97">
              <w:rPr>
                <w:sz w:val="24"/>
                <w:szCs w:val="24"/>
                <w:highlight w:val="yellow"/>
              </w:rPr>
              <w:t>Message selection network (</w:t>
            </w:r>
            <w:proofErr w:type="spellStart"/>
            <w:r w:rsidRPr="00587A97">
              <w:rPr>
                <w:i/>
                <w:sz w:val="24"/>
                <w:szCs w:val="24"/>
                <w:highlight w:val="yellow"/>
              </w:rPr>
              <w:t>X</w:t>
            </w:r>
            <w:r w:rsidRPr="00587A97">
              <w:rPr>
                <w:i/>
                <w:sz w:val="24"/>
                <w:szCs w:val="24"/>
                <w:highlight w:val="yellow"/>
                <w:vertAlign w:val="subscript"/>
              </w:rPr>
              <w:t>ij</w:t>
            </w:r>
            <w:proofErr w:type="spellEnd"/>
            <w:r w:rsidRPr="00587A97">
              <w:rPr>
                <w:sz w:val="24"/>
                <w:szCs w:val="24"/>
                <w:highlight w:val="yellow"/>
              </w:rPr>
              <w:t xml:space="preserve"> = 0 vs. 1)</w:t>
            </w:r>
          </w:p>
        </w:tc>
      </w:tr>
      <w:tr w:rsidR="000E380E" w:rsidRPr="00587A97" w14:paraId="28D11720" w14:textId="77777777" w:rsidTr="008E46CD">
        <w:trPr>
          <w:trHeight w:val="308"/>
        </w:trPr>
        <w:tc>
          <w:tcPr>
            <w:tcW w:w="851" w:type="dxa"/>
            <w:vMerge/>
            <w:vAlign w:val="center"/>
          </w:tcPr>
          <w:p w14:paraId="13639E54" w14:textId="77777777" w:rsidR="000E380E" w:rsidRPr="00587A97" w:rsidRDefault="000E380E" w:rsidP="008E46CD">
            <w:pPr>
              <w:jc w:val="center"/>
              <w:rPr>
                <w:b/>
                <w:sz w:val="24"/>
                <w:szCs w:val="24"/>
                <w:highlight w:val="yellow"/>
              </w:rPr>
            </w:pPr>
          </w:p>
        </w:tc>
        <w:tc>
          <w:tcPr>
            <w:tcW w:w="2883" w:type="dxa"/>
            <w:gridSpan w:val="2"/>
            <w:tcBorders>
              <w:top w:val="single" w:sz="12" w:space="0" w:color="auto"/>
              <w:bottom w:val="single" w:sz="4" w:space="0" w:color="auto"/>
              <w:right w:val="dotted" w:sz="4" w:space="0" w:color="auto"/>
            </w:tcBorders>
            <w:vAlign w:val="center"/>
          </w:tcPr>
          <w:p w14:paraId="6FBDAF8A" w14:textId="77777777" w:rsidR="000E380E" w:rsidRPr="00587A97" w:rsidRDefault="000E380E" w:rsidP="008E46CD">
            <w:pPr>
              <w:jc w:val="center"/>
              <w:rPr>
                <w:b/>
                <w:sz w:val="23"/>
                <w:szCs w:val="23"/>
                <w:highlight w:val="yellow"/>
              </w:rPr>
            </w:pPr>
            <w:r w:rsidRPr="00587A97">
              <w:rPr>
                <w:b/>
                <w:sz w:val="23"/>
                <w:szCs w:val="23"/>
                <w:highlight w:val="yellow"/>
              </w:rPr>
              <w:t xml:space="preserve">IV: </w:t>
            </w:r>
          </w:p>
          <w:p w14:paraId="5B0435B8" w14:textId="77777777" w:rsidR="000E380E" w:rsidRPr="00587A97" w:rsidRDefault="000E380E" w:rsidP="008E46CD">
            <w:pPr>
              <w:jc w:val="center"/>
              <w:rPr>
                <w:b/>
                <w:sz w:val="23"/>
                <w:szCs w:val="23"/>
                <w:highlight w:val="yellow"/>
              </w:rPr>
            </w:pPr>
            <w:r w:rsidRPr="00587A97">
              <w:rPr>
                <w:sz w:val="23"/>
                <w:szCs w:val="23"/>
                <w:highlight w:val="yellow"/>
              </w:rPr>
              <w:t>Same candidate preference</w:t>
            </w:r>
          </w:p>
        </w:tc>
        <w:tc>
          <w:tcPr>
            <w:tcW w:w="2883" w:type="dxa"/>
            <w:gridSpan w:val="2"/>
            <w:tcBorders>
              <w:top w:val="single" w:sz="12" w:space="0" w:color="auto"/>
              <w:left w:val="dotted" w:sz="4" w:space="0" w:color="auto"/>
              <w:bottom w:val="single" w:sz="4" w:space="0" w:color="auto"/>
            </w:tcBorders>
            <w:vAlign w:val="center"/>
          </w:tcPr>
          <w:p w14:paraId="4B8DC5F6" w14:textId="77777777" w:rsidR="000E380E" w:rsidRPr="00587A97" w:rsidRDefault="000E380E" w:rsidP="008E46CD">
            <w:pPr>
              <w:jc w:val="center"/>
              <w:rPr>
                <w:b/>
                <w:sz w:val="23"/>
                <w:szCs w:val="23"/>
                <w:highlight w:val="yellow"/>
              </w:rPr>
            </w:pPr>
            <w:r w:rsidRPr="00587A97">
              <w:rPr>
                <w:b/>
                <w:sz w:val="23"/>
                <w:szCs w:val="23"/>
                <w:highlight w:val="yellow"/>
              </w:rPr>
              <w:t xml:space="preserve">IV: </w:t>
            </w:r>
          </w:p>
          <w:p w14:paraId="18F03A59" w14:textId="77777777" w:rsidR="000E380E" w:rsidRPr="00587A97" w:rsidRDefault="000E380E" w:rsidP="008E46CD">
            <w:pPr>
              <w:jc w:val="center"/>
              <w:rPr>
                <w:b/>
                <w:sz w:val="23"/>
                <w:szCs w:val="23"/>
                <w:highlight w:val="yellow"/>
              </w:rPr>
            </w:pPr>
            <w:r w:rsidRPr="00587A97">
              <w:rPr>
                <w:sz w:val="23"/>
                <w:szCs w:val="23"/>
                <w:highlight w:val="yellow"/>
              </w:rPr>
              <w:t>Policy preference similarity</w:t>
            </w:r>
          </w:p>
        </w:tc>
        <w:tc>
          <w:tcPr>
            <w:tcW w:w="2883" w:type="dxa"/>
            <w:gridSpan w:val="2"/>
            <w:tcBorders>
              <w:top w:val="single" w:sz="12" w:space="0" w:color="auto"/>
              <w:left w:val="dotted" w:sz="4" w:space="0" w:color="auto"/>
              <w:bottom w:val="single" w:sz="4" w:space="0" w:color="auto"/>
            </w:tcBorders>
          </w:tcPr>
          <w:p w14:paraId="52FB22DA" w14:textId="77777777" w:rsidR="000E380E" w:rsidRPr="00587A97" w:rsidRDefault="000E380E" w:rsidP="008E46CD">
            <w:pPr>
              <w:jc w:val="center"/>
              <w:rPr>
                <w:b/>
                <w:sz w:val="23"/>
                <w:szCs w:val="23"/>
                <w:highlight w:val="yellow"/>
              </w:rPr>
            </w:pPr>
            <w:r w:rsidRPr="00587A97">
              <w:rPr>
                <w:b/>
                <w:sz w:val="23"/>
                <w:szCs w:val="23"/>
                <w:highlight w:val="yellow"/>
              </w:rPr>
              <w:t xml:space="preserve">IV: </w:t>
            </w:r>
          </w:p>
          <w:p w14:paraId="0774D9B8" w14:textId="77777777" w:rsidR="000E380E" w:rsidRPr="00587A97" w:rsidRDefault="000E380E" w:rsidP="008E46CD">
            <w:pPr>
              <w:jc w:val="center"/>
              <w:rPr>
                <w:b/>
                <w:sz w:val="23"/>
                <w:szCs w:val="23"/>
                <w:highlight w:val="yellow"/>
              </w:rPr>
            </w:pPr>
            <w:r w:rsidRPr="00587A97">
              <w:rPr>
                <w:sz w:val="23"/>
                <w:szCs w:val="23"/>
                <w:highlight w:val="yellow"/>
              </w:rPr>
              <w:t>Evaluation criteria similarity</w:t>
            </w:r>
          </w:p>
        </w:tc>
      </w:tr>
      <w:tr w:rsidR="000E380E" w:rsidRPr="00587A97" w14:paraId="6A302138" w14:textId="77777777" w:rsidTr="008E46CD">
        <w:trPr>
          <w:trHeight w:val="281"/>
        </w:trPr>
        <w:tc>
          <w:tcPr>
            <w:tcW w:w="851" w:type="dxa"/>
            <w:vMerge/>
            <w:tcBorders>
              <w:bottom w:val="single" w:sz="4" w:space="0" w:color="auto"/>
            </w:tcBorders>
            <w:vAlign w:val="center"/>
          </w:tcPr>
          <w:p w14:paraId="7870F1B3" w14:textId="77777777" w:rsidR="000E380E" w:rsidRPr="00587A97" w:rsidRDefault="000E380E" w:rsidP="008E46CD">
            <w:pPr>
              <w:jc w:val="center"/>
              <w:rPr>
                <w:b/>
                <w:sz w:val="24"/>
                <w:szCs w:val="24"/>
                <w:highlight w:val="yellow"/>
              </w:rPr>
            </w:pPr>
          </w:p>
        </w:tc>
        <w:tc>
          <w:tcPr>
            <w:tcW w:w="1441" w:type="dxa"/>
            <w:tcBorders>
              <w:top w:val="single" w:sz="4" w:space="0" w:color="auto"/>
              <w:bottom w:val="single" w:sz="4" w:space="0" w:color="auto"/>
            </w:tcBorders>
            <w:vAlign w:val="center"/>
          </w:tcPr>
          <w:p w14:paraId="1FF56062" w14:textId="77777777" w:rsidR="000E380E" w:rsidRPr="00587A97" w:rsidRDefault="000E380E" w:rsidP="008E46CD">
            <w:pPr>
              <w:jc w:val="center"/>
              <w:rPr>
                <w:b/>
                <w:i/>
                <w:sz w:val="24"/>
                <w:szCs w:val="24"/>
                <w:highlight w:val="yellow"/>
              </w:rPr>
            </w:pPr>
            <w:r w:rsidRPr="00587A97">
              <w:rPr>
                <w:b/>
                <w:i/>
                <w:sz w:val="24"/>
                <w:szCs w:val="24"/>
                <w:highlight w:val="yellow"/>
              </w:rPr>
              <w:t>b</w:t>
            </w:r>
          </w:p>
        </w:tc>
        <w:tc>
          <w:tcPr>
            <w:tcW w:w="1442" w:type="dxa"/>
            <w:tcBorders>
              <w:top w:val="single" w:sz="4" w:space="0" w:color="auto"/>
              <w:bottom w:val="single" w:sz="4" w:space="0" w:color="auto"/>
              <w:right w:val="dotted" w:sz="4" w:space="0" w:color="auto"/>
            </w:tcBorders>
            <w:vAlign w:val="center"/>
          </w:tcPr>
          <w:p w14:paraId="237F48EC" w14:textId="77777777" w:rsidR="000E380E" w:rsidRPr="00587A97" w:rsidRDefault="000E380E" w:rsidP="008E46CD">
            <w:pPr>
              <w:jc w:val="center"/>
              <w:rPr>
                <w:b/>
                <w:sz w:val="24"/>
                <w:szCs w:val="24"/>
                <w:highlight w:val="yellow"/>
              </w:rPr>
            </w:pPr>
            <w:proofErr w:type="spellStart"/>
            <w:r w:rsidRPr="00587A97">
              <w:rPr>
                <w:b/>
                <w:i/>
                <w:sz w:val="24"/>
                <w:szCs w:val="24"/>
                <w:highlight w:val="yellow"/>
              </w:rPr>
              <w:t>Pr</w:t>
            </w:r>
            <w:proofErr w:type="spellEnd"/>
            <w:r w:rsidRPr="00587A97">
              <w:rPr>
                <w:b/>
                <w:sz w:val="24"/>
                <w:szCs w:val="24"/>
                <w:highlight w:val="yellow"/>
              </w:rPr>
              <w:t xml:space="preserve"> ≥ (|</w:t>
            </w:r>
            <w:r w:rsidRPr="00587A97">
              <w:rPr>
                <w:b/>
                <w:i/>
                <w:sz w:val="24"/>
                <w:szCs w:val="24"/>
                <w:highlight w:val="yellow"/>
              </w:rPr>
              <w:t>b</w:t>
            </w:r>
            <w:r w:rsidRPr="00587A97">
              <w:rPr>
                <w:b/>
                <w:sz w:val="24"/>
                <w:szCs w:val="24"/>
                <w:highlight w:val="yellow"/>
              </w:rPr>
              <w:t>|)</w:t>
            </w:r>
          </w:p>
        </w:tc>
        <w:tc>
          <w:tcPr>
            <w:tcW w:w="1441" w:type="dxa"/>
            <w:tcBorders>
              <w:top w:val="single" w:sz="4" w:space="0" w:color="auto"/>
              <w:left w:val="dotted" w:sz="4" w:space="0" w:color="auto"/>
              <w:bottom w:val="single" w:sz="4" w:space="0" w:color="auto"/>
            </w:tcBorders>
            <w:vAlign w:val="center"/>
          </w:tcPr>
          <w:p w14:paraId="651D5DD9" w14:textId="77777777" w:rsidR="000E380E" w:rsidRPr="00587A97" w:rsidRDefault="000E380E" w:rsidP="008E46CD">
            <w:pPr>
              <w:jc w:val="center"/>
              <w:rPr>
                <w:b/>
                <w:i/>
                <w:sz w:val="24"/>
                <w:szCs w:val="24"/>
                <w:highlight w:val="yellow"/>
              </w:rPr>
            </w:pPr>
            <w:r w:rsidRPr="00587A97">
              <w:rPr>
                <w:b/>
                <w:i/>
                <w:sz w:val="24"/>
                <w:szCs w:val="24"/>
                <w:highlight w:val="yellow"/>
              </w:rPr>
              <w:t>b</w:t>
            </w:r>
          </w:p>
        </w:tc>
        <w:tc>
          <w:tcPr>
            <w:tcW w:w="1442" w:type="dxa"/>
            <w:tcBorders>
              <w:top w:val="single" w:sz="4" w:space="0" w:color="auto"/>
              <w:bottom w:val="single" w:sz="4" w:space="0" w:color="auto"/>
              <w:right w:val="dotted" w:sz="4" w:space="0" w:color="auto"/>
            </w:tcBorders>
            <w:vAlign w:val="center"/>
          </w:tcPr>
          <w:p w14:paraId="32A63F0D" w14:textId="77777777" w:rsidR="000E380E" w:rsidRPr="00587A97" w:rsidRDefault="000E380E" w:rsidP="008E46CD">
            <w:pPr>
              <w:jc w:val="center"/>
              <w:rPr>
                <w:b/>
                <w:sz w:val="24"/>
                <w:szCs w:val="24"/>
                <w:highlight w:val="yellow"/>
              </w:rPr>
            </w:pPr>
            <w:proofErr w:type="spellStart"/>
            <w:r w:rsidRPr="00587A97">
              <w:rPr>
                <w:b/>
                <w:i/>
                <w:sz w:val="24"/>
                <w:szCs w:val="24"/>
                <w:highlight w:val="yellow"/>
              </w:rPr>
              <w:t>Pr</w:t>
            </w:r>
            <w:proofErr w:type="spellEnd"/>
            <w:r w:rsidRPr="00587A97">
              <w:rPr>
                <w:b/>
                <w:sz w:val="24"/>
                <w:szCs w:val="24"/>
                <w:highlight w:val="yellow"/>
              </w:rPr>
              <w:t xml:space="preserve"> ≥ (|</w:t>
            </w:r>
            <w:r w:rsidRPr="00587A97">
              <w:rPr>
                <w:b/>
                <w:i/>
                <w:sz w:val="24"/>
                <w:szCs w:val="24"/>
                <w:highlight w:val="yellow"/>
              </w:rPr>
              <w:t>b</w:t>
            </w:r>
            <w:r w:rsidRPr="00587A97">
              <w:rPr>
                <w:b/>
                <w:sz w:val="24"/>
                <w:szCs w:val="24"/>
                <w:highlight w:val="yellow"/>
              </w:rPr>
              <w:t>|)</w:t>
            </w:r>
          </w:p>
        </w:tc>
        <w:tc>
          <w:tcPr>
            <w:tcW w:w="1441" w:type="dxa"/>
            <w:tcBorders>
              <w:top w:val="single" w:sz="4" w:space="0" w:color="auto"/>
              <w:left w:val="dotted" w:sz="4" w:space="0" w:color="auto"/>
              <w:bottom w:val="single" w:sz="4" w:space="0" w:color="auto"/>
            </w:tcBorders>
            <w:vAlign w:val="center"/>
          </w:tcPr>
          <w:p w14:paraId="2ECD9ACF" w14:textId="77777777" w:rsidR="000E380E" w:rsidRPr="00587A97" w:rsidRDefault="000E380E" w:rsidP="008E46CD">
            <w:pPr>
              <w:jc w:val="center"/>
              <w:rPr>
                <w:b/>
                <w:i/>
                <w:sz w:val="24"/>
                <w:szCs w:val="24"/>
                <w:highlight w:val="yellow"/>
              </w:rPr>
            </w:pPr>
            <w:r w:rsidRPr="00587A97">
              <w:rPr>
                <w:b/>
                <w:i/>
                <w:sz w:val="24"/>
                <w:szCs w:val="24"/>
                <w:highlight w:val="yellow"/>
              </w:rPr>
              <w:t>b</w:t>
            </w:r>
          </w:p>
        </w:tc>
        <w:tc>
          <w:tcPr>
            <w:tcW w:w="1442" w:type="dxa"/>
            <w:tcBorders>
              <w:top w:val="single" w:sz="4" w:space="0" w:color="auto"/>
              <w:bottom w:val="single" w:sz="4" w:space="0" w:color="auto"/>
            </w:tcBorders>
            <w:vAlign w:val="center"/>
          </w:tcPr>
          <w:p w14:paraId="20B8BCCF" w14:textId="77777777" w:rsidR="000E380E" w:rsidRPr="00587A97" w:rsidRDefault="000E380E" w:rsidP="008E46CD">
            <w:pPr>
              <w:jc w:val="center"/>
              <w:rPr>
                <w:b/>
                <w:i/>
                <w:sz w:val="24"/>
                <w:szCs w:val="24"/>
                <w:highlight w:val="yellow"/>
              </w:rPr>
            </w:pPr>
            <w:proofErr w:type="spellStart"/>
            <w:r w:rsidRPr="00587A97">
              <w:rPr>
                <w:b/>
                <w:i/>
                <w:sz w:val="24"/>
                <w:szCs w:val="24"/>
                <w:highlight w:val="yellow"/>
              </w:rPr>
              <w:t>Pr</w:t>
            </w:r>
            <w:proofErr w:type="spellEnd"/>
            <w:r w:rsidRPr="00587A97">
              <w:rPr>
                <w:b/>
                <w:sz w:val="24"/>
                <w:szCs w:val="24"/>
                <w:highlight w:val="yellow"/>
              </w:rPr>
              <w:t xml:space="preserve"> ≥ (|</w:t>
            </w:r>
            <w:r w:rsidRPr="00587A97">
              <w:rPr>
                <w:b/>
                <w:i/>
                <w:sz w:val="24"/>
                <w:szCs w:val="24"/>
                <w:highlight w:val="yellow"/>
              </w:rPr>
              <w:t>b</w:t>
            </w:r>
            <w:r w:rsidRPr="00587A97">
              <w:rPr>
                <w:b/>
                <w:sz w:val="24"/>
                <w:szCs w:val="24"/>
                <w:highlight w:val="yellow"/>
              </w:rPr>
              <w:t>|)</w:t>
            </w:r>
          </w:p>
        </w:tc>
      </w:tr>
      <w:tr w:rsidR="000E380E" w:rsidRPr="00587A97" w14:paraId="0F96AE33" w14:textId="77777777" w:rsidTr="008E46CD">
        <w:trPr>
          <w:trHeight w:val="281"/>
        </w:trPr>
        <w:tc>
          <w:tcPr>
            <w:tcW w:w="851" w:type="dxa"/>
            <w:tcBorders>
              <w:top w:val="single" w:sz="4" w:space="0" w:color="auto"/>
            </w:tcBorders>
            <w:vAlign w:val="center"/>
          </w:tcPr>
          <w:p w14:paraId="5377613F" w14:textId="77777777" w:rsidR="000E380E" w:rsidRPr="00587A97" w:rsidRDefault="000E380E" w:rsidP="008E46CD">
            <w:pPr>
              <w:jc w:val="center"/>
              <w:rPr>
                <w:i/>
                <w:sz w:val="24"/>
                <w:szCs w:val="24"/>
                <w:highlight w:val="yellow"/>
              </w:rPr>
            </w:pPr>
            <w:r w:rsidRPr="00587A97">
              <w:rPr>
                <w:i/>
                <w:sz w:val="24"/>
                <w:szCs w:val="24"/>
                <w:highlight w:val="yellow"/>
              </w:rPr>
              <w:t>T = 1</w:t>
            </w:r>
          </w:p>
        </w:tc>
        <w:tc>
          <w:tcPr>
            <w:tcW w:w="1441" w:type="dxa"/>
            <w:tcBorders>
              <w:top w:val="single" w:sz="4" w:space="0" w:color="auto"/>
            </w:tcBorders>
            <w:vAlign w:val="center"/>
          </w:tcPr>
          <w:p w14:paraId="25DA8A0D" w14:textId="77777777" w:rsidR="000E380E" w:rsidRPr="00587A97" w:rsidRDefault="000E380E" w:rsidP="008E46CD">
            <w:pPr>
              <w:jc w:val="center"/>
              <w:rPr>
                <w:sz w:val="24"/>
                <w:szCs w:val="24"/>
                <w:highlight w:val="yellow"/>
              </w:rPr>
            </w:pPr>
            <w:r w:rsidRPr="00587A97">
              <w:rPr>
                <w:sz w:val="24"/>
                <w:szCs w:val="24"/>
                <w:highlight w:val="yellow"/>
              </w:rPr>
              <w:t>.1234</w:t>
            </w:r>
          </w:p>
        </w:tc>
        <w:tc>
          <w:tcPr>
            <w:tcW w:w="1442" w:type="dxa"/>
            <w:tcBorders>
              <w:top w:val="single" w:sz="4" w:space="0" w:color="auto"/>
              <w:right w:val="dotted" w:sz="4" w:space="0" w:color="auto"/>
            </w:tcBorders>
            <w:vAlign w:val="center"/>
          </w:tcPr>
          <w:p w14:paraId="4BEED83C" w14:textId="77777777" w:rsidR="000E380E" w:rsidRPr="00587A97" w:rsidRDefault="000E380E" w:rsidP="008E46CD">
            <w:pPr>
              <w:jc w:val="center"/>
              <w:rPr>
                <w:sz w:val="24"/>
                <w:szCs w:val="24"/>
                <w:highlight w:val="yellow"/>
              </w:rPr>
            </w:pPr>
            <w:r w:rsidRPr="00587A97">
              <w:rPr>
                <w:sz w:val="24"/>
                <w:szCs w:val="24"/>
                <w:highlight w:val="yellow"/>
              </w:rPr>
              <w:t>.222</w:t>
            </w:r>
          </w:p>
        </w:tc>
        <w:tc>
          <w:tcPr>
            <w:tcW w:w="1441" w:type="dxa"/>
            <w:tcBorders>
              <w:top w:val="single" w:sz="4" w:space="0" w:color="auto"/>
              <w:left w:val="dotted" w:sz="4" w:space="0" w:color="auto"/>
            </w:tcBorders>
            <w:vAlign w:val="center"/>
          </w:tcPr>
          <w:p w14:paraId="24EA4287" w14:textId="77777777" w:rsidR="000E380E" w:rsidRPr="00587A97" w:rsidRDefault="000E380E" w:rsidP="008E46CD">
            <w:pPr>
              <w:jc w:val="center"/>
              <w:rPr>
                <w:sz w:val="24"/>
                <w:szCs w:val="24"/>
                <w:highlight w:val="yellow"/>
              </w:rPr>
            </w:pPr>
            <w:r w:rsidRPr="00587A97">
              <w:rPr>
                <w:sz w:val="24"/>
                <w:szCs w:val="24"/>
                <w:highlight w:val="yellow"/>
              </w:rPr>
              <w:t>-0.5281</w:t>
            </w:r>
          </w:p>
        </w:tc>
        <w:tc>
          <w:tcPr>
            <w:tcW w:w="1442" w:type="dxa"/>
            <w:tcBorders>
              <w:top w:val="single" w:sz="4" w:space="0" w:color="auto"/>
              <w:right w:val="dotted" w:sz="4" w:space="0" w:color="auto"/>
            </w:tcBorders>
            <w:vAlign w:val="center"/>
          </w:tcPr>
          <w:p w14:paraId="4A06E885" w14:textId="77777777" w:rsidR="000E380E" w:rsidRPr="00587A97" w:rsidRDefault="000E380E" w:rsidP="008E46CD">
            <w:pPr>
              <w:jc w:val="center"/>
              <w:rPr>
                <w:sz w:val="24"/>
                <w:szCs w:val="24"/>
                <w:highlight w:val="yellow"/>
              </w:rPr>
            </w:pPr>
            <w:r w:rsidRPr="00587A97">
              <w:rPr>
                <w:sz w:val="24"/>
                <w:szCs w:val="24"/>
                <w:highlight w:val="yellow"/>
              </w:rPr>
              <w:t>.412</w:t>
            </w:r>
          </w:p>
        </w:tc>
        <w:tc>
          <w:tcPr>
            <w:tcW w:w="1441" w:type="dxa"/>
            <w:tcBorders>
              <w:top w:val="single" w:sz="4" w:space="0" w:color="auto"/>
              <w:left w:val="dotted" w:sz="4" w:space="0" w:color="auto"/>
            </w:tcBorders>
          </w:tcPr>
          <w:p w14:paraId="061307FE" w14:textId="1C9F34DF" w:rsidR="000E380E" w:rsidRPr="00587A97" w:rsidRDefault="00DA4745" w:rsidP="008E46CD">
            <w:pPr>
              <w:jc w:val="center"/>
              <w:rPr>
                <w:sz w:val="24"/>
                <w:szCs w:val="24"/>
                <w:highlight w:val="yellow"/>
              </w:rPr>
            </w:pPr>
            <w:r w:rsidRPr="00587A97">
              <w:rPr>
                <w:sz w:val="24"/>
                <w:szCs w:val="24"/>
                <w:highlight w:val="yellow"/>
              </w:rPr>
              <w:t>.9635</w:t>
            </w:r>
          </w:p>
        </w:tc>
        <w:tc>
          <w:tcPr>
            <w:tcW w:w="1442" w:type="dxa"/>
            <w:tcBorders>
              <w:top w:val="single" w:sz="4" w:space="0" w:color="auto"/>
            </w:tcBorders>
          </w:tcPr>
          <w:p w14:paraId="23264E4D" w14:textId="230EC6CE" w:rsidR="000E380E" w:rsidRPr="00587A97" w:rsidRDefault="00DA4745" w:rsidP="008E46CD">
            <w:pPr>
              <w:jc w:val="center"/>
              <w:rPr>
                <w:sz w:val="24"/>
                <w:szCs w:val="24"/>
                <w:highlight w:val="yellow"/>
              </w:rPr>
            </w:pPr>
            <w:r w:rsidRPr="00587A97">
              <w:rPr>
                <w:sz w:val="24"/>
                <w:szCs w:val="24"/>
                <w:highlight w:val="yellow"/>
              </w:rPr>
              <w:t>.180</w:t>
            </w:r>
          </w:p>
        </w:tc>
      </w:tr>
      <w:tr w:rsidR="000E380E" w:rsidRPr="00587A97" w14:paraId="71ADFDA5" w14:textId="77777777" w:rsidTr="008E46CD">
        <w:trPr>
          <w:trHeight w:val="268"/>
        </w:trPr>
        <w:tc>
          <w:tcPr>
            <w:tcW w:w="851" w:type="dxa"/>
            <w:vAlign w:val="center"/>
          </w:tcPr>
          <w:p w14:paraId="22A5A648" w14:textId="77777777" w:rsidR="000E380E" w:rsidRPr="00587A97" w:rsidRDefault="000E380E" w:rsidP="008E46CD">
            <w:pPr>
              <w:jc w:val="center"/>
              <w:rPr>
                <w:i/>
                <w:sz w:val="24"/>
                <w:szCs w:val="24"/>
                <w:highlight w:val="yellow"/>
              </w:rPr>
            </w:pPr>
            <w:r w:rsidRPr="00587A97">
              <w:rPr>
                <w:i/>
                <w:sz w:val="24"/>
                <w:szCs w:val="24"/>
                <w:highlight w:val="yellow"/>
              </w:rPr>
              <w:t>T = 2</w:t>
            </w:r>
          </w:p>
        </w:tc>
        <w:tc>
          <w:tcPr>
            <w:tcW w:w="1441" w:type="dxa"/>
            <w:vAlign w:val="center"/>
          </w:tcPr>
          <w:p w14:paraId="47E8E422" w14:textId="77777777" w:rsidR="000E380E" w:rsidRPr="00587A97" w:rsidRDefault="000E380E" w:rsidP="008E46CD">
            <w:pPr>
              <w:jc w:val="center"/>
              <w:rPr>
                <w:sz w:val="24"/>
                <w:szCs w:val="24"/>
                <w:highlight w:val="yellow"/>
              </w:rPr>
            </w:pPr>
            <w:r w:rsidRPr="00587A97">
              <w:rPr>
                <w:sz w:val="24"/>
                <w:szCs w:val="24"/>
                <w:highlight w:val="yellow"/>
              </w:rPr>
              <w:t>.0716</w:t>
            </w:r>
          </w:p>
        </w:tc>
        <w:tc>
          <w:tcPr>
            <w:tcW w:w="1442" w:type="dxa"/>
            <w:tcBorders>
              <w:right w:val="dotted" w:sz="4" w:space="0" w:color="auto"/>
            </w:tcBorders>
            <w:vAlign w:val="center"/>
          </w:tcPr>
          <w:p w14:paraId="4C84CD3C" w14:textId="77777777" w:rsidR="000E380E" w:rsidRPr="00587A97" w:rsidRDefault="000E380E" w:rsidP="008E46CD">
            <w:pPr>
              <w:jc w:val="center"/>
              <w:rPr>
                <w:sz w:val="24"/>
                <w:szCs w:val="24"/>
                <w:highlight w:val="yellow"/>
              </w:rPr>
            </w:pPr>
            <w:r w:rsidRPr="00587A97">
              <w:rPr>
                <w:sz w:val="24"/>
                <w:szCs w:val="24"/>
                <w:highlight w:val="yellow"/>
              </w:rPr>
              <w:t>.691</w:t>
            </w:r>
          </w:p>
        </w:tc>
        <w:tc>
          <w:tcPr>
            <w:tcW w:w="1441" w:type="dxa"/>
            <w:tcBorders>
              <w:left w:val="dotted" w:sz="4" w:space="0" w:color="auto"/>
            </w:tcBorders>
            <w:vAlign w:val="center"/>
          </w:tcPr>
          <w:p w14:paraId="1DC24B52" w14:textId="77777777" w:rsidR="000E380E" w:rsidRPr="00587A97" w:rsidRDefault="000E380E" w:rsidP="008E46CD">
            <w:pPr>
              <w:jc w:val="center"/>
              <w:rPr>
                <w:sz w:val="24"/>
                <w:szCs w:val="24"/>
                <w:highlight w:val="yellow"/>
              </w:rPr>
            </w:pPr>
            <w:r w:rsidRPr="00587A97">
              <w:rPr>
                <w:sz w:val="24"/>
                <w:szCs w:val="24"/>
                <w:highlight w:val="yellow"/>
              </w:rPr>
              <w:t>-2.0456</w:t>
            </w:r>
          </w:p>
        </w:tc>
        <w:tc>
          <w:tcPr>
            <w:tcW w:w="1442" w:type="dxa"/>
            <w:tcBorders>
              <w:right w:val="dotted" w:sz="4" w:space="0" w:color="auto"/>
            </w:tcBorders>
            <w:vAlign w:val="center"/>
          </w:tcPr>
          <w:p w14:paraId="41D03812" w14:textId="77777777" w:rsidR="000E380E" w:rsidRPr="00587A97" w:rsidRDefault="000E380E" w:rsidP="008E46CD">
            <w:pPr>
              <w:jc w:val="center"/>
              <w:rPr>
                <w:b/>
                <w:sz w:val="24"/>
                <w:szCs w:val="24"/>
                <w:highlight w:val="yellow"/>
              </w:rPr>
            </w:pPr>
            <w:r w:rsidRPr="00587A97">
              <w:rPr>
                <w:b/>
                <w:sz w:val="24"/>
                <w:szCs w:val="24"/>
                <w:highlight w:val="yellow"/>
              </w:rPr>
              <w:t>.005</w:t>
            </w:r>
          </w:p>
        </w:tc>
        <w:tc>
          <w:tcPr>
            <w:tcW w:w="1441" w:type="dxa"/>
            <w:tcBorders>
              <w:left w:val="dotted" w:sz="4" w:space="0" w:color="auto"/>
            </w:tcBorders>
          </w:tcPr>
          <w:p w14:paraId="6C03D59D" w14:textId="08ED8F4D" w:rsidR="000E380E" w:rsidRPr="00587A97" w:rsidRDefault="00DA4745" w:rsidP="008E46CD">
            <w:pPr>
              <w:jc w:val="center"/>
              <w:rPr>
                <w:sz w:val="24"/>
                <w:szCs w:val="24"/>
                <w:highlight w:val="yellow"/>
              </w:rPr>
            </w:pPr>
            <w:r w:rsidRPr="00587A97">
              <w:rPr>
                <w:sz w:val="24"/>
                <w:szCs w:val="24"/>
                <w:highlight w:val="yellow"/>
              </w:rPr>
              <w:t>1.0024</w:t>
            </w:r>
          </w:p>
        </w:tc>
        <w:tc>
          <w:tcPr>
            <w:tcW w:w="1442" w:type="dxa"/>
          </w:tcPr>
          <w:p w14:paraId="6A26E863" w14:textId="22BC15D2" w:rsidR="000E380E" w:rsidRPr="00587A97" w:rsidRDefault="00DA4745" w:rsidP="008E46CD">
            <w:pPr>
              <w:jc w:val="center"/>
              <w:rPr>
                <w:sz w:val="24"/>
                <w:szCs w:val="24"/>
                <w:highlight w:val="yellow"/>
              </w:rPr>
            </w:pPr>
            <w:r w:rsidRPr="00587A97">
              <w:rPr>
                <w:sz w:val="24"/>
                <w:szCs w:val="24"/>
                <w:highlight w:val="yellow"/>
              </w:rPr>
              <w:t>.191</w:t>
            </w:r>
          </w:p>
        </w:tc>
      </w:tr>
      <w:tr w:rsidR="000E380E" w:rsidRPr="00587A97" w14:paraId="3A757136" w14:textId="77777777" w:rsidTr="008E46CD">
        <w:trPr>
          <w:trHeight w:val="281"/>
        </w:trPr>
        <w:tc>
          <w:tcPr>
            <w:tcW w:w="851" w:type="dxa"/>
            <w:tcBorders>
              <w:bottom w:val="single" w:sz="12" w:space="0" w:color="auto"/>
            </w:tcBorders>
            <w:vAlign w:val="center"/>
          </w:tcPr>
          <w:p w14:paraId="3AE8A16C" w14:textId="77777777" w:rsidR="000E380E" w:rsidRPr="00587A97" w:rsidRDefault="000E380E" w:rsidP="008E46CD">
            <w:pPr>
              <w:jc w:val="center"/>
              <w:rPr>
                <w:i/>
                <w:sz w:val="24"/>
                <w:szCs w:val="24"/>
                <w:highlight w:val="yellow"/>
              </w:rPr>
            </w:pPr>
            <w:r w:rsidRPr="00587A97">
              <w:rPr>
                <w:i/>
                <w:sz w:val="24"/>
                <w:szCs w:val="24"/>
                <w:highlight w:val="yellow"/>
              </w:rPr>
              <w:t>T = 3</w:t>
            </w:r>
          </w:p>
        </w:tc>
        <w:tc>
          <w:tcPr>
            <w:tcW w:w="1441" w:type="dxa"/>
            <w:tcBorders>
              <w:bottom w:val="single" w:sz="12" w:space="0" w:color="auto"/>
            </w:tcBorders>
            <w:vAlign w:val="center"/>
          </w:tcPr>
          <w:p w14:paraId="09857717" w14:textId="77777777" w:rsidR="000E380E" w:rsidRPr="00587A97" w:rsidRDefault="000E380E" w:rsidP="008E46CD">
            <w:pPr>
              <w:jc w:val="center"/>
              <w:rPr>
                <w:sz w:val="24"/>
                <w:szCs w:val="24"/>
                <w:highlight w:val="yellow"/>
              </w:rPr>
            </w:pPr>
            <w:r w:rsidRPr="00587A97">
              <w:rPr>
                <w:sz w:val="24"/>
                <w:szCs w:val="24"/>
                <w:highlight w:val="yellow"/>
              </w:rPr>
              <w:t>.0934</w:t>
            </w:r>
          </w:p>
        </w:tc>
        <w:tc>
          <w:tcPr>
            <w:tcW w:w="1442" w:type="dxa"/>
            <w:tcBorders>
              <w:bottom w:val="single" w:sz="12" w:space="0" w:color="auto"/>
              <w:right w:val="dotted" w:sz="4" w:space="0" w:color="auto"/>
            </w:tcBorders>
            <w:vAlign w:val="center"/>
          </w:tcPr>
          <w:p w14:paraId="60367270" w14:textId="77777777" w:rsidR="000E380E" w:rsidRPr="00587A97" w:rsidRDefault="000E380E" w:rsidP="008E46CD">
            <w:pPr>
              <w:jc w:val="center"/>
              <w:rPr>
                <w:sz w:val="24"/>
                <w:szCs w:val="24"/>
                <w:highlight w:val="yellow"/>
              </w:rPr>
            </w:pPr>
            <w:r w:rsidRPr="00587A97">
              <w:rPr>
                <w:sz w:val="24"/>
                <w:szCs w:val="24"/>
                <w:highlight w:val="yellow"/>
              </w:rPr>
              <w:t>.507</w:t>
            </w:r>
          </w:p>
        </w:tc>
        <w:tc>
          <w:tcPr>
            <w:tcW w:w="1441" w:type="dxa"/>
            <w:tcBorders>
              <w:left w:val="dotted" w:sz="4" w:space="0" w:color="auto"/>
              <w:bottom w:val="single" w:sz="12" w:space="0" w:color="auto"/>
            </w:tcBorders>
            <w:vAlign w:val="center"/>
          </w:tcPr>
          <w:p w14:paraId="23D11EA9" w14:textId="77777777" w:rsidR="000E380E" w:rsidRPr="00587A97" w:rsidRDefault="000E380E" w:rsidP="008E46CD">
            <w:pPr>
              <w:jc w:val="center"/>
              <w:rPr>
                <w:sz w:val="24"/>
                <w:szCs w:val="24"/>
                <w:highlight w:val="yellow"/>
              </w:rPr>
            </w:pPr>
            <w:r w:rsidRPr="00587A97">
              <w:rPr>
                <w:sz w:val="24"/>
                <w:szCs w:val="24"/>
                <w:highlight w:val="yellow"/>
              </w:rPr>
              <w:t>-0.3777</w:t>
            </w:r>
          </w:p>
        </w:tc>
        <w:tc>
          <w:tcPr>
            <w:tcW w:w="1442" w:type="dxa"/>
            <w:tcBorders>
              <w:bottom w:val="single" w:sz="12" w:space="0" w:color="auto"/>
              <w:right w:val="dotted" w:sz="4" w:space="0" w:color="auto"/>
            </w:tcBorders>
            <w:vAlign w:val="center"/>
          </w:tcPr>
          <w:p w14:paraId="2892096B" w14:textId="77777777" w:rsidR="000E380E" w:rsidRPr="00587A97" w:rsidRDefault="000E380E" w:rsidP="008E46CD">
            <w:pPr>
              <w:jc w:val="center"/>
              <w:rPr>
                <w:sz w:val="24"/>
                <w:szCs w:val="24"/>
                <w:highlight w:val="yellow"/>
              </w:rPr>
            </w:pPr>
            <w:r w:rsidRPr="00587A97">
              <w:rPr>
                <w:sz w:val="24"/>
                <w:szCs w:val="24"/>
                <w:highlight w:val="yellow"/>
              </w:rPr>
              <w:t>.629</w:t>
            </w:r>
          </w:p>
        </w:tc>
        <w:tc>
          <w:tcPr>
            <w:tcW w:w="1441" w:type="dxa"/>
            <w:tcBorders>
              <w:left w:val="dotted" w:sz="4" w:space="0" w:color="auto"/>
              <w:bottom w:val="single" w:sz="12" w:space="0" w:color="auto"/>
            </w:tcBorders>
          </w:tcPr>
          <w:p w14:paraId="0580276A" w14:textId="249DE5B8" w:rsidR="000E380E" w:rsidRPr="00587A97" w:rsidRDefault="00DA4745" w:rsidP="008E46CD">
            <w:pPr>
              <w:jc w:val="center"/>
              <w:rPr>
                <w:sz w:val="24"/>
                <w:szCs w:val="24"/>
                <w:highlight w:val="yellow"/>
              </w:rPr>
            </w:pPr>
            <w:r w:rsidRPr="00587A97">
              <w:rPr>
                <w:sz w:val="24"/>
                <w:szCs w:val="24"/>
                <w:highlight w:val="yellow"/>
              </w:rPr>
              <w:t>1.3693</w:t>
            </w:r>
          </w:p>
        </w:tc>
        <w:tc>
          <w:tcPr>
            <w:tcW w:w="1442" w:type="dxa"/>
            <w:tcBorders>
              <w:bottom w:val="single" w:sz="12" w:space="0" w:color="auto"/>
            </w:tcBorders>
          </w:tcPr>
          <w:p w14:paraId="2074C34F" w14:textId="588281CF" w:rsidR="000E380E" w:rsidRPr="00587A97" w:rsidRDefault="00DA4745" w:rsidP="008E46CD">
            <w:pPr>
              <w:jc w:val="center"/>
              <w:rPr>
                <w:sz w:val="24"/>
                <w:szCs w:val="24"/>
                <w:highlight w:val="yellow"/>
              </w:rPr>
            </w:pPr>
            <w:r w:rsidRPr="00587A97">
              <w:rPr>
                <w:sz w:val="24"/>
                <w:szCs w:val="24"/>
                <w:highlight w:val="yellow"/>
              </w:rPr>
              <w:t>.103</w:t>
            </w:r>
          </w:p>
        </w:tc>
      </w:tr>
    </w:tbl>
    <w:p w14:paraId="4684F158" w14:textId="77777777" w:rsidR="000E380E" w:rsidRPr="00587A97" w:rsidRDefault="000E380E" w:rsidP="000E380E">
      <w:pPr>
        <w:rPr>
          <w:rFonts w:ascii="Times New Roman" w:hAnsi="Times New Roman" w:cs="Times New Roman"/>
          <w:highlight w:val="yellow"/>
        </w:rPr>
      </w:pPr>
    </w:p>
    <w:p w14:paraId="752B96CE" w14:textId="5651EE60" w:rsidR="000E380E" w:rsidRPr="00E9355E" w:rsidRDefault="000E380E" w:rsidP="000E380E">
      <w:pPr>
        <w:rPr>
          <w:rFonts w:ascii="Times New Roman" w:hAnsi="Times New Roman" w:cs="Times New Roman"/>
        </w:rPr>
      </w:pPr>
      <w:r w:rsidRPr="00587A97">
        <w:rPr>
          <w:rFonts w:ascii="Times New Roman" w:hAnsi="Times New Roman" w:cs="Times New Roman"/>
          <w:i/>
          <w:highlight w:val="yellow"/>
        </w:rPr>
        <w:t>Note</w:t>
      </w:r>
      <w:r w:rsidRPr="00587A97">
        <w:rPr>
          <w:rFonts w:ascii="Times New Roman" w:hAnsi="Times New Roman" w:cs="Times New Roman"/>
          <w:highlight w:val="yellow"/>
        </w:rPr>
        <w:t xml:space="preserve">: </w:t>
      </w:r>
      <w:r w:rsidRPr="00587A97">
        <w:rPr>
          <w:rFonts w:ascii="Times New Roman" w:hAnsi="Times New Roman" w:cs="Times New Roman"/>
          <w:i/>
          <w:highlight w:val="yellow"/>
        </w:rPr>
        <w:t>b</w:t>
      </w:r>
      <w:r w:rsidRPr="00587A97">
        <w:rPr>
          <w:rFonts w:ascii="Times New Roman" w:hAnsi="Times New Roman" w:cs="Times New Roman"/>
          <w:highlight w:val="yellow"/>
        </w:rPr>
        <w:t xml:space="preserve"> = unstandardized regression coefficient, where models include only intercept and a respective predictor variable. We used the double semi-</w:t>
      </w:r>
      <w:proofErr w:type="spellStart"/>
      <w:r w:rsidRPr="00587A97">
        <w:rPr>
          <w:rFonts w:ascii="Times New Roman" w:hAnsi="Times New Roman" w:cs="Times New Roman"/>
          <w:highlight w:val="yellow"/>
        </w:rPr>
        <w:t>partialing</w:t>
      </w:r>
      <w:proofErr w:type="spellEnd"/>
      <w:r w:rsidRPr="00587A97">
        <w:rPr>
          <w:rFonts w:ascii="Times New Roman" w:hAnsi="Times New Roman" w:cs="Times New Roman"/>
          <w:highlight w:val="yellow"/>
        </w:rPr>
        <w:t xml:space="preserve"> permutation with 1,000 replications for deriving probabilities of observed value (</w:t>
      </w:r>
      <w:r w:rsidRPr="00587A97">
        <w:rPr>
          <w:rFonts w:ascii="Times New Roman" w:hAnsi="Times New Roman" w:cs="Times New Roman"/>
          <w:i/>
          <w:highlight w:val="yellow"/>
        </w:rPr>
        <w:t>b</w:t>
      </w:r>
      <w:r w:rsidRPr="00587A97">
        <w:rPr>
          <w:rFonts w:ascii="Times New Roman" w:hAnsi="Times New Roman" w:cs="Times New Roman"/>
          <w:highlight w:val="yellow"/>
        </w:rPr>
        <w:t xml:space="preserve">) exceeding the either lower or upper tails of the simulated null distribution at .05 level (denoted as </w:t>
      </w:r>
      <w:proofErr w:type="spellStart"/>
      <w:r w:rsidRPr="00587A97">
        <w:rPr>
          <w:rFonts w:ascii="Times New Roman" w:hAnsi="Times New Roman" w:cs="Times New Roman"/>
          <w:i/>
          <w:highlight w:val="yellow"/>
        </w:rPr>
        <w:t>Pr</w:t>
      </w:r>
      <w:proofErr w:type="spellEnd"/>
      <w:r w:rsidRPr="00587A97">
        <w:rPr>
          <w:rFonts w:ascii="Times New Roman" w:hAnsi="Times New Roman" w:cs="Times New Roman"/>
          <w:highlight w:val="yellow"/>
        </w:rPr>
        <w:t xml:space="preserve"> ≥ (|</w:t>
      </w:r>
      <w:r w:rsidRPr="00587A97">
        <w:rPr>
          <w:rFonts w:ascii="Times New Roman" w:hAnsi="Times New Roman" w:cs="Times New Roman"/>
          <w:i/>
          <w:highlight w:val="yellow"/>
        </w:rPr>
        <w:t>b</w:t>
      </w:r>
      <w:r w:rsidRPr="00587A97">
        <w:rPr>
          <w:rFonts w:ascii="Times New Roman" w:hAnsi="Times New Roman" w:cs="Times New Roman"/>
          <w:highlight w:val="yellow"/>
        </w:rPr>
        <w:t>|) above).</w:t>
      </w:r>
      <w:r w:rsidRPr="00E9355E">
        <w:rPr>
          <w:rFonts w:ascii="Times New Roman" w:hAnsi="Times New Roman" w:cs="Times New Roman"/>
        </w:rPr>
        <w:t xml:space="preserve"> </w:t>
      </w:r>
    </w:p>
    <w:p w14:paraId="244554E0" w14:textId="77777777" w:rsidR="000E380E" w:rsidRPr="00E9355E" w:rsidRDefault="000E380E" w:rsidP="000E380E">
      <w:pPr>
        <w:rPr>
          <w:rFonts w:ascii="Times New Roman" w:hAnsi="Times New Roman" w:cs="Times New Roman"/>
        </w:rPr>
      </w:pPr>
    </w:p>
    <w:p w14:paraId="68E639AD" w14:textId="77777777" w:rsidR="00265E03" w:rsidRPr="003D6A2D" w:rsidRDefault="00265E03" w:rsidP="00910FA8">
      <w:pPr>
        <w:adjustRightInd w:val="0"/>
        <w:snapToGrid w:val="0"/>
        <w:contextualSpacing/>
        <w:rPr>
          <w:rFonts w:ascii="Times New Roman" w:hAnsi="Times New Roman" w:cs="Times New Roman"/>
        </w:rPr>
        <w:sectPr w:rsidR="00265E03" w:rsidRPr="003D6A2D" w:rsidSect="00B30B47">
          <w:headerReference w:type="even" r:id="rId10"/>
          <w:headerReference w:type="default" r:id="rId11"/>
          <w:endnotePr>
            <w:numFmt w:val="decimal"/>
          </w:endnotePr>
          <w:pgSz w:w="11900" w:h="16840" w:code="9"/>
          <w:pgMar w:top="1440" w:right="1440" w:bottom="1440" w:left="1440" w:header="709" w:footer="709" w:gutter="0"/>
          <w:pgNumType w:start="1"/>
          <w:cols w:space="708"/>
          <w:docGrid w:linePitch="326"/>
        </w:sectPr>
      </w:pPr>
    </w:p>
    <w:p w14:paraId="354071BC" w14:textId="2F5E8C1C" w:rsidR="00652370" w:rsidRDefault="009107E7" w:rsidP="00B35C14">
      <w:pPr>
        <w:widowControl w:val="0"/>
        <w:adjustRightInd w:val="0"/>
        <w:snapToGrid w:val="0"/>
        <w:spacing w:line="360" w:lineRule="auto"/>
        <w:contextualSpacing/>
        <w:rPr>
          <w:rFonts w:ascii="Times New Roman" w:hAnsi="Times New Roman" w:cs="Times New Roman"/>
        </w:rPr>
      </w:pPr>
      <w:r>
        <w:rPr>
          <w:rFonts w:ascii="Times New Roman" w:hAnsi="Times New Roman" w:cs="Times New Roman"/>
        </w:rPr>
        <w:lastRenderedPageBreak/>
        <w:t xml:space="preserve">Table </w:t>
      </w:r>
      <w:r w:rsidR="000E380E">
        <w:rPr>
          <w:rFonts w:ascii="Times New Roman" w:hAnsi="Times New Roman" w:cs="Times New Roman"/>
        </w:rPr>
        <w:t>3</w:t>
      </w:r>
    </w:p>
    <w:p w14:paraId="78F6E314" w14:textId="3797F91C" w:rsidR="00B35C14" w:rsidRPr="00BF5D89" w:rsidRDefault="008B2285" w:rsidP="008222C3">
      <w:pPr>
        <w:widowControl w:val="0"/>
        <w:adjustRightInd w:val="0"/>
        <w:snapToGrid w:val="0"/>
        <w:spacing w:line="360" w:lineRule="auto"/>
        <w:contextualSpacing/>
        <w:rPr>
          <w:rFonts w:ascii="Times New Roman" w:hAnsi="Times New Roman" w:cs="Times New Roman"/>
          <w:i/>
        </w:rPr>
      </w:pPr>
      <w:r w:rsidRPr="00BF5D89">
        <w:rPr>
          <w:rFonts w:ascii="Times New Roman" w:hAnsi="Times New Roman" w:cs="Times New Roman"/>
          <w:i/>
        </w:rPr>
        <w:t>Bootstrapped TERGM E</w:t>
      </w:r>
      <w:r w:rsidR="00B35C14" w:rsidRPr="00BF5D89">
        <w:rPr>
          <w:rFonts w:ascii="Times New Roman" w:hAnsi="Times New Roman" w:cs="Times New Roman"/>
          <w:i/>
        </w:rPr>
        <w:t xml:space="preserve">stimates (95% </w:t>
      </w:r>
      <w:r w:rsidRPr="00BF5D89">
        <w:rPr>
          <w:rFonts w:ascii="Times New Roman" w:eastAsia="Times New Roman" w:hAnsi="Times New Roman" w:cs="Times New Roman"/>
          <w:i/>
        </w:rPr>
        <w:t>Bias-Corrected and A</w:t>
      </w:r>
      <w:r w:rsidR="00B35C14" w:rsidRPr="00BF5D89">
        <w:rPr>
          <w:rFonts w:ascii="Times New Roman" w:eastAsia="Times New Roman" w:hAnsi="Times New Roman" w:cs="Times New Roman"/>
          <w:i/>
        </w:rPr>
        <w:t xml:space="preserve">ccelerated </w:t>
      </w:r>
      <w:r w:rsidRPr="00BF5D89">
        <w:rPr>
          <w:rFonts w:ascii="Times New Roman" w:hAnsi="Times New Roman" w:cs="Times New Roman"/>
          <w:i/>
        </w:rPr>
        <w:t>Confidence Intervals Within B</w:t>
      </w:r>
      <w:r w:rsidR="00B35C14" w:rsidRPr="00BF5D89">
        <w:rPr>
          <w:rFonts w:ascii="Times New Roman" w:hAnsi="Times New Roman" w:cs="Times New Roman"/>
          <w:i/>
        </w:rPr>
        <w:t>rackets)</w:t>
      </w:r>
    </w:p>
    <w:tbl>
      <w:tblPr>
        <w:tblStyle w:val="TableGridLight1"/>
        <w:tblW w:w="14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551"/>
        <w:gridCol w:w="2551"/>
        <w:gridCol w:w="2551"/>
        <w:gridCol w:w="2127"/>
        <w:gridCol w:w="425"/>
      </w:tblGrid>
      <w:tr w:rsidR="008222C3" w:rsidRPr="003D6A2D" w14:paraId="164C96FC" w14:textId="77777777" w:rsidTr="00717F01">
        <w:trPr>
          <w:trHeight w:val="138"/>
        </w:trPr>
        <w:tc>
          <w:tcPr>
            <w:tcW w:w="3936" w:type="dxa"/>
            <w:tcBorders>
              <w:top w:val="single" w:sz="12" w:space="0" w:color="auto"/>
              <w:bottom w:val="single" w:sz="12" w:space="0" w:color="auto"/>
            </w:tcBorders>
            <w:hideMark/>
          </w:tcPr>
          <w:p w14:paraId="31142391" w14:textId="77777777" w:rsidR="008222C3" w:rsidRPr="003D6A2D" w:rsidRDefault="008222C3" w:rsidP="00037E45">
            <w:pPr>
              <w:widowControl w:val="0"/>
              <w:adjustRightInd w:val="0"/>
              <w:snapToGrid w:val="0"/>
              <w:contextualSpacing/>
              <w:rPr>
                <w:rFonts w:ascii="Times New Roman" w:hAnsi="Times New Roman" w:cs="Times New Roman"/>
              </w:rPr>
            </w:pPr>
          </w:p>
        </w:tc>
        <w:tc>
          <w:tcPr>
            <w:tcW w:w="2551" w:type="dxa"/>
            <w:tcBorders>
              <w:top w:val="single" w:sz="12" w:space="0" w:color="auto"/>
              <w:bottom w:val="single" w:sz="12" w:space="0" w:color="auto"/>
            </w:tcBorders>
            <w:vAlign w:val="center"/>
          </w:tcPr>
          <w:p w14:paraId="6CA53D93" w14:textId="77777777" w:rsidR="008222C3" w:rsidRPr="00D11D17" w:rsidRDefault="008222C3" w:rsidP="00037E45">
            <w:pPr>
              <w:widowControl w:val="0"/>
              <w:adjustRightInd w:val="0"/>
              <w:snapToGrid w:val="0"/>
              <w:contextualSpacing/>
              <w:jc w:val="center"/>
              <w:rPr>
                <w:rFonts w:ascii="Times New Roman" w:eastAsia="Times New Roman" w:hAnsi="Times New Roman" w:cs="Times New Roman"/>
                <w:b/>
                <w:bCs/>
              </w:rPr>
            </w:pPr>
            <w:r w:rsidRPr="00D11D17">
              <w:rPr>
                <w:rFonts w:ascii="Times New Roman" w:eastAsia="Times New Roman" w:hAnsi="Times New Roman" w:cs="Times New Roman"/>
                <w:b/>
                <w:bCs/>
              </w:rPr>
              <w:t>Final Model</w:t>
            </w:r>
          </w:p>
        </w:tc>
        <w:tc>
          <w:tcPr>
            <w:tcW w:w="2551" w:type="dxa"/>
            <w:tcBorders>
              <w:top w:val="single" w:sz="12" w:space="0" w:color="auto"/>
              <w:bottom w:val="single" w:sz="12" w:space="0" w:color="auto"/>
            </w:tcBorders>
            <w:vAlign w:val="center"/>
            <w:hideMark/>
          </w:tcPr>
          <w:p w14:paraId="1A3830AF" w14:textId="60D08290" w:rsidR="008222C3" w:rsidRPr="00D11D17" w:rsidRDefault="008222C3" w:rsidP="00037E45">
            <w:pPr>
              <w:widowControl w:val="0"/>
              <w:adjustRightInd w:val="0"/>
              <w:snapToGrid w:val="0"/>
              <w:contextualSpacing/>
              <w:jc w:val="center"/>
              <w:rPr>
                <w:rFonts w:ascii="Times New Roman" w:eastAsia="Times New Roman" w:hAnsi="Times New Roman" w:cs="Times New Roman"/>
                <w:b/>
                <w:bCs/>
              </w:rPr>
            </w:pPr>
            <w:r w:rsidRPr="00D11D17">
              <w:rPr>
                <w:rFonts w:ascii="Times New Roman" w:eastAsia="Times New Roman" w:hAnsi="Times New Roman" w:cs="Times New Roman"/>
                <w:b/>
                <w:bCs/>
              </w:rPr>
              <w:t>Interaction I</w:t>
            </w:r>
          </w:p>
        </w:tc>
        <w:tc>
          <w:tcPr>
            <w:tcW w:w="2551" w:type="dxa"/>
            <w:tcBorders>
              <w:top w:val="single" w:sz="12" w:space="0" w:color="auto"/>
              <w:bottom w:val="single" w:sz="12" w:space="0" w:color="auto"/>
            </w:tcBorders>
            <w:vAlign w:val="center"/>
            <w:hideMark/>
          </w:tcPr>
          <w:p w14:paraId="78B05BD9" w14:textId="3A2DBCFB" w:rsidR="008222C3" w:rsidRPr="00D11D17" w:rsidRDefault="008222C3" w:rsidP="00037E45">
            <w:pPr>
              <w:widowControl w:val="0"/>
              <w:adjustRightInd w:val="0"/>
              <w:snapToGrid w:val="0"/>
              <w:contextualSpacing/>
              <w:jc w:val="center"/>
              <w:rPr>
                <w:rFonts w:ascii="Times New Roman" w:eastAsia="Times New Roman" w:hAnsi="Times New Roman" w:cs="Times New Roman"/>
                <w:b/>
                <w:bCs/>
              </w:rPr>
            </w:pPr>
            <w:r w:rsidRPr="00D11D17">
              <w:rPr>
                <w:rFonts w:ascii="Times New Roman" w:eastAsia="Times New Roman" w:hAnsi="Times New Roman" w:cs="Times New Roman"/>
                <w:b/>
                <w:bCs/>
              </w:rPr>
              <w:t>Interaction II</w:t>
            </w:r>
          </w:p>
        </w:tc>
        <w:tc>
          <w:tcPr>
            <w:tcW w:w="2552" w:type="dxa"/>
            <w:gridSpan w:val="2"/>
            <w:tcBorders>
              <w:top w:val="single" w:sz="12" w:space="0" w:color="auto"/>
              <w:bottom w:val="single" w:sz="12" w:space="0" w:color="auto"/>
            </w:tcBorders>
            <w:vAlign w:val="center"/>
            <w:hideMark/>
          </w:tcPr>
          <w:p w14:paraId="20C08F77" w14:textId="07B7CDE4" w:rsidR="008222C3" w:rsidRPr="00D11D17" w:rsidRDefault="008222C3" w:rsidP="00037E45">
            <w:pPr>
              <w:widowControl w:val="0"/>
              <w:adjustRightInd w:val="0"/>
              <w:snapToGrid w:val="0"/>
              <w:contextualSpacing/>
              <w:jc w:val="center"/>
              <w:rPr>
                <w:rFonts w:ascii="Times New Roman" w:eastAsia="Times New Roman" w:hAnsi="Times New Roman" w:cs="Times New Roman"/>
                <w:b/>
                <w:bCs/>
              </w:rPr>
            </w:pPr>
            <w:r w:rsidRPr="00D11D17">
              <w:rPr>
                <w:rFonts w:ascii="Times New Roman" w:eastAsia="Times New Roman" w:hAnsi="Times New Roman" w:cs="Times New Roman"/>
                <w:b/>
                <w:bCs/>
              </w:rPr>
              <w:t>Interaction III</w:t>
            </w:r>
          </w:p>
        </w:tc>
      </w:tr>
      <w:tr w:rsidR="008222C3" w:rsidRPr="003D6A2D" w14:paraId="00586526" w14:textId="77777777" w:rsidTr="008222C3">
        <w:trPr>
          <w:trHeight w:val="45"/>
        </w:trPr>
        <w:tc>
          <w:tcPr>
            <w:tcW w:w="3936" w:type="dxa"/>
            <w:tcBorders>
              <w:top w:val="single" w:sz="12" w:space="0" w:color="auto"/>
            </w:tcBorders>
            <w:hideMark/>
          </w:tcPr>
          <w:p w14:paraId="1348F15B" w14:textId="77777777" w:rsidR="008222C3" w:rsidRPr="003D6A2D" w:rsidRDefault="008222C3" w:rsidP="00037E45">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Edges (Intercept)</w:t>
            </w:r>
          </w:p>
        </w:tc>
        <w:tc>
          <w:tcPr>
            <w:tcW w:w="2551" w:type="dxa"/>
            <w:tcBorders>
              <w:top w:val="single" w:sz="12" w:space="0" w:color="auto"/>
            </w:tcBorders>
          </w:tcPr>
          <w:p w14:paraId="705FDF30" w14:textId="226A3914"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-1.890</w:t>
            </w:r>
            <w:r w:rsidRPr="00805005">
              <w:rPr>
                <w:rFonts w:ascii="Times New Roman" w:eastAsia="Times New Roman" w:hAnsi="Times New Roman" w:cs="Times New Roman"/>
              </w:rPr>
              <w:t xml:space="preserve"> [-2.932; -1.</w:t>
            </w:r>
            <w:proofErr w:type="gramStart"/>
            <w:r w:rsidRPr="00805005">
              <w:rPr>
                <w:rFonts w:ascii="Times New Roman" w:eastAsia="Times New Roman" w:hAnsi="Times New Roman" w:cs="Times New Roman"/>
              </w:rPr>
              <w:t>392]</w:t>
            </w:r>
            <w:r w:rsidRPr="00805005">
              <w:rPr>
                <w:rFonts w:ascii="Times New Roman" w:eastAsia="Times New Roman" w:hAnsi="Times New Roman" w:cs="Times New Roman"/>
                <w:vertAlign w:val="superscript"/>
              </w:rPr>
              <w:t>*</w:t>
            </w:r>
            <w:proofErr w:type="gramEnd"/>
          </w:p>
        </w:tc>
        <w:tc>
          <w:tcPr>
            <w:tcW w:w="2551" w:type="dxa"/>
            <w:tcBorders>
              <w:top w:val="single" w:sz="12" w:space="0" w:color="auto"/>
            </w:tcBorders>
            <w:hideMark/>
          </w:tcPr>
          <w:p w14:paraId="290217F2" w14:textId="601C8676"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-1.819</w:t>
            </w:r>
            <w:r w:rsidRPr="00805005">
              <w:rPr>
                <w:rFonts w:ascii="Times New Roman" w:eastAsia="Times New Roman" w:hAnsi="Times New Roman" w:cs="Times New Roman"/>
              </w:rPr>
              <w:t xml:space="preserve"> [-2.732; -.</w:t>
            </w:r>
            <w:proofErr w:type="gramStart"/>
            <w:r w:rsidRPr="00805005">
              <w:rPr>
                <w:rFonts w:ascii="Times New Roman" w:eastAsia="Times New Roman" w:hAnsi="Times New Roman" w:cs="Times New Roman"/>
              </w:rPr>
              <w:t>304]</w:t>
            </w:r>
            <w:r w:rsidRPr="00805005">
              <w:rPr>
                <w:rFonts w:ascii="Times New Roman" w:eastAsia="Times New Roman" w:hAnsi="Times New Roman" w:cs="Times New Roman"/>
                <w:vertAlign w:val="superscript"/>
              </w:rPr>
              <w:t>*</w:t>
            </w:r>
            <w:proofErr w:type="gramEnd"/>
          </w:p>
        </w:tc>
        <w:tc>
          <w:tcPr>
            <w:tcW w:w="2551" w:type="dxa"/>
            <w:tcBorders>
              <w:top w:val="single" w:sz="12" w:space="0" w:color="auto"/>
            </w:tcBorders>
            <w:hideMark/>
          </w:tcPr>
          <w:p w14:paraId="505D5AC8" w14:textId="415F40AC"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-1.823</w:t>
            </w:r>
            <w:r w:rsidRPr="00805005">
              <w:rPr>
                <w:rFonts w:ascii="Times New Roman" w:eastAsia="Times New Roman" w:hAnsi="Times New Roman" w:cs="Times New Roman"/>
              </w:rPr>
              <w:t xml:space="preserve"> [-2.807; -1.</w:t>
            </w:r>
            <w:proofErr w:type="gramStart"/>
            <w:r w:rsidRPr="00805005">
              <w:rPr>
                <w:rFonts w:ascii="Times New Roman" w:eastAsia="Times New Roman" w:hAnsi="Times New Roman" w:cs="Times New Roman"/>
              </w:rPr>
              <w:t>169]</w:t>
            </w:r>
            <w:r w:rsidRPr="00805005">
              <w:rPr>
                <w:rFonts w:ascii="Times New Roman" w:eastAsia="Times New Roman" w:hAnsi="Times New Roman" w:cs="Times New Roman"/>
                <w:vertAlign w:val="superscript"/>
              </w:rPr>
              <w:t>*</w:t>
            </w:r>
            <w:proofErr w:type="gramEnd"/>
          </w:p>
        </w:tc>
        <w:tc>
          <w:tcPr>
            <w:tcW w:w="2552" w:type="dxa"/>
            <w:gridSpan w:val="2"/>
            <w:tcBorders>
              <w:top w:val="single" w:sz="12" w:space="0" w:color="auto"/>
            </w:tcBorders>
            <w:hideMark/>
          </w:tcPr>
          <w:p w14:paraId="28708984" w14:textId="7E40DE39"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-1.936</w:t>
            </w:r>
            <w:r w:rsidRPr="00805005">
              <w:rPr>
                <w:rFonts w:ascii="Times New Roman" w:eastAsia="Times New Roman" w:hAnsi="Times New Roman" w:cs="Times New Roman"/>
              </w:rPr>
              <w:t xml:space="preserve"> [-2.937; -1.</w:t>
            </w:r>
            <w:proofErr w:type="gramStart"/>
            <w:r w:rsidRPr="00805005">
              <w:rPr>
                <w:rFonts w:ascii="Times New Roman" w:eastAsia="Times New Roman" w:hAnsi="Times New Roman" w:cs="Times New Roman"/>
              </w:rPr>
              <w:t>098]</w:t>
            </w:r>
            <w:r w:rsidRPr="00805005">
              <w:rPr>
                <w:rFonts w:ascii="Times New Roman" w:eastAsia="Times New Roman" w:hAnsi="Times New Roman" w:cs="Times New Roman"/>
                <w:vertAlign w:val="superscript"/>
              </w:rPr>
              <w:t>*</w:t>
            </w:r>
            <w:proofErr w:type="gramEnd"/>
          </w:p>
        </w:tc>
      </w:tr>
      <w:tr w:rsidR="008222C3" w:rsidRPr="003D6A2D" w14:paraId="18E4A59B" w14:textId="77777777" w:rsidTr="008222C3">
        <w:trPr>
          <w:trHeight w:val="267"/>
        </w:trPr>
        <w:tc>
          <w:tcPr>
            <w:tcW w:w="3936" w:type="dxa"/>
          </w:tcPr>
          <w:p w14:paraId="5A2D0E43" w14:textId="77777777" w:rsidR="008222C3" w:rsidRPr="009F0558" w:rsidRDefault="008222C3" w:rsidP="00037E45">
            <w:pPr>
              <w:widowControl w:val="0"/>
              <w:adjustRightInd w:val="0"/>
              <w:snapToGrid w:val="0"/>
              <w:contextualSpacing/>
              <w:rPr>
                <w:rFonts w:ascii="Times New Roman" w:eastAsia="Times New Roman" w:hAnsi="Times New Roman" w:cs="Times New Roman"/>
                <w:i/>
                <w:u w:val="single"/>
              </w:rPr>
            </w:pPr>
            <w:r w:rsidRPr="009F0558">
              <w:rPr>
                <w:rFonts w:ascii="Times New Roman" w:eastAsia="Times New Roman" w:hAnsi="Times New Roman" w:cs="Times New Roman"/>
                <w:i/>
                <w:u w:val="single"/>
              </w:rPr>
              <w:t>Motivation and homophily</w:t>
            </w:r>
          </w:p>
        </w:tc>
        <w:tc>
          <w:tcPr>
            <w:tcW w:w="2551" w:type="dxa"/>
          </w:tcPr>
          <w:p w14:paraId="0D8907AC"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c>
          <w:tcPr>
            <w:tcW w:w="2551" w:type="dxa"/>
          </w:tcPr>
          <w:p w14:paraId="5CF7FF7D"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c>
          <w:tcPr>
            <w:tcW w:w="2551" w:type="dxa"/>
          </w:tcPr>
          <w:p w14:paraId="31114C7B"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c>
          <w:tcPr>
            <w:tcW w:w="2552" w:type="dxa"/>
            <w:gridSpan w:val="2"/>
          </w:tcPr>
          <w:p w14:paraId="7FAFDE00"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r>
      <w:tr w:rsidR="008222C3" w:rsidRPr="003D6A2D" w14:paraId="19F5C500" w14:textId="77777777" w:rsidTr="008222C3">
        <w:trPr>
          <w:trHeight w:val="267"/>
        </w:trPr>
        <w:tc>
          <w:tcPr>
            <w:tcW w:w="3936" w:type="dxa"/>
          </w:tcPr>
          <w:p w14:paraId="16B1EBAD" w14:textId="321C4BAE" w:rsidR="008222C3" w:rsidRPr="003D6A2D" w:rsidRDefault="008222C3" w:rsidP="00037E45">
            <w:pPr>
              <w:widowControl w:val="0"/>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 xml:space="preserve">  Consistency, in-ties</w:t>
            </w:r>
            <w:r w:rsidRPr="003D6A2D">
              <w:rPr>
                <w:rFonts w:ascii="Times New Roman" w:eastAsia="Times New Roman" w:hAnsi="Times New Roman" w:cs="Times New Roman"/>
              </w:rPr>
              <w:t xml:space="preserve"> (RQ)</w:t>
            </w:r>
          </w:p>
        </w:tc>
        <w:tc>
          <w:tcPr>
            <w:tcW w:w="2551" w:type="dxa"/>
          </w:tcPr>
          <w:p w14:paraId="42AB0073"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.034</w:t>
            </w:r>
            <w:r w:rsidRPr="00805005">
              <w:rPr>
                <w:rFonts w:ascii="Times New Roman" w:eastAsia="Times New Roman" w:hAnsi="Times New Roman" w:cs="Times New Roman"/>
              </w:rPr>
              <w:t xml:space="preserve"> [.009; .</w:t>
            </w:r>
            <w:proofErr w:type="gramStart"/>
            <w:r w:rsidRPr="00805005">
              <w:rPr>
                <w:rFonts w:ascii="Times New Roman" w:eastAsia="Times New Roman" w:hAnsi="Times New Roman" w:cs="Times New Roman"/>
              </w:rPr>
              <w:t>113]</w:t>
            </w:r>
            <w:r w:rsidRPr="00805005">
              <w:rPr>
                <w:rFonts w:ascii="Times New Roman" w:eastAsia="Times New Roman" w:hAnsi="Times New Roman" w:cs="Times New Roman"/>
                <w:vertAlign w:val="superscript"/>
              </w:rPr>
              <w:t>*</w:t>
            </w:r>
            <w:proofErr w:type="gramEnd"/>
          </w:p>
        </w:tc>
        <w:tc>
          <w:tcPr>
            <w:tcW w:w="2551" w:type="dxa"/>
          </w:tcPr>
          <w:p w14:paraId="353D02E3"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.037 [-.004; .113]</w:t>
            </w:r>
          </w:p>
        </w:tc>
        <w:tc>
          <w:tcPr>
            <w:tcW w:w="2551" w:type="dxa"/>
          </w:tcPr>
          <w:p w14:paraId="00A48068"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.037</w:t>
            </w:r>
            <w:r w:rsidRPr="00805005">
              <w:rPr>
                <w:rFonts w:ascii="Times New Roman" w:eastAsia="Times New Roman" w:hAnsi="Times New Roman" w:cs="Times New Roman"/>
              </w:rPr>
              <w:t xml:space="preserve"> [.010; .</w:t>
            </w:r>
            <w:proofErr w:type="gramStart"/>
            <w:r w:rsidRPr="00805005">
              <w:rPr>
                <w:rFonts w:ascii="Times New Roman" w:eastAsia="Times New Roman" w:hAnsi="Times New Roman" w:cs="Times New Roman"/>
              </w:rPr>
              <w:t>113]</w:t>
            </w:r>
            <w:r w:rsidRPr="00805005">
              <w:rPr>
                <w:rFonts w:ascii="Times New Roman" w:eastAsia="Times New Roman" w:hAnsi="Times New Roman" w:cs="Times New Roman"/>
                <w:vertAlign w:val="superscript"/>
              </w:rPr>
              <w:t>*</w:t>
            </w:r>
            <w:proofErr w:type="gramEnd"/>
          </w:p>
        </w:tc>
        <w:tc>
          <w:tcPr>
            <w:tcW w:w="2552" w:type="dxa"/>
            <w:gridSpan w:val="2"/>
          </w:tcPr>
          <w:p w14:paraId="41DEC343"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.037</w:t>
            </w:r>
            <w:r w:rsidRPr="00805005">
              <w:rPr>
                <w:rFonts w:ascii="Times New Roman" w:eastAsia="Times New Roman" w:hAnsi="Times New Roman" w:cs="Times New Roman"/>
              </w:rPr>
              <w:t xml:space="preserve"> [.010; .</w:t>
            </w:r>
            <w:proofErr w:type="gramStart"/>
            <w:r w:rsidRPr="00805005">
              <w:rPr>
                <w:rFonts w:ascii="Times New Roman" w:eastAsia="Times New Roman" w:hAnsi="Times New Roman" w:cs="Times New Roman"/>
              </w:rPr>
              <w:t>113]</w:t>
            </w:r>
            <w:r w:rsidRPr="00805005">
              <w:rPr>
                <w:rFonts w:ascii="Times New Roman" w:eastAsia="Times New Roman" w:hAnsi="Times New Roman" w:cs="Times New Roman"/>
                <w:vertAlign w:val="superscript"/>
              </w:rPr>
              <w:t>*</w:t>
            </w:r>
            <w:proofErr w:type="gramEnd"/>
          </w:p>
        </w:tc>
      </w:tr>
      <w:tr w:rsidR="008222C3" w:rsidRPr="003D6A2D" w14:paraId="048A00A9" w14:textId="77777777" w:rsidTr="008222C3">
        <w:trPr>
          <w:trHeight w:val="267"/>
        </w:trPr>
        <w:tc>
          <w:tcPr>
            <w:tcW w:w="3936" w:type="dxa"/>
          </w:tcPr>
          <w:p w14:paraId="04933FE9" w14:textId="3D68694A" w:rsidR="008222C3" w:rsidRPr="003D6A2D" w:rsidRDefault="008222C3" w:rsidP="00037E45">
            <w:pPr>
              <w:widowControl w:val="0"/>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 xml:space="preserve">  Consistency, out-ties </w:t>
            </w:r>
            <w:r w:rsidRPr="003D6A2D">
              <w:rPr>
                <w:rFonts w:ascii="Times New Roman" w:eastAsia="Times New Roman" w:hAnsi="Times New Roman" w:cs="Times New Roman"/>
              </w:rPr>
              <w:t>(RQ)</w:t>
            </w:r>
          </w:p>
        </w:tc>
        <w:tc>
          <w:tcPr>
            <w:tcW w:w="2551" w:type="dxa"/>
          </w:tcPr>
          <w:p w14:paraId="200775E2"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.025 [-.044; .077]</w:t>
            </w:r>
          </w:p>
        </w:tc>
        <w:tc>
          <w:tcPr>
            <w:tcW w:w="2551" w:type="dxa"/>
          </w:tcPr>
          <w:p w14:paraId="59422755"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.019 [-.112; .071]</w:t>
            </w:r>
          </w:p>
        </w:tc>
        <w:tc>
          <w:tcPr>
            <w:tcW w:w="2551" w:type="dxa"/>
          </w:tcPr>
          <w:p w14:paraId="59EBC59D"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.019 [-.112; .071]</w:t>
            </w:r>
          </w:p>
        </w:tc>
        <w:tc>
          <w:tcPr>
            <w:tcW w:w="2552" w:type="dxa"/>
            <w:gridSpan w:val="2"/>
          </w:tcPr>
          <w:p w14:paraId="4508FACA"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.019 [-.043; .071]</w:t>
            </w:r>
          </w:p>
        </w:tc>
      </w:tr>
      <w:tr w:rsidR="008222C3" w:rsidRPr="003D6A2D" w14:paraId="7A9986A0" w14:textId="77777777" w:rsidTr="008222C3">
        <w:trPr>
          <w:trHeight w:val="267"/>
        </w:trPr>
        <w:tc>
          <w:tcPr>
            <w:tcW w:w="3936" w:type="dxa"/>
          </w:tcPr>
          <w:p w14:paraId="3D480EBD" w14:textId="42F34DDE" w:rsidR="008222C3" w:rsidRPr="003D6A2D" w:rsidRDefault="008222C3" w:rsidP="00037E45">
            <w:pPr>
              <w:widowControl w:val="0"/>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 xml:space="preserve">  Understanding, in-ties</w:t>
            </w:r>
            <w:r w:rsidRPr="003D6A2D">
              <w:rPr>
                <w:rFonts w:ascii="Times New Roman" w:eastAsia="Times New Roman" w:hAnsi="Times New Roman" w:cs="Times New Roman"/>
              </w:rPr>
              <w:t xml:space="preserve"> (RQ)</w:t>
            </w:r>
          </w:p>
        </w:tc>
        <w:tc>
          <w:tcPr>
            <w:tcW w:w="2551" w:type="dxa"/>
          </w:tcPr>
          <w:p w14:paraId="106A3D1C"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-.052 [-.080; .022]</w:t>
            </w:r>
          </w:p>
        </w:tc>
        <w:tc>
          <w:tcPr>
            <w:tcW w:w="2551" w:type="dxa"/>
          </w:tcPr>
          <w:p w14:paraId="56B7037B"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-.049 [-.103; .022]</w:t>
            </w:r>
          </w:p>
        </w:tc>
        <w:tc>
          <w:tcPr>
            <w:tcW w:w="2551" w:type="dxa"/>
          </w:tcPr>
          <w:p w14:paraId="460D7B3F"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-.049 [-.103; .022]</w:t>
            </w:r>
          </w:p>
        </w:tc>
        <w:tc>
          <w:tcPr>
            <w:tcW w:w="2552" w:type="dxa"/>
            <w:gridSpan w:val="2"/>
          </w:tcPr>
          <w:p w14:paraId="0E3DF981"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-.049 [-.078; .022]</w:t>
            </w:r>
          </w:p>
        </w:tc>
      </w:tr>
      <w:tr w:rsidR="008222C3" w:rsidRPr="003D6A2D" w14:paraId="7B7507D5" w14:textId="77777777" w:rsidTr="008222C3">
        <w:trPr>
          <w:trHeight w:val="267"/>
        </w:trPr>
        <w:tc>
          <w:tcPr>
            <w:tcW w:w="3936" w:type="dxa"/>
          </w:tcPr>
          <w:p w14:paraId="6ECEB43D" w14:textId="762C73FA" w:rsidR="008222C3" w:rsidRPr="003D6A2D" w:rsidRDefault="008222C3" w:rsidP="00037E45">
            <w:pPr>
              <w:widowControl w:val="0"/>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 xml:space="preserve">  Understanding, out-ties</w:t>
            </w:r>
            <w:r w:rsidRPr="003D6A2D">
              <w:rPr>
                <w:rFonts w:ascii="Times New Roman" w:eastAsia="Times New Roman" w:hAnsi="Times New Roman" w:cs="Times New Roman"/>
              </w:rPr>
              <w:t xml:space="preserve"> (RQ)</w:t>
            </w:r>
          </w:p>
        </w:tc>
        <w:tc>
          <w:tcPr>
            <w:tcW w:w="2551" w:type="dxa"/>
          </w:tcPr>
          <w:p w14:paraId="0AE57BC7"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bCs/>
              </w:rPr>
            </w:pPr>
            <w:r w:rsidRPr="00805005">
              <w:rPr>
                <w:rFonts w:ascii="Times New Roman" w:eastAsia="Times New Roman" w:hAnsi="Times New Roman" w:cs="Times New Roman"/>
                <w:bCs/>
              </w:rPr>
              <w:t>.028</w:t>
            </w:r>
            <w:r w:rsidRPr="00805005">
              <w:rPr>
                <w:rFonts w:ascii="Times New Roman" w:eastAsia="Times New Roman" w:hAnsi="Times New Roman" w:cs="Times New Roman"/>
              </w:rPr>
              <w:t xml:space="preserve"> [.005; .</w:t>
            </w:r>
            <w:proofErr w:type="gramStart"/>
            <w:r w:rsidRPr="00805005">
              <w:rPr>
                <w:rFonts w:ascii="Times New Roman" w:eastAsia="Times New Roman" w:hAnsi="Times New Roman" w:cs="Times New Roman"/>
              </w:rPr>
              <w:t>076]</w:t>
            </w:r>
            <w:r w:rsidRPr="00805005">
              <w:rPr>
                <w:rFonts w:ascii="Times New Roman" w:eastAsia="Times New Roman" w:hAnsi="Times New Roman" w:cs="Times New Roman"/>
                <w:vertAlign w:val="superscript"/>
              </w:rPr>
              <w:t>*</w:t>
            </w:r>
            <w:proofErr w:type="gramEnd"/>
          </w:p>
        </w:tc>
        <w:tc>
          <w:tcPr>
            <w:tcW w:w="2551" w:type="dxa"/>
          </w:tcPr>
          <w:p w14:paraId="20CA3F43"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.036</w:t>
            </w:r>
            <w:r w:rsidRPr="00805005">
              <w:rPr>
                <w:rFonts w:ascii="Times New Roman" w:eastAsia="Times New Roman" w:hAnsi="Times New Roman" w:cs="Times New Roman"/>
              </w:rPr>
              <w:t xml:space="preserve"> [.012; .</w:t>
            </w:r>
            <w:proofErr w:type="gramStart"/>
            <w:r w:rsidRPr="00805005">
              <w:rPr>
                <w:rFonts w:ascii="Times New Roman" w:eastAsia="Times New Roman" w:hAnsi="Times New Roman" w:cs="Times New Roman"/>
              </w:rPr>
              <w:t>075]</w:t>
            </w:r>
            <w:r w:rsidRPr="00805005">
              <w:rPr>
                <w:rFonts w:ascii="Times New Roman" w:eastAsia="Times New Roman" w:hAnsi="Times New Roman" w:cs="Times New Roman"/>
                <w:vertAlign w:val="superscript"/>
              </w:rPr>
              <w:t>*</w:t>
            </w:r>
            <w:proofErr w:type="gramEnd"/>
          </w:p>
        </w:tc>
        <w:tc>
          <w:tcPr>
            <w:tcW w:w="2551" w:type="dxa"/>
          </w:tcPr>
          <w:p w14:paraId="09E9A923"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.035</w:t>
            </w:r>
            <w:r w:rsidRPr="00805005">
              <w:rPr>
                <w:rFonts w:ascii="Times New Roman" w:eastAsia="Times New Roman" w:hAnsi="Times New Roman" w:cs="Times New Roman"/>
              </w:rPr>
              <w:t xml:space="preserve"> [.011; .</w:t>
            </w:r>
            <w:proofErr w:type="gramStart"/>
            <w:r w:rsidRPr="00805005">
              <w:rPr>
                <w:rFonts w:ascii="Times New Roman" w:eastAsia="Times New Roman" w:hAnsi="Times New Roman" w:cs="Times New Roman"/>
              </w:rPr>
              <w:t>087]</w:t>
            </w:r>
            <w:r w:rsidRPr="00805005">
              <w:rPr>
                <w:rFonts w:ascii="Times New Roman" w:eastAsia="Times New Roman" w:hAnsi="Times New Roman" w:cs="Times New Roman"/>
                <w:vertAlign w:val="superscript"/>
              </w:rPr>
              <w:t>*</w:t>
            </w:r>
            <w:proofErr w:type="gramEnd"/>
          </w:p>
        </w:tc>
        <w:tc>
          <w:tcPr>
            <w:tcW w:w="2552" w:type="dxa"/>
            <w:gridSpan w:val="2"/>
          </w:tcPr>
          <w:p w14:paraId="640A553E"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.035</w:t>
            </w:r>
            <w:r w:rsidRPr="00805005">
              <w:rPr>
                <w:rFonts w:ascii="Times New Roman" w:eastAsia="Times New Roman" w:hAnsi="Times New Roman" w:cs="Times New Roman"/>
              </w:rPr>
              <w:t xml:space="preserve"> [.011; .</w:t>
            </w:r>
            <w:proofErr w:type="gramStart"/>
            <w:r w:rsidRPr="00805005">
              <w:rPr>
                <w:rFonts w:ascii="Times New Roman" w:eastAsia="Times New Roman" w:hAnsi="Times New Roman" w:cs="Times New Roman"/>
              </w:rPr>
              <w:t>075]</w:t>
            </w:r>
            <w:r w:rsidRPr="00805005">
              <w:rPr>
                <w:rFonts w:ascii="Times New Roman" w:eastAsia="Times New Roman" w:hAnsi="Times New Roman" w:cs="Times New Roman"/>
                <w:vertAlign w:val="superscript"/>
              </w:rPr>
              <w:t>*</w:t>
            </w:r>
            <w:proofErr w:type="gramEnd"/>
          </w:p>
        </w:tc>
      </w:tr>
      <w:tr w:rsidR="008222C3" w:rsidRPr="003D6A2D" w14:paraId="183ABACC" w14:textId="77777777" w:rsidTr="008222C3">
        <w:trPr>
          <w:trHeight w:val="267"/>
        </w:trPr>
        <w:tc>
          <w:tcPr>
            <w:tcW w:w="3936" w:type="dxa"/>
          </w:tcPr>
          <w:p w14:paraId="53BA6E30" w14:textId="77777777" w:rsidR="008222C3" w:rsidRPr="003D6A2D" w:rsidRDefault="008222C3" w:rsidP="00037E45">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Same candidate preference (H1)</w:t>
            </w:r>
          </w:p>
        </w:tc>
        <w:tc>
          <w:tcPr>
            <w:tcW w:w="2551" w:type="dxa"/>
          </w:tcPr>
          <w:p w14:paraId="3222125D"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-.032 [-.070; .047]</w:t>
            </w:r>
          </w:p>
        </w:tc>
        <w:tc>
          <w:tcPr>
            <w:tcW w:w="2551" w:type="dxa"/>
          </w:tcPr>
          <w:p w14:paraId="602734FA"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-.135</w:t>
            </w:r>
            <w:r w:rsidRPr="00805005">
              <w:rPr>
                <w:rFonts w:ascii="Times New Roman" w:eastAsia="Times New Roman" w:hAnsi="Times New Roman" w:cs="Times New Roman"/>
              </w:rPr>
              <w:t xml:space="preserve"> [-.211; -.</w:t>
            </w:r>
            <w:proofErr w:type="gramStart"/>
            <w:r w:rsidRPr="00805005">
              <w:rPr>
                <w:rFonts w:ascii="Times New Roman" w:eastAsia="Times New Roman" w:hAnsi="Times New Roman" w:cs="Times New Roman"/>
              </w:rPr>
              <w:t>111]</w:t>
            </w:r>
            <w:r w:rsidRPr="00805005">
              <w:rPr>
                <w:rFonts w:ascii="Times New Roman" w:eastAsia="Times New Roman" w:hAnsi="Times New Roman" w:cs="Times New Roman"/>
                <w:vertAlign w:val="superscript"/>
              </w:rPr>
              <w:t>*</w:t>
            </w:r>
            <w:proofErr w:type="gramEnd"/>
          </w:p>
        </w:tc>
        <w:tc>
          <w:tcPr>
            <w:tcW w:w="2551" w:type="dxa"/>
          </w:tcPr>
          <w:p w14:paraId="5B2847B1"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-.033 [-.079; .047]</w:t>
            </w:r>
          </w:p>
        </w:tc>
        <w:tc>
          <w:tcPr>
            <w:tcW w:w="2552" w:type="dxa"/>
            <w:gridSpan w:val="2"/>
          </w:tcPr>
          <w:p w14:paraId="33532838"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-.032 [-.079; .047]</w:t>
            </w:r>
          </w:p>
        </w:tc>
      </w:tr>
      <w:tr w:rsidR="008222C3" w:rsidRPr="003D6A2D" w14:paraId="20AF7B5C" w14:textId="77777777" w:rsidTr="008222C3">
        <w:trPr>
          <w:trHeight w:val="267"/>
        </w:trPr>
        <w:tc>
          <w:tcPr>
            <w:tcW w:w="3936" w:type="dxa"/>
          </w:tcPr>
          <w:p w14:paraId="201CDE68" w14:textId="77777777" w:rsidR="008222C3" w:rsidRPr="003D6A2D" w:rsidRDefault="008222C3" w:rsidP="00037E45">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Similar policy preference (H1)</w:t>
            </w:r>
          </w:p>
        </w:tc>
        <w:tc>
          <w:tcPr>
            <w:tcW w:w="2551" w:type="dxa"/>
          </w:tcPr>
          <w:p w14:paraId="0E8CFB66"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-.108 [-.212; .006]</w:t>
            </w:r>
          </w:p>
        </w:tc>
        <w:tc>
          <w:tcPr>
            <w:tcW w:w="2551" w:type="dxa"/>
          </w:tcPr>
          <w:p w14:paraId="519533B2"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-.091 [-.225; .042]</w:t>
            </w:r>
          </w:p>
        </w:tc>
        <w:tc>
          <w:tcPr>
            <w:tcW w:w="2551" w:type="dxa"/>
          </w:tcPr>
          <w:p w14:paraId="63ED23FB"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-.090 [-.230; .042]</w:t>
            </w:r>
          </w:p>
        </w:tc>
        <w:tc>
          <w:tcPr>
            <w:tcW w:w="2552" w:type="dxa"/>
            <w:gridSpan w:val="2"/>
          </w:tcPr>
          <w:p w14:paraId="1B8A38BD"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.094 [-.764; .272]</w:t>
            </w:r>
          </w:p>
        </w:tc>
      </w:tr>
      <w:tr w:rsidR="008222C3" w:rsidRPr="003D6A2D" w14:paraId="273B65E7" w14:textId="77777777" w:rsidTr="008222C3">
        <w:trPr>
          <w:trHeight w:val="267"/>
        </w:trPr>
        <w:tc>
          <w:tcPr>
            <w:tcW w:w="3936" w:type="dxa"/>
          </w:tcPr>
          <w:p w14:paraId="071C43F4" w14:textId="77777777" w:rsidR="008222C3" w:rsidRPr="003D6A2D" w:rsidRDefault="008222C3" w:rsidP="00037E45">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Similar evaluative criteria (H2)</w:t>
            </w:r>
          </w:p>
        </w:tc>
        <w:tc>
          <w:tcPr>
            <w:tcW w:w="2551" w:type="dxa"/>
          </w:tcPr>
          <w:p w14:paraId="62679EB6"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bCs/>
              </w:rPr>
            </w:pPr>
            <w:r w:rsidRPr="00805005">
              <w:rPr>
                <w:rFonts w:ascii="Times New Roman" w:eastAsia="Times New Roman" w:hAnsi="Times New Roman" w:cs="Times New Roman"/>
                <w:bCs/>
              </w:rPr>
              <w:t>.407</w:t>
            </w:r>
            <w:r w:rsidRPr="00805005">
              <w:rPr>
                <w:rFonts w:ascii="Times New Roman" w:eastAsia="Times New Roman" w:hAnsi="Times New Roman" w:cs="Times New Roman"/>
              </w:rPr>
              <w:t xml:space="preserve"> [.399; .</w:t>
            </w:r>
            <w:proofErr w:type="gramStart"/>
            <w:r w:rsidRPr="00805005">
              <w:rPr>
                <w:rFonts w:ascii="Times New Roman" w:eastAsia="Times New Roman" w:hAnsi="Times New Roman" w:cs="Times New Roman"/>
              </w:rPr>
              <w:t>415]</w:t>
            </w:r>
            <w:r w:rsidRPr="00805005">
              <w:rPr>
                <w:rFonts w:ascii="Times New Roman" w:eastAsia="Times New Roman" w:hAnsi="Times New Roman" w:cs="Times New Roman"/>
                <w:vertAlign w:val="superscript"/>
              </w:rPr>
              <w:t>*</w:t>
            </w:r>
            <w:proofErr w:type="gramEnd"/>
          </w:p>
        </w:tc>
        <w:tc>
          <w:tcPr>
            <w:tcW w:w="2551" w:type="dxa"/>
          </w:tcPr>
          <w:p w14:paraId="3C40995D"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.385</w:t>
            </w:r>
            <w:r w:rsidRPr="00805005">
              <w:rPr>
                <w:rFonts w:ascii="Times New Roman" w:eastAsia="Times New Roman" w:hAnsi="Times New Roman" w:cs="Times New Roman"/>
              </w:rPr>
              <w:t xml:space="preserve"> [.260; .</w:t>
            </w:r>
            <w:proofErr w:type="gramStart"/>
            <w:r w:rsidRPr="00805005">
              <w:rPr>
                <w:rFonts w:ascii="Times New Roman" w:eastAsia="Times New Roman" w:hAnsi="Times New Roman" w:cs="Times New Roman"/>
              </w:rPr>
              <w:t>404]</w:t>
            </w:r>
            <w:r w:rsidRPr="00805005">
              <w:rPr>
                <w:rFonts w:ascii="Times New Roman" w:eastAsia="Times New Roman" w:hAnsi="Times New Roman" w:cs="Times New Roman"/>
                <w:vertAlign w:val="superscript"/>
              </w:rPr>
              <w:t>*</w:t>
            </w:r>
            <w:proofErr w:type="gramEnd"/>
          </w:p>
        </w:tc>
        <w:tc>
          <w:tcPr>
            <w:tcW w:w="2551" w:type="dxa"/>
          </w:tcPr>
          <w:p w14:paraId="1548582F"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.295 [-.359; .639]</w:t>
            </w:r>
          </w:p>
        </w:tc>
        <w:tc>
          <w:tcPr>
            <w:tcW w:w="2552" w:type="dxa"/>
            <w:gridSpan w:val="2"/>
          </w:tcPr>
          <w:p w14:paraId="136BBCEC"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.389</w:t>
            </w:r>
            <w:r w:rsidRPr="00805005">
              <w:rPr>
                <w:rFonts w:ascii="Times New Roman" w:eastAsia="Times New Roman" w:hAnsi="Times New Roman" w:cs="Times New Roman"/>
              </w:rPr>
              <w:t xml:space="preserve"> [.255; .</w:t>
            </w:r>
            <w:proofErr w:type="gramStart"/>
            <w:r w:rsidRPr="00805005">
              <w:rPr>
                <w:rFonts w:ascii="Times New Roman" w:eastAsia="Times New Roman" w:hAnsi="Times New Roman" w:cs="Times New Roman"/>
              </w:rPr>
              <w:t>405]</w:t>
            </w:r>
            <w:r w:rsidRPr="00805005">
              <w:rPr>
                <w:rFonts w:ascii="Times New Roman" w:eastAsia="Times New Roman" w:hAnsi="Times New Roman" w:cs="Times New Roman"/>
                <w:vertAlign w:val="superscript"/>
              </w:rPr>
              <w:t>*</w:t>
            </w:r>
            <w:proofErr w:type="gramEnd"/>
          </w:p>
        </w:tc>
      </w:tr>
      <w:tr w:rsidR="008222C3" w:rsidRPr="003D6A2D" w14:paraId="76D0146F" w14:textId="77777777" w:rsidTr="008222C3">
        <w:trPr>
          <w:trHeight w:val="267"/>
        </w:trPr>
        <w:tc>
          <w:tcPr>
            <w:tcW w:w="3936" w:type="dxa"/>
          </w:tcPr>
          <w:p w14:paraId="2CC1234A" w14:textId="77777777" w:rsidR="008222C3" w:rsidRPr="009F0558" w:rsidRDefault="008222C3" w:rsidP="00037E45">
            <w:pPr>
              <w:widowControl w:val="0"/>
              <w:adjustRightInd w:val="0"/>
              <w:snapToGrid w:val="0"/>
              <w:contextualSpacing/>
              <w:rPr>
                <w:rFonts w:ascii="Times New Roman" w:eastAsia="Times New Roman" w:hAnsi="Times New Roman" w:cs="Times New Roman"/>
                <w:i/>
                <w:u w:val="single"/>
              </w:rPr>
            </w:pPr>
            <w:r w:rsidRPr="009F0558">
              <w:rPr>
                <w:rFonts w:ascii="Times New Roman" w:eastAsia="Times New Roman" w:hAnsi="Times New Roman" w:cs="Times New Roman"/>
                <w:i/>
                <w:u w:val="single"/>
              </w:rPr>
              <w:t>Interaction (H7)</w:t>
            </w:r>
          </w:p>
        </w:tc>
        <w:tc>
          <w:tcPr>
            <w:tcW w:w="2551" w:type="dxa"/>
          </w:tcPr>
          <w:p w14:paraId="08739598"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c>
          <w:tcPr>
            <w:tcW w:w="2551" w:type="dxa"/>
          </w:tcPr>
          <w:p w14:paraId="553E952D"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c>
          <w:tcPr>
            <w:tcW w:w="2551" w:type="dxa"/>
          </w:tcPr>
          <w:p w14:paraId="5CEDB896"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c>
          <w:tcPr>
            <w:tcW w:w="2552" w:type="dxa"/>
            <w:gridSpan w:val="2"/>
          </w:tcPr>
          <w:p w14:paraId="26CF3925"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r>
      <w:tr w:rsidR="008222C3" w:rsidRPr="003D6A2D" w14:paraId="62958D3B" w14:textId="77777777" w:rsidTr="008222C3">
        <w:trPr>
          <w:trHeight w:val="256"/>
        </w:trPr>
        <w:tc>
          <w:tcPr>
            <w:tcW w:w="3936" w:type="dxa"/>
          </w:tcPr>
          <w:p w14:paraId="27ACD7EB" w14:textId="77777777" w:rsidR="008222C3" w:rsidRPr="003D6A2D" w:rsidRDefault="008222C3" w:rsidP="00037E45">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Time trends (linear)</w:t>
            </w:r>
          </w:p>
        </w:tc>
        <w:tc>
          <w:tcPr>
            <w:tcW w:w="2551" w:type="dxa"/>
          </w:tcPr>
          <w:p w14:paraId="2CE413EF"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c>
          <w:tcPr>
            <w:tcW w:w="2551" w:type="dxa"/>
          </w:tcPr>
          <w:p w14:paraId="44DD8F31"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.079 [-.059; .262]</w:t>
            </w:r>
          </w:p>
        </w:tc>
        <w:tc>
          <w:tcPr>
            <w:tcW w:w="2551" w:type="dxa"/>
          </w:tcPr>
          <w:p w14:paraId="02CB1CB4"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.083</w:t>
            </w:r>
            <w:r w:rsidRPr="00805005">
              <w:rPr>
                <w:rFonts w:ascii="Times New Roman" w:eastAsia="Times New Roman" w:hAnsi="Times New Roman" w:cs="Times New Roman"/>
              </w:rPr>
              <w:t xml:space="preserve"> [.021; .</w:t>
            </w:r>
            <w:proofErr w:type="gramStart"/>
            <w:r w:rsidRPr="00805005">
              <w:rPr>
                <w:rFonts w:ascii="Times New Roman" w:eastAsia="Times New Roman" w:hAnsi="Times New Roman" w:cs="Times New Roman"/>
              </w:rPr>
              <w:t>171]</w:t>
            </w:r>
            <w:r w:rsidRPr="00805005">
              <w:rPr>
                <w:rFonts w:ascii="Times New Roman" w:eastAsia="Times New Roman" w:hAnsi="Times New Roman" w:cs="Times New Roman"/>
                <w:vertAlign w:val="superscript"/>
              </w:rPr>
              <w:t>*</w:t>
            </w:r>
            <w:proofErr w:type="gramEnd"/>
          </w:p>
        </w:tc>
        <w:tc>
          <w:tcPr>
            <w:tcW w:w="2552" w:type="dxa"/>
            <w:gridSpan w:val="2"/>
          </w:tcPr>
          <w:p w14:paraId="4518C6F5"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.144</w:t>
            </w:r>
            <w:r w:rsidRPr="00805005">
              <w:rPr>
                <w:rFonts w:ascii="Times New Roman" w:eastAsia="Times New Roman" w:hAnsi="Times New Roman" w:cs="Times New Roman"/>
              </w:rPr>
              <w:t xml:space="preserve"> [.063; .</w:t>
            </w:r>
            <w:proofErr w:type="gramStart"/>
            <w:r w:rsidRPr="00805005">
              <w:rPr>
                <w:rFonts w:ascii="Times New Roman" w:eastAsia="Times New Roman" w:hAnsi="Times New Roman" w:cs="Times New Roman"/>
              </w:rPr>
              <w:t>235]</w:t>
            </w:r>
            <w:r w:rsidRPr="00805005">
              <w:rPr>
                <w:rFonts w:ascii="Times New Roman" w:eastAsia="Times New Roman" w:hAnsi="Times New Roman" w:cs="Times New Roman"/>
                <w:vertAlign w:val="superscript"/>
              </w:rPr>
              <w:t>*</w:t>
            </w:r>
            <w:proofErr w:type="gramEnd"/>
          </w:p>
        </w:tc>
      </w:tr>
      <w:tr w:rsidR="008222C3" w:rsidRPr="003D6A2D" w14:paraId="6BEC0503" w14:textId="77777777" w:rsidTr="008222C3">
        <w:trPr>
          <w:trHeight w:val="45"/>
        </w:trPr>
        <w:tc>
          <w:tcPr>
            <w:tcW w:w="3936" w:type="dxa"/>
          </w:tcPr>
          <w:p w14:paraId="1E57F451" w14:textId="77777777" w:rsidR="008222C3" w:rsidRPr="003D6A2D" w:rsidRDefault="008222C3" w:rsidP="00037E45">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x Same candidate preference </w:t>
            </w:r>
          </w:p>
        </w:tc>
        <w:tc>
          <w:tcPr>
            <w:tcW w:w="2551" w:type="dxa"/>
          </w:tcPr>
          <w:p w14:paraId="2F447FC6"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bCs/>
              </w:rPr>
            </w:pPr>
          </w:p>
        </w:tc>
        <w:tc>
          <w:tcPr>
            <w:tcW w:w="2551" w:type="dxa"/>
          </w:tcPr>
          <w:p w14:paraId="71E6992E"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.051</w:t>
            </w:r>
            <w:r w:rsidRPr="00805005">
              <w:rPr>
                <w:rFonts w:ascii="Times New Roman" w:eastAsia="Times New Roman" w:hAnsi="Times New Roman" w:cs="Times New Roman"/>
              </w:rPr>
              <w:t xml:space="preserve"> [.038; .</w:t>
            </w:r>
            <w:proofErr w:type="gramStart"/>
            <w:r w:rsidRPr="00805005">
              <w:rPr>
                <w:rFonts w:ascii="Times New Roman" w:eastAsia="Times New Roman" w:hAnsi="Times New Roman" w:cs="Times New Roman"/>
              </w:rPr>
              <w:t>071]</w:t>
            </w:r>
            <w:r w:rsidRPr="00805005">
              <w:rPr>
                <w:rFonts w:ascii="Times New Roman" w:eastAsia="Times New Roman" w:hAnsi="Times New Roman" w:cs="Times New Roman"/>
                <w:vertAlign w:val="superscript"/>
              </w:rPr>
              <w:t>*</w:t>
            </w:r>
            <w:proofErr w:type="gramEnd"/>
          </w:p>
        </w:tc>
        <w:tc>
          <w:tcPr>
            <w:tcW w:w="2551" w:type="dxa"/>
          </w:tcPr>
          <w:p w14:paraId="368F7A24"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c>
          <w:tcPr>
            <w:tcW w:w="2552" w:type="dxa"/>
            <w:gridSpan w:val="2"/>
          </w:tcPr>
          <w:p w14:paraId="394D7771"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r>
      <w:tr w:rsidR="008222C3" w:rsidRPr="003D6A2D" w14:paraId="6B57A311" w14:textId="77777777" w:rsidTr="008222C3">
        <w:trPr>
          <w:trHeight w:val="267"/>
        </w:trPr>
        <w:tc>
          <w:tcPr>
            <w:tcW w:w="3936" w:type="dxa"/>
          </w:tcPr>
          <w:p w14:paraId="5889318F" w14:textId="77777777" w:rsidR="008222C3" w:rsidRPr="003D6A2D" w:rsidRDefault="008222C3" w:rsidP="00037E45">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x Similar evaluative criteria </w:t>
            </w:r>
          </w:p>
        </w:tc>
        <w:tc>
          <w:tcPr>
            <w:tcW w:w="2551" w:type="dxa"/>
          </w:tcPr>
          <w:p w14:paraId="223F2354"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c>
          <w:tcPr>
            <w:tcW w:w="2551" w:type="dxa"/>
          </w:tcPr>
          <w:p w14:paraId="6B3B01F7"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c>
          <w:tcPr>
            <w:tcW w:w="2551" w:type="dxa"/>
          </w:tcPr>
          <w:p w14:paraId="51C74043"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.046 [-.176; .242]</w:t>
            </w:r>
          </w:p>
        </w:tc>
        <w:tc>
          <w:tcPr>
            <w:tcW w:w="2552" w:type="dxa"/>
            <w:gridSpan w:val="2"/>
          </w:tcPr>
          <w:p w14:paraId="63F93AF5"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r>
      <w:tr w:rsidR="008222C3" w:rsidRPr="003D6A2D" w14:paraId="0DC8872D" w14:textId="77777777" w:rsidTr="008222C3">
        <w:trPr>
          <w:trHeight w:val="45"/>
        </w:trPr>
        <w:tc>
          <w:tcPr>
            <w:tcW w:w="3936" w:type="dxa"/>
          </w:tcPr>
          <w:p w14:paraId="1C17A9C1" w14:textId="77777777" w:rsidR="008222C3" w:rsidRPr="003D6A2D" w:rsidRDefault="008222C3" w:rsidP="00037E45">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x Similar policy preference</w:t>
            </w:r>
          </w:p>
        </w:tc>
        <w:tc>
          <w:tcPr>
            <w:tcW w:w="2551" w:type="dxa"/>
          </w:tcPr>
          <w:p w14:paraId="52D81E37"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c>
          <w:tcPr>
            <w:tcW w:w="2551" w:type="dxa"/>
          </w:tcPr>
          <w:p w14:paraId="480BFA4C"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c>
          <w:tcPr>
            <w:tcW w:w="2551" w:type="dxa"/>
          </w:tcPr>
          <w:p w14:paraId="0E8E190B"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c>
          <w:tcPr>
            <w:tcW w:w="2552" w:type="dxa"/>
            <w:gridSpan w:val="2"/>
          </w:tcPr>
          <w:p w14:paraId="7C636FE4"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-.095 [-.253; .214]</w:t>
            </w:r>
          </w:p>
        </w:tc>
      </w:tr>
      <w:tr w:rsidR="008222C3" w:rsidRPr="003D6A2D" w14:paraId="2388F68A" w14:textId="77777777" w:rsidTr="008222C3">
        <w:trPr>
          <w:trHeight w:val="45"/>
        </w:trPr>
        <w:tc>
          <w:tcPr>
            <w:tcW w:w="3936" w:type="dxa"/>
          </w:tcPr>
          <w:p w14:paraId="60F67AE0" w14:textId="77777777" w:rsidR="008222C3" w:rsidRPr="009F0558" w:rsidRDefault="008222C3" w:rsidP="00037E45">
            <w:pPr>
              <w:widowControl w:val="0"/>
              <w:adjustRightInd w:val="0"/>
              <w:snapToGrid w:val="0"/>
              <w:contextualSpacing/>
              <w:rPr>
                <w:rFonts w:ascii="Times New Roman" w:eastAsia="Times New Roman" w:hAnsi="Times New Roman" w:cs="Times New Roman"/>
                <w:i/>
                <w:u w:val="single"/>
              </w:rPr>
            </w:pPr>
            <w:r w:rsidRPr="009F0558">
              <w:rPr>
                <w:rFonts w:ascii="Times New Roman" w:eastAsia="Times New Roman" w:hAnsi="Times New Roman" w:cs="Times New Roman"/>
                <w:i/>
                <w:u w:val="single"/>
              </w:rPr>
              <w:t>Endogenous structural effects</w:t>
            </w:r>
          </w:p>
        </w:tc>
        <w:tc>
          <w:tcPr>
            <w:tcW w:w="2551" w:type="dxa"/>
          </w:tcPr>
          <w:p w14:paraId="6AD4BFAF"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c>
          <w:tcPr>
            <w:tcW w:w="2551" w:type="dxa"/>
          </w:tcPr>
          <w:p w14:paraId="7ECA9462"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c>
          <w:tcPr>
            <w:tcW w:w="2551" w:type="dxa"/>
          </w:tcPr>
          <w:p w14:paraId="3CAB5E86"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c>
          <w:tcPr>
            <w:tcW w:w="2552" w:type="dxa"/>
            <w:gridSpan w:val="2"/>
          </w:tcPr>
          <w:p w14:paraId="15561C50"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p>
        </w:tc>
      </w:tr>
      <w:tr w:rsidR="008222C3" w:rsidRPr="003D6A2D" w14:paraId="2679915C" w14:textId="77777777" w:rsidTr="008222C3">
        <w:trPr>
          <w:trHeight w:val="267"/>
        </w:trPr>
        <w:tc>
          <w:tcPr>
            <w:tcW w:w="3936" w:type="dxa"/>
          </w:tcPr>
          <w:p w14:paraId="5866DEED" w14:textId="77777777" w:rsidR="008222C3" w:rsidRPr="003D6A2D" w:rsidRDefault="008222C3" w:rsidP="00037E45">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Reciprocity (H3)</w:t>
            </w:r>
          </w:p>
        </w:tc>
        <w:tc>
          <w:tcPr>
            <w:tcW w:w="2551" w:type="dxa"/>
          </w:tcPr>
          <w:p w14:paraId="7D831F48"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bCs/>
              </w:rPr>
            </w:pPr>
            <w:r w:rsidRPr="00805005">
              <w:rPr>
                <w:rFonts w:ascii="Times New Roman" w:eastAsia="Times New Roman" w:hAnsi="Times New Roman" w:cs="Times New Roman"/>
                <w:bCs/>
              </w:rPr>
              <w:t>.768</w:t>
            </w:r>
            <w:r w:rsidRPr="00805005">
              <w:rPr>
                <w:rFonts w:ascii="Times New Roman" w:eastAsia="Times New Roman" w:hAnsi="Times New Roman" w:cs="Times New Roman"/>
              </w:rPr>
              <w:t xml:space="preserve"> [.560; </w:t>
            </w:r>
            <w:proofErr w:type="gramStart"/>
            <w:r w:rsidRPr="00805005">
              <w:rPr>
                <w:rFonts w:ascii="Times New Roman" w:eastAsia="Times New Roman" w:hAnsi="Times New Roman" w:cs="Times New Roman"/>
              </w:rPr>
              <w:t>1.068]</w:t>
            </w:r>
            <w:r w:rsidRPr="00805005">
              <w:rPr>
                <w:rFonts w:ascii="Times New Roman" w:eastAsia="Times New Roman" w:hAnsi="Times New Roman" w:cs="Times New Roman"/>
                <w:vertAlign w:val="superscript"/>
              </w:rPr>
              <w:t>*</w:t>
            </w:r>
            <w:proofErr w:type="gramEnd"/>
          </w:p>
        </w:tc>
        <w:tc>
          <w:tcPr>
            <w:tcW w:w="2551" w:type="dxa"/>
          </w:tcPr>
          <w:p w14:paraId="2A5410A8"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.768</w:t>
            </w:r>
            <w:r w:rsidRPr="00805005">
              <w:rPr>
                <w:rFonts w:ascii="Times New Roman" w:eastAsia="Times New Roman" w:hAnsi="Times New Roman" w:cs="Times New Roman"/>
              </w:rPr>
              <w:t xml:space="preserve"> [.559; </w:t>
            </w:r>
            <w:proofErr w:type="gramStart"/>
            <w:r w:rsidRPr="00805005">
              <w:rPr>
                <w:rFonts w:ascii="Times New Roman" w:eastAsia="Times New Roman" w:hAnsi="Times New Roman" w:cs="Times New Roman"/>
              </w:rPr>
              <w:t>1.068]</w:t>
            </w:r>
            <w:r w:rsidRPr="00805005">
              <w:rPr>
                <w:rFonts w:ascii="Times New Roman" w:eastAsia="Times New Roman" w:hAnsi="Times New Roman" w:cs="Times New Roman"/>
                <w:vertAlign w:val="superscript"/>
              </w:rPr>
              <w:t>*</w:t>
            </w:r>
            <w:proofErr w:type="gramEnd"/>
          </w:p>
        </w:tc>
        <w:tc>
          <w:tcPr>
            <w:tcW w:w="2551" w:type="dxa"/>
          </w:tcPr>
          <w:p w14:paraId="760FCE7A"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.768</w:t>
            </w:r>
            <w:r w:rsidRPr="00805005">
              <w:rPr>
                <w:rFonts w:ascii="Times New Roman" w:eastAsia="Times New Roman" w:hAnsi="Times New Roman" w:cs="Times New Roman"/>
              </w:rPr>
              <w:t xml:space="preserve"> [.507; </w:t>
            </w:r>
            <w:proofErr w:type="gramStart"/>
            <w:r w:rsidRPr="00805005">
              <w:rPr>
                <w:rFonts w:ascii="Times New Roman" w:eastAsia="Times New Roman" w:hAnsi="Times New Roman" w:cs="Times New Roman"/>
              </w:rPr>
              <w:t>1.068]</w:t>
            </w:r>
            <w:r w:rsidRPr="00805005">
              <w:rPr>
                <w:rFonts w:ascii="Times New Roman" w:eastAsia="Times New Roman" w:hAnsi="Times New Roman" w:cs="Times New Roman"/>
                <w:vertAlign w:val="superscript"/>
              </w:rPr>
              <w:t>*</w:t>
            </w:r>
            <w:proofErr w:type="gramEnd"/>
          </w:p>
        </w:tc>
        <w:tc>
          <w:tcPr>
            <w:tcW w:w="2552" w:type="dxa"/>
            <w:gridSpan w:val="2"/>
          </w:tcPr>
          <w:p w14:paraId="5771092B"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.768</w:t>
            </w:r>
            <w:r w:rsidRPr="00805005">
              <w:rPr>
                <w:rFonts w:ascii="Times New Roman" w:eastAsia="Times New Roman" w:hAnsi="Times New Roman" w:cs="Times New Roman"/>
              </w:rPr>
              <w:t xml:space="preserve"> [.560; </w:t>
            </w:r>
            <w:proofErr w:type="gramStart"/>
            <w:r w:rsidRPr="00805005">
              <w:rPr>
                <w:rFonts w:ascii="Times New Roman" w:eastAsia="Times New Roman" w:hAnsi="Times New Roman" w:cs="Times New Roman"/>
              </w:rPr>
              <w:t>1.068]</w:t>
            </w:r>
            <w:r w:rsidRPr="00805005">
              <w:rPr>
                <w:rFonts w:ascii="Times New Roman" w:eastAsia="Times New Roman" w:hAnsi="Times New Roman" w:cs="Times New Roman"/>
                <w:vertAlign w:val="superscript"/>
              </w:rPr>
              <w:t>*</w:t>
            </w:r>
            <w:proofErr w:type="gramEnd"/>
          </w:p>
        </w:tc>
      </w:tr>
      <w:tr w:rsidR="008222C3" w:rsidRPr="003D6A2D" w14:paraId="0D5905A0" w14:textId="77777777" w:rsidTr="008222C3">
        <w:trPr>
          <w:trHeight w:val="267"/>
        </w:trPr>
        <w:tc>
          <w:tcPr>
            <w:tcW w:w="3936" w:type="dxa"/>
          </w:tcPr>
          <w:p w14:paraId="20CA4EFD" w14:textId="77777777" w:rsidR="008222C3" w:rsidRPr="003D6A2D" w:rsidRDefault="008222C3" w:rsidP="00037E45">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Path closure (</w:t>
            </w:r>
            <w:proofErr w:type="spellStart"/>
            <w:r w:rsidRPr="003D6A2D">
              <w:rPr>
                <w:rFonts w:ascii="Times New Roman" w:eastAsia="Times New Roman" w:hAnsi="Times New Roman" w:cs="Times New Roman"/>
              </w:rPr>
              <w:t>gwesp</w:t>
            </w:r>
            <w:proofErr w:type="spellEnd"/>
            <w:r w:rsidRPr="003D6A2D">
              <w:rPr>
                <w:rFonts w:ascii="Times New Roman" w:eastAsia="Times New Roman" w:hAnsi="Times New Roman" w:cs="Times New Roman"/>
              </w:rPr>
              <w:t>-OTP: H4)</w:t>
            </w:r>
          </w:p>
        </w:tc>
        <w:tc>
          <w:tcPr>
            <w:tcW w:w="2551" w:type="dxa"/>
          </w:tcPr>
          <w:p w14:paraId="0C450E37"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.057 [-.053; .094]</w:t>
            </w:r>
          </w:p>
        </w:tc>
        <w:tc>
          <w:tcPr>
            <w:tcW w:w="2551" w:type="dxa"/>
          </w:tcPr>
          <w:p w14:paraId="503F0056"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.057 [-.053; .125]</w:t>
            </w:r>
          </w:p>
        </w:tc>
        <w:tc>
          <w:tcPr>
            <w:tcW w:w="2551" w:type="dxa"/>
          </w:tcPr>
          <w:p w14:paraId="1BFCD177"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.057</w:t>
            </w:r>
            <w:r w:rsidRPr="00805005">
              <w:rPr>
                <w:rFonts w:ascii="Times New Roman" w:eastAsia="Times New Roman" w:hAnsi="Times New Roman" w:cs="Times New Roman"/>
              </w:rPr>
              <w:t xml:space="preserve"> [.025; .</w:t>
            </w:r>
            <w:proofErr w:type="gramStart"/>
            <w:r w:rsidRPr="00805005">
              <w:rPr>
                <w:rFonts w:ascii="Times New Roman" w:eastAsia="Times New Roman" w:hAnsi="Times New Roman" w:cs="Times New Roman"/>
              </w:rPr>
              <w:t>125]</w:t>
            </w:r>
            <w:r w:rsidRPr="00805005">
              <w:rPr>
                <w:rFonts w:ascii="Times New Roman" w:eastAsia="Times New Roman" w:hAnsi="Times New Roman" w:cs="Times New Roman"/>
                <w:vertAlign w:val="superscript"/>
              </w:rPr>
              <w:t>*</w:t>
            </w:r>
            <w:proofErr w:type="gramEnd"/>
          </w:p>
        </w:tc>
        <w:tc>
          <w:tcPr>
            <w:tcW w:w="2552" w:type="dxa"/>
            <w:gridSpan w:val="2"/>
          </w:tcPr>
          <w:p w14:paraId="4CFC7D20"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.057 [-.053; .094]</w:t>
            </w:r>
          </w:p>
        </w:tc>
      </w:tr>
      <w:tr w:rsidR="008222C3" w:rsidRPr="003D6A2D" w14:paraId="71888FA3" w14:textId="77777777" w:rsidTr="008222C3">
        <w:trPr>
          <w:trHeight w:val="267"/>
        </w:trPr>
        <w:tc>
          <w:tcPr>
            <w:tcW w:w="3936" w:type="dxa"/>
          </w:tcPr>
          <w:p w14:paraId="2B398C2A" w14:textId="77777777" w:rsidR="008222C3" w:rsidRPr="003D6A2D" w:rsidRDefault="008222C3" w:rsidP="00037E45">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Cyclic closure (</w:t>
            </w:r>
            <w:proofErr w:type="spellStart"/>
            <w:r w:rsidRPr="003D6A2D">
              <w:rPr>
                <w:rFonts w:ascii="Times New Roman" w:eastAsia="Times New Roman" w:hAnsi="Times New Roman" w:cs="Times New Roman"/>
              </w:rPr>
              <w:t>gwesp</w:t>
            </w:r>
            <w:proofErr w:type="spellEnd"/>
            <w:r w:rsidRPr="003D6A2D">
              <w:rPr>
                <w:rFonts w:ascii="Times New Roman" w:eastAsia="Times New Roman" w:hAnsi="Times New Roman" w:cs="Times New Roman"/>
              </w:rPr>
              <w:t>-ITP: H4)</w:t>
            </w:r>
          </w:p>
        </w:tc>
        <w:tc>
          <w:tcPr>
            <w:tcW w:w="2551" w:type="dxa"/>
          </w:tcPr>
          <w:p w14:paraId="59C2F435"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bCs/>
              </w:rPr>
            </w:pPr>
            <w:r w:rsidRPr="00805005">
              <w:rPr>
                <w:rFonts w:ascii="Times New Roman" w:eastAsia="Times New Roman" w:hAnsi="Times New Roman" w:cs="Times New Roman"/>
                <w:bCs/>
              </w:rPr>
              <w:t>-.066</w:t>
            </w:r>
            <w:r w:rsidRPr="00805005">
              <w:rPr>
                <w:rFonts w:ascii="Times New Roman" w:eastAsia="Times New Roman" w:hAnsi="Times New Roman" w:cs="Times New Roman"/>
              </w:rPr>
              <w:t xml:space="preserve"> [-.076; -.</w:t>
            </w:r>
            <w:proofErr w:type="gramStart"/>
            <w:r w:rsidRPr="00805005">
              <w:rPr>
                <w:rFonts w:ascii="Times New Roman" w:eastAsia="Times New Roman" w:hAnsi="Times New Roman" w:cs="Times New Roman"/>
              </w:rPr>
              <w:t>061]</w:t>
            </w:r>
            <w:r w:rsidRPr="00805005">
              <w:rPr>
                <w:rFonts w:ascii="Times New Roman" w:eastAsia="Times New Roman" w:hAnsi="Times New Roman" w:cs="Times New Roman"/>
                <w:vertAlign w:val="superscript"/>
              </w:rPr>
              <w:t>*</w:t>
            </w:r>
            <w:proofErr w:type="gramEnd"/>
          </w:p>
        </w:tc>
        <w:tc>
          <w:tcPr>
            <w:tcW w:w="2551" w:type="dxa"/>
          </w:tcPr>
          <w:p w14:paraId="271F8400"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-.066</w:t>
            </w:r>
            <w:r w:rsidRPr="00805005">
              <w:rPr>
                <w:rFonts w:ascii="Times New Roman" w:eastAsia="Times New Roman" w:hAnsi="Times New Roman" w:cs="Times New Roman"/>
              </w:rPr>
              <w:t xml:space="preserve"> [-.076; -.</w:t>
            </w:r>
            <w:proofErr w:type="gramStart"/>
            <w:r w:rsidRPr="00805005">
              <w:rPr>
                <w:rFonts w:ascii="Times New Roman" w:eastAsia="Times New Roman" w:hAnsi="Times New Roman" w:cs="Times New Roman"/>
              </w:rPr>
              <w:t>061]</w:t>
            </w:r>
            <w:r w:rsidRPr="00805005">
              <w:rPr>
                <w:rFonts w:ascii="Times New Roman" w:eastAsia="Times New Roman" w:hAnsi="Times New Roman" w:cs="Times New Roman"/>
                <w:vertAlign w:val="superscript"/>
              </w:rPr>
              <w:t>*</w:t>
            </w:r>
            <w:proofErr w:type="gramEnd"/>
          </w:p>
        </w:tc>
        <w:tc>
          <w:tcPr>
            <w:tcW w:w="2551" w:type="dxa"/>
          </w:tcPr>
          <w:p w14:paraId="7F17B94E"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-.066</w:t>
            </w:r>
            <w:r w:rsidRPr="00805005">
              <w:rPr>
                <w:rFonts w:ascii="Times New Roman" w:eastAsia="Times New Roman" w:hAnsi="Times New Roman" w:cs="Times New Roman"/>
              </w:rPr>
              <w:t xml:space="preserve"> [-.080; -.</w:t>
            </w:r>
            <w:proofErr w:type="gramStart"/>
            <w:r w:rsidRPr="00805005">
              <w:rPr>
                <w:rFonts w:ascii="Times New Roman" w:eastAsia="Times New Roman" w:hAnsi="Times New Roman" w:cs="Times New Roman"/>
              </w:rPr>
              <w:t>061]</w:t>
            </w:r>
            <w:r w:rsidRPr="00805005">
              <w:rPr>
                <w:rFonts w:ascii="Times New Roman" w:eastAsia="Times New Roman" w:hAnsi="Times New Roman" w:cs="Times New Roman"/>
                <w:vertAlign w:val="superscript"/>
              </w:rPr>
              <w:t>*</w:t>
            </w:r>
            <w:proofErr w:type="gramEnd"/>
          </w:p>
        </w:tc>
        <w:tc>
          <w:tcPr>
            <w:tcW w:w="2552" w:type="dxa"/>
            <w:gridSpan w:val="2"/>
          </w:tcPr>
          <w:p w14:paraId="4C2CE636"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-.066</w:t>
            </w:r>
            <w:r w:rsidRPr="00805005">
              <w:rPr>
                <w:rFonts w:ascii="Times New Roman" w:eastAsia="Times New Roman" w:hAnsi="Times New Roman" w:cs="Times New Roman"/>
              </w:rPr>
              <w:t xml:space="preserve"> [-.076; -.</w:t>
            </w:r>
            <w:proofErr w:type="gramStart"/>
            <w:r w:rsidRPr="00805005">
              <w:rPr>
                <w:rFonts w:ascii="Times New Roman" w:eastAsia="Times New Roman" w:hAnsi="Times New Roman" w:cs="Times New Roman"/>
              </w:rPr>
              <w:t>061]</w:t>
            </w:r>
            <w:r w:rsidRPr="00805005">
              <w:rPr>
                <w:rFonts w:ascii="Times New Roman" w:eastAsia="Times New Roman" w:hAnsi="Times New Roman" w:cs="Times New Roman"/>
                <w:vertAlign w:val="superscript"/>
              </w:rPr>
              <w:t>*</w:t>
            </w:r>
            <w:proofErr w:type="gramEnd"/>
          </w:p>
        </w:tc>
      </w:tr>
      <w:tr w:rsidR="008222C3" w:rsidRPr="003D6A2D" w14:paraId="044371C7" w14:textId="77777777" w:rsidTr="008222C3">
        <w:trPr>
          <w:trHeight w:val="267"/>
        </w:trPr>
        <w:tc>
          <w:tcPr>
            <w:tcW w:w="3936" w:type="dxa"/>
          </w:tcPr>
          <w:p w14:paraId="1EFB613E" w14:textId="77777777" w:rsidR="008222C3" w:rsidRPr="003D6A2D" w:rsidRDefault="008222C3" w:rsidP="00037E45">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Activity closure (</w:t>
            </w:r>
            <w:proofErr w:type="spellStart"/>
            <w:r w:rsidRPr="003D6A2D">
              <w:rPr>
                <w:rFonts w:ascii="Times New Roman" w:eastAsia="Times New Roman" w:hAnsi="Times New Roman" w:cs="Times New Roman"/>
              </w:rPr>
              <w:t>gwesp</w:t>
            </w:r>
            <w:proofErr w:type="spellEnd"/>
            <w:r w:rsidRPr="003D6A2D">
              <w:rPr>
                <w:rFonts w:ascii="Times New Roman" w:eastAsia="Times New Roman" w:hAnsi="Times New Roman" w:cs="Times New Roman"/>
              </w:rPr>
              <w:t>-OSP: H5)</w:t>
            </w:r>
          </w:p>
        </w:tc>
        <w:tc>
          <w:tcPr>
            <w:tcW w:w="2551" w:type="dxa"/>
          </w:tcPr>
          <w:p w14:paraId="2CCE5946"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bCs/>
              </w:rPr>
            </w:pPr>
            <w:r w:rsidRPr="00805005">
              <w:rPr>
                <w:rFonts w:ascii="Times New Roman" w:eastAsia="Times New Roman" w:hAnsi="Times New Roman" w:cs="Times New Roman"/>
                <w:bCs/>
              </w:rPr>
              <w:t>.035</w:t>
            </w:r>
            <w:r w:rsidRPr="00805005">
              <w:rPr>
                <w:rFonts w:ascii="Times New Roman" w:eastAsia="Times New Roman" w:hAnsi="Times New Roman" w:cs="Times New Roman"/>
              </w:rPr>
              <w:t xml:space="preserve"> [.033; .</w:t>
            </w:r>
            <w:proofErr w:type="gramStart"/>
            <w:r w:rsidRPr="00805005">
              <w:rPr>
                <w:rFonts w:ascii="Times New Roman" w:eastAsia="Times New Roman" w:hAnsi="Times New Roman" w:cs="Times New Roman"/>
              </w:rPr>
              <w:t>043]</w:t>
            </w:r>
            <w:r w:rsidRPr="00805005">
              <w:rPr>
                <w:rFonts w:ascii="Times New Roman" w:eastAsia="Times New Roman" w:hAnsi="Times New Roman" w:cs="Times New Roman"/>
                <w:vertAlign w:val="superscript"/>
              </w:rPr>
              <w:t>*</w:t>
            </w:r>
            <w:proofErr w:type="gramEnd"/>
          </w:p>
        </w:tc>
        <w:tc>
          <w:tcPr>
            <w:tcW w:w="2551" w:type="dxa"/>
          </w:tcPr>
          <w:p w14:paraId="03438C6E"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.035</w:t>
            </w:r>
            <w:r w:rsidRPr="00805005">
              <w:rPr>
                <w:rFonts w:ascii="Times New Roman" w:eastAsia="Times New Roman" w:hAnsi="Times New Roman" w:cs="Times New Roman"/>
              </w:rPr>
              <w:t xml:space="preserve"> [.033; .</w:t>
            </w:r>
            <w:proofErr w:type="gramStart"/>
            <w:r w:rsidRPr="00805005">
              <w:rPr>
                <w:rFonts w:ascii="Times New Roman" w:eastAsia="Times New Roman" w:hAnsi="Times New Roman" w:cs="Times New Roman"/>
              </w:rPr>
              <w:t>041]</w:t>
            </w:r>
            <w:r w:rsidRPr="00805005">
              <w:rPr>
                <w:rFonts w:ascii="Times New Roman" w:eastAsia="Times New Roman" w:hAnsi="Times New Roman" w:cs="Times New Roman"/>
                <w:vertAlign w:val="superscript"/>
              </w:rPr>
              <w:t>*</w:t>
            </w:r>
            <w:proofErr w:type="gramEnd"/>
          </w:p>
        </w:tc>
        <w:tc>
          <w:tcPr>
            <w:tcW w:w="2551" w:type="dxa"/>
          </w:tcPr>
          <w:p w14:paraId="516EFBB3"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.035</w:t>
            </w:r>
            <w:r w:rsidRPr="00805005">
              <w:rPr>
                <w:rFonts w:ascii="Times New Roman" w:eastAsia="Times New Roman" w:hAnsi="Times New Roman" w:cs="Times New Roman"/>
              </w:rPr>
              <w:t xml:space="preserve"> [.033; .</w:t>
            </w:r>
            <w:proofErr w:type="gramStart"/>
            <w:r w:rsidRPr="00805005">
              <w:rPr>
                <w:rFonts w:ascii="Times New Roman" w:eastAsia="Times New Roman" w:hAnsi="Times New Roman" w:cs="Times New Roman"/>
              </w:rPr>
              <w:t>043]</w:t>
            </w:r>
            <w:r w:rsidRPr="00805005">
              <w:rPr>
                <w:rFonts w:ascii="Times New Roman" w:eastAsia="Times New Roman" w:hAnsi="Times New Roman" w:cs="Times New Roman"/>
                <w:vertAlign w:val="superscript"/>
              </w:rPr>
              <w:t>*</w:t>
            </w:r>
            <w:proofErr w:type="gramEnd"/>
          </w:p>
        </w:tc>
        <w:tc>
          <w:tcPr>
            <w:tcW w:w="2552" w:type="dxa"/>
            <w:gridSpan w:val="2"/>
          </w:tcPr>
          <w:p w14:paraId="29BAF486"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.035</w:t>
            </w:r>
            <w:r w:rsidRPr="00805005">
              <w:rPr>
                <w:rFonts w:ascii="Times New Roman" w:eastAsia="Times New Roman" w:hAnsi="Times New Roman" w:cs="Times New Roman"/>
              </w:rPr>
              <w:t xml:space="preserve"> [.033; .</w:t>
            </w:r>
            <w:proofErr w:type="gramStart"/>
            <w:r w:rsidRPr="00805005">
              <w:rPr>
                <w:rFonts w:ascii="Times New Roman" w:eastAsia="Times New Roman" w:hAnsi="Times New Roman" w:cs="Times New Roman"/>
              </w:rPr>
              <w:t>043]</w:t>
            </w:r>
            <w:r w:rsidRPr="00805005">
              <w:rPr>
                <w:rFonts w:ascii="Times New Roman" w:eastAsia="Times New Roman" w:hAnsi="Times New Roman" w:cs="Times New Roman"/>
                <w:vertAlign w:val="superscript"/>
              </w:rPr>
              <w:t>*</w:t>
            </w:r>
            <w:proofErr w:type="gramEnd"/>
          </w:p>
        </w:tc>
      </w:tr>
      <w:tr w:rsidR="008222C3" w:rsidRPr="003D6A2D" w14:paraId="7E2563BC" w14:textId="77777777" w:rsidTr="008222C3">
        <w:trPr>
          <w:trHeight w:val="267"/>
        </w:trPr>
        <w:tc>
          <w:tcPr>
            <w:tcW w:w="3936" w:type="dxa"/>
          </w:tcPr>
          <w:p w14:paraId="2A70A281" w14:textId="77777777" w:rsidR="008222C3" w:rsidRPr="003D6A2D" w:rsidRDefault="008222C3" w:rsidP="00037E45">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Popularity closure (</w:t>
            </w:r>
            <w:proofErr w:type="spellStart"/>
            <w:r w:rsidRPr="003D6A2D">
              <w:rPr>
                <w:rFonts w:ascii="Times New Roman" w:eastAsia="Times New Roman" w:hAnsi="Times New Roman" w:cs="Times New Roman"/>
              </w:rPr>
              <w:t>gwesp</w:t>
            </w:r>
            <w:proofErr w:type="spellEnd"/>
            <w:r w:rsidRPr="003D6A2D">
              <w:rPr>
                <w:rFonts w:ascii="Times New Roman" w:eastAsia="Times New Roman" w:hAnsi="Times New Roman" w:cs="Times New Roman"/>
              </w:rPr>
              <w:t>-ITP: H5)</w:t>
            </w:r>
          </w:p>
        </w:tc>
        <w:tc>
          <w:tcPr>
            <w:tcW w:w="2551" w:type="dxa"/>
          </w:tcPr>
          <w:p w14:paraId="3E170615"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bCs/>
              </w:rPr>
            </w:pPr>
            <w:r w:rsidRPr="00805005">
              <w:rPr>
                <w:rFonts w:ascii="Times New Roman" w:eastAsia="Times New Roman" w:hAnsi="Times New Roman" w:cs="Times New Roman"/>
                <w:bCs/>
              </w:rPr>
              <w:t>.113</w:t>
            </w:r>
            <w:r w:rsidRPr="00805005">
              <w:rPr>
                <w:rFonts w:ascii="Times New Roman" w:eastAsia="Times New Roman" w:hAnsi="Times New Roman" w:cs="Times New Roman"/>
              </w:rPr>
              <w:t xml:space="preserve"> [.083; .</w:t>
            </w:r>
            <w:proofErr w:type="gramStart"/>
            <w:r w:rsidRPr="00805005">
              <w:rPr>
                <w:rFonts w:ascii="Times New Roman" w:eastAsia="Times New Roman" w:hAnsi="Times New Roman" w:cs="Times New Roman"/>
              </w:rPr>
              <w:t>232]</w:t>
            </w:r>
            <w:r w:rsidRPr="00805005">
              <w:rPr>
                <w:rFonts w:ascii="Times New Roman" w:eastAsia="Times New Roman" w:hAnsi="Times New Roman" w:cs="Times New Roman"/>
                <w:vertAlign w:val="superscript"/>
              </w:rPr>
              <w:t>*</w:t>
            </w:r>
            <w:proofErr w:type="gramEnd"/>
          </w:p>
        </w:tc>
        <w:tc>
          <w:tcPr>
            <w:tcW w:w="2551" w:type="dxa"/>
          </w:tcPr>
          <w:p w14:paraId="14511798"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.113</w:t>
            </w:r>
            <w:r w:rsidRPr="00805005">
              <w:rPr>
                <w:rFonts w:ascii="Times New Roman" w:eastAsia="Times New Roman" w:hAnsi="Times New Roman" w:cs="Times New Roman"/>
              </w:rPr>
              <w:t xml:space="preserve"> [.083; .</w:t>
            </w:r>
            <w:proofErr w:type="gramStart"/>
            <w:r w:rsidRPr="00805005">
              <w:rPr>
                <w:rFonts w:ascii="Times New Roman" w:eastAsia="Times New Roman" w:hAnsi="Times New Roman" w:cs="Times New Roman"/>
              </w:rPr>
              <w:t>232]</w:t>
            </w:r>
            <w:r w:rsidRPr="00805005">
              <w:rPr>
                <w:rFonts w:ascii="Times New Roman" w:eastAsia="Times New Roman" w:hAnsi="Times New Roman" w:cs="Times New Roman"/>
                <w:vertAlign w:val="superscript"/>
              </w:rPr>
              <w:t>*</w:t>
            </w:r>
            <w:proofErr w:type="gramEnd"/>
          </w:p>
        </w:tc>
        <w:tc>
          <w:tcPr>
            <w:tcW w:w="2551" w:type="dxa"/>
          </w:tcPr>
          <w:p w14:paraId="0602CC08"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.113</w:t>
            </w:r>
            <w:r w:rsidRPr="00805005">
              <w:rPr>
                <w:rFonts w:ascii="Times New Roman" w:eastAsia="Times New Roman" w:hAnsi="Times New Roman" w:cs="Times New Roman"/>
              </w:rPr>
              <w:t xml:space="preserve"> [.098; .</w:t>
            </w:r>
            <w:proofErr w:type="gramStart"/>
            <w:r w:rsidRPr="00805005">
              <w:rPr>
                <w:rFonts w:ascii="Times New Roman" w:eastAsia="Times New Roman" w:hAnsi="Times New Roman" w:cs="Times New Roman"/>
              </w:rPr>
              <w:t>232]</w:t>
            </w:r>
            <w:r w:rsidRPr="00805005">
              <w:rPr>
                <w:rFonts w:ascii="Times New Roman" w:eastAsia="Times New Roman" w:hAnsi="Times New Roman" w:cs="Times New Roman"/>
                <w:vertAlign w:val="superscript"/>
              </w:rPr>
              <w:t>*</w:t>
            </w:r>
            <w:proofErr w:type="gramEnd"/>
          </w:p>
        </w:tc>
        <w:tc>
          <w:tcPr>
            <w:tcW w:w="2552" w:type="dxa"/>
            <w:gridSpan w:val="2"/>
          </w:tcPr>
          <w:p w14:paraId="345A1005"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.113</w:t>
            </w:r>
            <w:r w:rsidRPr="00805005">
              <w:rPr>
                <w:rFonts w:ascii="Times New Roman" w:eastAsia="Times New Roman" w:hAnsi="Times New Roman" w:cs="Times New Roman"/>
              </w:rPr>
              <w:t xml:space="preserve"> [.083; .</w:t>
            </w:r>
            <w:proofErr w:type="gramStart"/>
            <w:r w:rsidRPr="00805005">
              <w:rPr>
                <w:rFonts w:ascii="Times New Roman" w:eastAsia="Times New Roman" w:hAnsi="Times New Roman" w:cs="Times New Roman"/>
              </w:rPr>
              <w:t>232]</w:t>
            </w:r>
            <w:r w:rsidRPr="00805005">
              <w:rPr>
                <w:rFonts w:ascii="Times New Roman" w:eastAsia="Times New Roman" w:hAnsi="Times New Roman" w:cs="Times New Roman"/>
                <w:vertAlign w:val="superscript"/>
              </w:rPr>
              <w:t>*</w:t>
            </w:r>
            <w:proofErr w:type="gramEnd"/>
          </w:p>
        </w:tc>
      </w:tr>
      <w:tr w:rsidR="008222C3" w:rsidRPr="003D6A2D" w14:paraId="362674C4" w14:textId="77777777" w:rsidTr="008222C3">
        <w:trPr>
          <w:trHeight w:val="45"/>
        </w:trPr>
        <w:tc>
          <w:tcPr>
            <w:tcW w:w="3936" w:type="dxa"/>
            <w:tcBorders>
              <w:bottom w:val="single" w:sz="12" w:space="0" w:color="auto"/>
            </w:tcBorders>
          </w:tcPr>
          <w:p w14:paraId="7B700DEB" w14:textId="77777777" w:rsidR="008222C3" w:rsidRPr="003D6A2D" w:rsidRDefault="008222C3" w:rsidP="00037E45">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Popularity spread (</w:t>
            </w:r>
            <w:proofErr w:type="spellStart"/>
            <w:r w:rsidRPr="003D6A2D">
              <w:rPr>
                <w:rFonts w:ascii="Times New Roman" w:eastAsia="Times New Roman" w:hAnsi="Times New Roman" w:cs="Times New Roman"/>
              </w:rPr>
              <w:t>gw</w:t>
            </w:r>
            <w:proofErr w:type="spellEnd"/>
            <w:r w:rsidRPr="003D6A2D">
              <w:rPr>
                <w:rFonts w:ascii="Times New Roman" w:eastAsia="Times New Roman" w:hAnsi="Times New Roman" w:cs="Times New Roman"/>
              </w:rPr>
              <w:t>-indegree: H6)</w:t>
            </w:r>
          </w:p>
        </w:tc>
        <w:tc>
          <w:tcPr>
            <w:tcW w:w="2551" w:type="dxa"/>
            <w:tcBorders>
              <w:bottom w:val="single" w:sz="12" w:space="0" w:color="auto"/>
            </w:tcBorders>
          </w:tcPr>
          <w:p w14:paraId="14D2DC7F"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bCs/>
              </w:rPr>
            </w:pPr>
            <w:r w:rsidRPr="00805005">
              <w:rPr>
                <w:rFonts w:ascii="Times New Roman" w:eastAsia="Times New Roman" w:hAnsi="Times New Roman" w:cs="Times New Roman"/>
                <w:bCs/>
              </w:rPr>
              <w:t>-4.123</w:t>
            </w:r>
            <w:r w:rsidRPr="00805005">
              <w:rPr>
                <w:rFonts w:ascii="Times New Roman" w:eastAsia="Times New Roman" w:hAnsi="Times New Roman" w:cs="Times New Roman"/>
              </w:rPr>
              <w:t xml:space="preserve"> [-5.342; -3.</w:t>
            </w:r>
            <w:proofErr w:type="gramStart"/>
            <w:r w:rsidRPr="00805005">
              <w:rPr>
                <w:rFonts w:ascii="Times New Roman" w:eastAsia="Times New Roman" w:hAnsi="Times New Roman" w:cs="Times New Roman"/>
              </w:rPr>
              <w:t>541]</w:t>
            </w:r>
            <w:r w:rsidRPr="00805005">
              <w:rPr>
                <w:rFonts w:ascii="Times New Roman" w:eastAsia="Times New Roman" w:hAnsi="Times New Roman" w:cs="Times New Roman"/>
                <w:vertAlign w:val="superscript"/>
              </w:rPr>
              <w:t>*</w:t>
            </w:r>
            <w:proofErr w:type="gramEnd"/>
          </w:p>
        </w:tc>
        <w:tc>
          <w:tcPr>
            <w:tcW w:w="2551" w:type="dxa"/>
            <w:tcBorders>
              <w:bottom w:val="single" w:sz="12" w:space="0" w:color="auto"/>
            </w:tcBorders>
          </w:tcPr>
          <w:p w14:paraId="7861ABCE"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-4.120</w:t>
            </w:r>
            <w:r w:rsidRPr="00805005">
              <w:rPr>
                <w:rFonts w:ascii="Times New Roman" w:eastAsia="Times New Roman" w:hAnsi="Times New Roman" w:cs="Times New Roman"/>
              </w:rPr>
              <w:t xml:space="preserve"> [-5.342; -3.</w:t>
            </w:r>
            <w:proofErr w:type="gramStart"/>
            <w:r w:rsidRPr="00805005">
              <w:rPr>
                <w:rFonts w:ascii="Times New Roman" w:eastAsia="Times New Roman" w:hAnsi="Times New Roman" w:cs="Times New Roman"/>
              </w:rPr>
              <w:t>537]</w:t>
            </w:r>
            <w:r w:rsidRPr="00805005">
              <w:rPr>
                <w:rFonts w:ascii="Times New Roman" w:eastAsia="Times New Roman" w:hAnsi="Times New Roman" w:cs="Times New Roman"/>
                <w:vertAlign w:val="superscript"/>
              </w:rPr>
              <w:t>*</w:t>
            </w:r>
            <w:proofErr w:type="gramEnd"/>
          </w:p>
        </w:tc>
        <w:tc>
          <w:tcPr>
            <w:tcW w:w="2551" w:type="dxa"/>
            <w:tcBorders>
              <w:bottom w:val="single" w:sz="12" w:space="0" w:color="auto"/>
            </w:tcBorders>
          </w:tcPr>
          <w:p w14:paraId="5608FC77"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-4.121</w:t>
            </w:r>
            <w:r w:rsidRPr="00805005">
              <w:rPr>
                <w:rFonts w:ascii="Times New Roman" w:eastAsia="Times New Roman" w:hAnsi="Times New Roman" w:cs="Times New Roman"/>
              </w:rPr>
              <w:t xml:space="preserve"> [-4.810; -3.</w:t>
            </w:r>
            <w:proofErr w:type="gramStart"/>
            <w:r w:rsidRPr="00805005">
              <w:rPr>
                <w:rFonts w:ascii="Times New Roman" w:eastAsia="Times New Roman" w:hAnsi="Times New Roman" w:cs="Times New Roman"/>
              </w:rPr>
              <w:t>259]</w:t>
            </w:r>
            <w:r w:rsidRPr="00805005">
              <w:rPr>
                <w:rFonts w:ascii="Times New Roman" w:eastAsia="Times New Roman" w:hAnsi="Times New Roman" w:cs="Times New Roman"/>
                <w:vertAlign w:val="superscript"/>
              </w:rPr>
              <w:t>*</w:t>
            </w:r>
            <w:proofErr w:type="gramEnd"/>
          </w:p>
        </w:tc>
        <w:tc>
          <w:tcPr>
            <w:tcW w:w="2552" w:type="dxa"/>
            <w:gridSpan w:val="2"/>
            <w:tcBorders>
              <w:bottom w:val="single" w:sz="12" w:space="0" w:color="auto"/>
            </w:tcBorders>
          </w:tcPr>
          <w:p w14:paraId="31CA3A2C" w14:textId="77777777" w:rsidR="008222C3" w:rsidRPr="00805005" w:rsidRDefault="008222C3" w:rsidP="00037E45">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bCs/>
              </w:rPr>
              <w:t>-4.123</w:t>
            </w:r>
            <w:r w:rsidRPr="00805005">
              <w:rPr>
                <w:rFonts w:ascii="Times New Roman" w:eastAsia="Times New Roman" w:hAnsi="Times New Roman" w:cs="Times New Roman"/>
              </w:rPr>
              <w:t xml:space="preserve"> [-5.342; -3.</w:t>
            </w:r>
            <w:proofErr w:type="gramStart"/>
            <w:r w:rsidRPr="00805005">
              <w:rPr>
                <w:rFonts w:ascii="Times New Roman" w:eastAsia="Times New Roman" w:hAnsi="Times New Roman" w:cs="Times New Roman"/>
              </w:rPr>
              <w:t>541]</w:t>
            </w:r>
            <w:r w:rsidRPr="00805005">
              <w:rPr>
                <w:rFonts w:ascii="Times New Roman" w:eastAsia="Times New Roman" w:hAnsi="Times New Roman" w:cs="Times New Roman"/>
                <w:vertAlign w:val="superscript"/>
              </w:rPr>
              <w:t>*</w:t>
            </w:r>
            <w:proofErr w:type="gramEnd"/>
          </w:p>
        </w:tc>
      </w:tr>
      <w:tr w:rsidR="008222C3" w:rsidRPr="003D6A2D" w14:paraId="4C66B9CA" w14:textId="77777777" w:rsidTr="008222C3">
        <w:trPr>
          <w:gridAfter w:val="1"/>
          <w:wAfter w:w="425" w:type="dxa"/>
          <w:trHeight w:val="1029"/>
        </w:trPr>
        <w:tc>
          <w:tcPr>
            <w:tcW w:w="13716" w:type="dxa"/>
            <w:gridSpan w:val="5"/>
            <w:tcBorders>
              <w:top w:val="single" w:sz="12" w:space="0" w:color="auto"/>
            </w:tcBorders>
          </w:tcPr>
          <w:p w14:paraId="1C32A4E9" w14:textId="77777777" w:rsidR="004A4043" w:rsidRDefault="004A4043" w:rsidP="00037E45">
            <w:pPr>
              <w:widowControl w:val="0"/>
              <w:adjustRightInd w:val="0"/>
              <w:snapToGrid w:val="0"/>
              <w:contextualSpacing/>
              <w:rPr>
                <w:rFonts w:ascii="Times New Roman" w:eastAsia="Times New Roman" w:hAnsi="Times New Roman" w:cs="Times New Roman"/>
                <w:i/>
              </w:rPr>
            </w:pPr>
          </w:p>
          <w:p w14:paraId="6FE8ADF6" w14:textId="1AF53488" w:rsidR="008222C3" w:rsidRPr="003063CF" w:rsidRDefault="004A3EBB" w:rsidP="00037E45">
            <w:pPr>
              <w:widowControl w:val="0"/>
              <w:adjustRightInd w:val="0"/>
              <w:snapToGrid w:val="0"/>
              <w:contextualSpacing/>
              <w:rPr>
                <w:rFonts w:ascii="Times New Roman" w:eastAsia="Times New Roman" w:hAnsi="Times New Roman" w:cs="Times New Roman"/>
              </w:rPr>
            </w:pPr>
            <w:r w:rsidRPr="004A3EBB">
              <w:rPr>
                <w:rFonts w:ascii="Times New Roman" w:eastAsia="Times New Roman" w:hAnsi="Times New Roman" w:cs="Times New Roman"/>
                <w:i/>
              </w:rPr>
              <w:t>Note.</w:t>
            </w:r>
            <w:r>
              <w:rPr>
                <w:rFonts w:ascii="Times New Roman" w:eastAsia="Times New Roman" w:hAnsi="Times New Roman" w:cs="Times New Roman"/>
              </w:rPr>
              <w:t xml:space="preserve"> </w:t>
            </w:r>
            <w:r w:rsidR="008222C3" w:rsidRPr="003D6A2D">
              <w:rPr>
                <w:rFonts w:ascii="Times New Roman" w:eastAsia="Times New Roman" w:hAnsi="Times New Roman" w:cs="Times New Roman"/>
              </w:rPr>
              <w:t xml:space="preserve">* = zero outside the 95% bias-corrected and accelerated confidence interval using 1000 replications. </w:t>
            </w:r>
            <w:r w:rsidR="008222C3" w:rsidRPr="003063CF">
              <w:rPr>
                <w:rFonts w:ascii="Times New Roman" w:eastAsia="Times New Roman" w:hAnsi="Times New Roman" w:cs="Times New Roman"/>
              </w:rPr>
              <w:t xml:space="preserve">All models control for age, gender (including homophily), education, regional origins (including homophily), offline talk frequency, media use frequency, </w:t>
            </w:r>
            <w:r w:rsidR="008222C3">
              <w:rPr>
                <w:rFonts w:ascii="Times New Roman" w:eastAsia="Times New Roman" w:hAnsi="Times New Roman" w:cs="Times New Roman"/>
              </w:rPr>
              <w:t xml:space="preserve">internal discussion efficacy, </w:t>
            </w:r>
            <w:r w:rsidR="008222C3" w:rsidRPr="003063CF">
              <w:rPr>
                <w:rFonts w:ascii="Times New Roman" w:eastAsia="Times New Roman" w:hAnsi="Times New Roman" w:cs="Times New Roman"/>
              </w:rPr>
              <w:t>candidate preference, hedonic motivations, Activity spread (</w:t>
            </w:r>
            <w:proofErr w:type="spellStart"/>
            <w:r w:rsidR="008222C3" w:rsidRPr="003063CF">
              <w:rPr>
                <w:rFonts w:ascii="Times New Roman" w:eastAsia="Times New Roman" w:hAnsi="Times New Roman" w:cs="Times New Roman"/>
              </w:rPr>
              <w:t>gw</w:t>
            </w:r>
            <w:proofErr w:type="spellEnd"/>
            <w:r w:rsidR="008222C3" w:rsidRPr="003063CF">
              <w:rPr>
                <w:rFonts w:ascii="Times New Roman" w:eastAsia="Times New Roman" w:hAnsi="Times New Roman" w:cs="Times New Roman"/>
              </w:rPr>
              <w:t>-outdegree), being isolate, multiple two-paths (</w:t>
            </w:r>
            <w:proofErr w:type="spellStart"/>
            <w:r w:rsidR="008222C3" w:rsidRPr="003063CF">
              <w:rPr>
                <w:rFonts w:ascii="Times New Roman" w:eastAsia="Times New Roman" w:hAnsi="Times New Roman" w:cs="Times New Roman"/>
              </w:rPr>
              <w:t>gwdsp</w:t>
            </w:r>
            <w:proofErr w:type="spellEnd"/>
            <w:r w:rsidR="008222C3" w:rsidRPr="003063CF">
              <w:rPr>
                <w:rFonts w:ascii="Times New Roman" w:eastAsia="Times New Roman" w:hAnsi="Times New Roman" w:cs="Times New Roman"/>
              </w:rPr>
              <w:t>), and lagged versions of network-endogenous statistics (</w:t>
            </w:r>
            <w:r w:rsidR="008222C3">
              <w:rPr>
                <w:rFonts w:ascii="Times New Roman" w:eastAsia="Times New Roman" w:hAnsi="Times New Roman" w:cs="Times New Roman"/>
              </w:rPr>
              <w:t>previous communication</w:t>
            </w:r>
            <w:r w:rsidR="008222C3" w:rsidRPr="003063CF">
              <w:rPr>
                <w:rFonts w:ascii="Times New Roman" w:eastAsia="Times New Roman" w:hAnsi="Times New Roman" w:cs="Times New Roman"/>
              </w:rPr>
              <w:t>, delayed reciprocity, delayed transitivity, delayed cyclic closure, delayed activity closure, delayed popularity closure, and number of in- and out ties of a given nodes at previous time point</w:t>
            </w:r>
            <w:r w:rsidR="008222C3">
              <w:rPr>
                <w:rFonts w:ascii="Times New Roman" w:eastAsia="Times New Roman" w:hAnsi="Times New Roman" w:cs="Times New Roman"/>
              </w:rPr>
              <w:t>)</w:t>
            </w:r>
            <w:r w:rsidR="008222C3" w:rsidRPr="003063CF">
              <w:rPr>
                <w:rFonts w:ascii="Times New Roman" w:eastAsia="Times New Roman" w:hAnsi="Times New Roman" w:cs="Times New Roman"/>
              </w:rPr>
              <w:t xml:space="preserve">. Full results, including interaction models, are reported in the Online Supporting Information. </w:t>
            </w:r>
          </w:p>
        </w:tc>
      </w:tr>
    </w:tbl>
    <w:p w14:paraId="667BA920" w14:textId="77777777" w:rsidR="008222C3" w:rsidRPr="003D6A2D" w:rsidRDefault="008222C3" w:rsidP="00B35C14">
      <w:pPr>
        <w:widowControl w:val="0"/>
        <w:adjustRightInd w:val="0"/>
        <w:snapToGrid w:val="0"/>
        <w:spacing w:line="480" w:lineRule="auto"/>
        <w:contextualSpacing/>
        <w:rPr>
          <w:rFonts w:ascii="Times New Roman" w:hAnsi="Times New Roman" w:cs="Times New Roman"/>
        </w:rPr>
        <w:sectPr w:rsidR="008222C3" w:rsidRPr="003D6A2D" w:rsidSect="000C5B25">
          <w:endnotePr>
            <w:numFmt w:val="decimal"/>
          </w:endnotePr>
          <w:pgSz w:w="16840" w:h="11900" w:orient="landscape" w:code="9"/>
          <w:pgMar w:top="1440" w:right="1440" w:bottom="1440" w:left="1440" w:header="708" w:footer="708" w:gutter="0"/>
          <w:cols w:space="708"/>
          <w:docGrid w:linePitch="400"/>
        </w:sectPr>
      </w:pPr>
    </w:p>
    <w:p w14:paraId="3272707A" w14:textId="74F58692" w:rsidR="00B35C14" w:rsidRPr="003D6A2D" w:rsidRDefault="000C5B25" w:rsidP="00A43C87">
      <w:pPr>
        <w:widowControl w:val="0"/>
        <w:adjustRightInd w:val="0"/>
        <w:snapToGrid w:val="0"/>
        <w:contextualSpacing/>
        <w:jc w:val="center"/>
        <w:rPr>
          <w:rFonts w:ascii="Times New Roman" w:hAnsi="Times New Roman" w:cs="Times New Roman"/>
        </w:rPr>
      </w:pPr>
      <w:r w:rsidRPr="00910FA8">
        <w:rPr>
          <w:rFonts w:ascii="Times New Roman" w:hAnsi="Times New Roman" w:cs="Times New Roman"/>
          <w:noProof/>
          <w:lang w:val="en-GB"/>
        </w:rPr>
        <w:lastRenderedPageBreak/>
        <w:drawing>
          <wp:inline distT="0" distB="0" distL="0" distR="0" wp14:anchorId="670A9684" wp14:editId="493FC9FA">
            <wp:extent cx="5042535" cy="3597275"/>
            <wp:effectExtent l="0" t="0" r="12065" b="9525"/>
            <wp:docPr id="2" name="Picture 2"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2996" cy="3626139"/>
                    </a:xfrm>
                    <a:prstGeom prst="rect">
                      <a:avLst/>
                    </a:prstGeom>
                    <a:noFill/>
                    <a:ln>
                      <a:noFill/>
                    </a:ln>
                  </pic:spPr>
                </pic:pic>
              </a:graphicData>
            </a:graphic>
          </wp:inline>
        </w:drawing>
      </w:r>
    </w:p>
    <w:p w14:paraId="38B3F1B6" w14:textId="77777777" w:rsidR="00B35C14" w:rsidRPr="003D6A2D" w:rsidRDefault="00B35C14" w:rsidP="00B35C14">
      <w:pPr>
        <w:widowControl w:val="0"/>
        <w:adjustRightInd w:val="0"/>
        <w:snapToGrid w:val="0"/>
        <w:contextualSpacing/>
        <w:rPr>
          <w:rFonts w:ascii="Times New Roman" w:hAnsi="Times New Roman" w:cs="Times New Roman"/>
        </w:rPr>
      </w:pPr>
      <w:r w:rsidRPr="003D6A2D">
        <w:rPr>
          <w:rFonts w:ascii="Times New Roman" w:hAnsi="Times New Roman" w:cs="Times New Roman"/>
          <w:i/>
        </w:rPr>
        <w:t>Figure 1</w:t>
      </w:r>
      <w:r w:rsidRPr="003D6A2D">
        <w:rPr>
          <w:rFonts w:ascii="Times New Roman" w:hAnsi="Times New Roman" w:cs="Times New Roman"/>
        </w:rPr>
        <w:t xml:space="preserve">. Mean predicted probabilities of </w:t>
      </w:r>
      <w:r w:rsidRPr="003D6A2D">
        <w:rPr>
          <w:rFonts w:ascii="Times New Roman" w:hAnsi="Times New Roman" w:cs="Times New Roman"/>
          <w:i/>
        </w:rPr>
        <w:t>receiving</w:t>
      </w:r>
      <w:r w:rsidRPr="003D6A2D">
        <w:rPr>
          <w:rFonts w:ascii="Times New Roman" w:hAnsi="Times New Roman" w:cs="Times New Roman"/>
        </w:rPr>
        <w:t xml:space="preserve"> at least one additional tie (i.e., message being selected by others) as a function of existing incoming ties at 10% (= zero), 50% (= three), and 90% (= ten existing ties) percentile of the in-degree distribution. For each receiver node, we derived the mean edge probabilities of all other nodes (excluding any nodes that are already connected) sending a tie to the target node conditional on the rest of the network and on the model specification.  </w:t>
      </w:r>
    </w:p>
    <w:p w14:paraId="6A4CA5C3" w14:textId="77777777" w:rsidR="00B35C14" w:rsidRPr="003D6A2D" w:rsidRDefault="00B35C14" w:rsidP="00B35C14">
      <w:pPr>
        <w:widowControl w:val="0"/>
        <w:adjustRightInd w:val="0"/>
        <w:snapToGrid w:val="0"/>
        <w:contextualSpacing/>
        <w:rPr>
          <w:rFonts w:ascii="Times New Roman" w:hAnsi="Times New Roman" w:cs="Times New Roman"/>
        </w:rPr>
      </w:pPr>
    </w:p>
    <w:p w14:paraId="611C84BB" w14:textId="06F72AAF" w:rsidR="00B35C14" w:rsidRPr="003D6A2D" w:rsidRDefault="00B416EF" w:rsidP="00A43C87">
      <w:pPr>
        <w:widowControl w:val="0"/>
        <w:adjustRightInd w:val="0"/>
        <w:snapToGrid w:val="0"/>
        <w:contextualSpacing/>
        <w:jc w:val="center"/>
        <w:rPr>
          <w:rFonts w:ascii="Times New Roman" w:hAnsi="Times New Roman" w:cs="Times New Roman"/>
        </w:rPr>
      </w:pPr>
      <w:r w:rsidRPr="00910FA8">
        <w:rPr>
          <w:rFonts w:ascii="Times New Roman" w:hAnsi="Times New Roman" w:cs="Times New Roman"/>
          <w:noProof/>
          <w:lang w:val="en-GB"/>
        </w:rPr>
        <w:drawing>
          <wp:inline distT="0" distB="0" distL="0" distR="0" wp14:anchorId="033C9457" wp14:editId="206FF801">
            <wp:extent cx="5217500" cy="3345622"/>
            <wp:effectExtent l="0" t="0" r="0" b="7620"/>
            <wp:docPr id="3" name="Picture 3" descr="../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3639" cy="3375208"/>
                    </a:xfrm>
                    <a:prstGeom prst="rect">
                      <a:avLst/>
                    </a:prstGeom>
                    <a:noFill/>
                    <a:ln>
                      <a:noFill/>
                    </a:ln>
                  </pic:spPr>
                </pic:pic>
              </a:graphicData>
            </a:graphic>
          </wp:inline>
        </w:drawing>
      </w:r>
    </w:p>
    <w:p w14:paraId="19654295" w14:textId="28764A8C" w:rsidR="00083ABC" w:rsidRPr="00296A81" w:rsidRDefault="00B35C14" w:rsidP="00E73AFA">
      <w:pPr>
        <w:widowControl w:val="0"/>
        <w:adjustRightInd w:val="0"/>
        <w:snapToGrid w:val="0"/>
        <w:contextualSpacing/>
        <w:rPr>
          <w:rFonts w:ascii="Times New Roman" w:hAnsi="Times New Roman" w:cs="Times New Roman"/>
          <w:sz w:val="22"/>
          <w:szCs w:val="22"/>
        </w:rPr>
      </w:pPr>
      <w:r w:rsidRPr="003D6A2D">
        <w:rPr>
          <w:rFonts w:ascii="Times New Roman" w:hAnsi="Times New Roman" w:cs="Times New Roman"/>
          <w:i/>
        </w:rPr>
        <w:t>Figure 2</w:t>
      </w:r>
      <w:r w:rsidRPr="003D6A2D">
        <w:rPr>
          <w:rFonts w:ascii="Times New Roman" w:hAnsi="Times New Roman" w:cs="Times New Roman"/>
        </w:rPr>
        <w:t>. Interaction effects between time trends and candidate preference homophily. Panel A depicts conditional main effects of candidate preference homophily at each time point, and Panel B depicts Johnson-</w:t>
      </w:r>
      <w:proofErr w:type="spellStart"/>
      <w:r w:rsidRPr="003D6A2D">
        <w:rPr>
          <w:rFonts w:ascii="Times New Roman" w:hAnsi="Times New Roman" w:cs="Times New Roman"/>
        </w:rPr>
        <w:t>Neyman</w:t>
      </w:r>
      <w:proofErr w:type="spellEnd"/>
      <w:r w:rsidRPr="003D6A2D">
        <w:rPr>
          <w:rFonts w:ascii="Times New Roman" w:hAnsi="Times New Roman" w:cs="Times New Roman"/>
        </w:rPr>
        <w:t xml:space="preserve"> regions of significance as a</w:t>
      </w:r>
      <w:r>
        <w:rPr>
          <w:rFonts w:ascii="Times New Roman" w:hAnsi="Times New Roman" w:cs="Times New Roman"/>
        </w:rPr>
        <w:t xml:space="preserve"> function of time</w:t>
      </w:r>
      <w:r w:rsidR="00B606AC">
        <w:rPr>
          <w:rFonts w:ascii="Times New Roman" w:hAnsi="Times New Roman" w:cs="Times New Roman"/>
        </w:rPr>
        <w:t>.</w:t>
      </w:r>
    </w:p>
    <w:sectPr w:rsidR="00083ABC" w:rsidRPr="00296A81" w:rsidSect="00A43C87">
      <w:headerReference w:type="default" r:id="rId14"/>
      <w:pgSz w:w="11900" w:h="16840" w:code="9"/>
      <w:pgMar w:top="1440" w:right="1440" w:bottom="1440" w:left="1440" w:header="709" w:footer="709"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Author" w:initials="A">
    <w:p w14:paraId="343D90AD" w14:textId="18B7D518" w:rsidR="00B66237" w:rsidRDefault="00B66237">
      <w:pPr>
        <w:pStyle w:val="CommentText"/>
      </w:pPr>
      <w:r>
        <w:rPr>
          <w:rStyle w:val="CommentReference"/>
        </w:rPr>
        <w:annotationRef/>
      </w:r>
      <w:r>
        <w:t>R2, #6 “</w:t>
      </w:r>
      <w:r w:rsidRPr="0087315C">
        <w:rPr>
          <w:rFonts w:ascii="Times New Roman" w:eastAsia="Times New Roman" w:hAnsi="Times New Roman" w:cs="Times New Roman"/>
          <w:color w:val="222222"/>
          <w:shd w:val="clear" w:color="auto" w:fill="FFFFFF"/>
        </w:rPr>
        <w:t xml:space="preserve">However, the </w:t>
      </w:r>
      <w:r w:rsidRPr="00A45992">
        <w:rPr>
          <w:rFonts w:ascii="Times New Roman" w:eastAsia="Times New Roman" w:hAnsi="Times New Roman" w:cs="Times New Roman"/>
          <w:color w:val="222222"/>
          <w:highlight w:val="yellow"/>
          <w:shd w:val="clear" w:color="auto" w:fill="FFFFFF"/>
        </w:rPr>
        <w:t xml:space="preserve">absence of textual analyses in message selection seems to be an important caveat, at least for readers like me. Thus I would like to suggest that the authors relocate the potential limitations to the Methods section, rather than in the end of the </w:t>
      </w:r>
      <w:proofErr w:type="gramStart"/>
      <w:r w:rsidRPr="00A45992">
        <w:rPr>
          <w:rFonts w:ascii="Times New Roman" w:eastAsia="Times New Roman" w:hAnsi="Times New Roman" w:cs="Times New Roman"/>
          <w:color w:val="222222"/>
          <w:highlight w:val="yellow"/>
          <w:shd w:val="clear" w:color="auto" w:fill="FFFFFF"/>
        </w:rPr>
        <w:t>manuscript.</w:t>
      </w:r>
      <w:r>
        <w:t>“</w:t>
      </w:r>
      <w:proofErr w:type="gramEnd"/>
    </w:p>
  </w:comment>
  <w:comment w:id="24" w:author="Author" w:initials="A">
    <w:p w14:paraId="75849592" w14:textId="7786A794" w:rsidR="00E75784" w:rsidRDefault="00E75784">
      <w:pPr>
        <w:pStyle w:val="CommentText"/>
      </w:pPr>
      <w:r>
        <w:rPr>
          <w:rStyle w:val="CommentReference"/>
        </w:rPr>
        <w:annotationRef/>
      </w:r>
      <w:proofErr w:type="spellStart"/>
      <w:r>
        <w:t>Jin</w:t>
      </w:r>
      <w:proofErr w:type="spellEnd"/>
      <w:r>
        <w:t xml:space="preserve">: I slightly changed the wording here (previously, “balanced exposure is more common than is often assumed”) since </w:t>
      </w:r>
      <w:proofErr w:type="spellStart"/>
      <w:r>
        <w:t>Bakshy</w:t>
      </w:r>
      <w:proofErr w:type="spellEnd"/>
      <w:r>
        <w:t xml:space="preserve"> et al. (2015) indeed report somewhat higher selective exposure tendencies. But they also acknowledge that exposure to opposing viewpoint is indeed possible and happening to some degree. </w:t>
      </w:r>
      <w:proofErr w:type="gramStart"/>
      <w:r>
        <w:t>So</w:t>
      </w:r>
      <w:proofErr w:type="gramEnd"/>
      <w:r>
        <w:t xml:space="preserve"> I think the changed wording is more an accurate description of their work than before.</w:t>
      </w:r>
    </w:p>
  </w:comment>
  <w:comment w:id="26" w:author="Author" w:initials="A">
    <w:p w14:paraId="3E2A169F" w14:textId="519F3862" w:rsidR="005D2547" w:rsidRDefault="005D2547">
      <w:pPr>
        <w:pStyle w:val="CommentText"/>
      </w:pPr>
      <w:r>
        <w:rPr>
          <w:rStyle w:val="CommentReference"/>
        </w:rPr>
        <w:annotationRef/>
      </w:r>
    </w:p>
  </w:comment>
  <w:comment w:id="27" w:author="Author" w:initials="A">
    <w:p w14:paraId="3C95C949" w14:textId="77777777" w:rsidR="00CB7F98" w:rsidRDefault="00CB7F98" w:rsidP="00CB7F98">
      <w:pPr>
        <w:pStyle w:val="CommentText"/>
        <w:rPr>
          <w:rFonts w:ascii="Times New Roman" w:eastAsia="Times New Roman" w:hAnsi="Times New Roman" w:cs="Times New Roman"/>
          <w:color w:val="222222"/>
          <w:shd w:val="clear" w:color="auto" w:fill="FFFFFF"/>
        </w:rPr>
      </w:pPr>
      <w:r>
        <w:rPr>
          <w:rStyle w:val="CommentReference"/>
        </w:rPr>
        <w:annotationRef/>
      </w:r>
      <w:r>
        <w:t>R1, comment #5 “</w:t>
      </w:r>
      <w:r w:rsidRPr="0087315C">
        <w:rPr>
          <w:rFonts w:ascii="Times New Roman" w:eastAsia="Times New Roman" w:hAnsi="Times New Roman" w:cs="Times New Roman"/>
          <w:color w:val="222222"/>
          <w:highlight w:val="yellow"/>
          <w:shd w:val="clear" w:color="auto" w:fill="FFFFFF"/>
        </w:rPr>
        <w:t>Further, the conclusion addresses this concern directly by emphasizing the need for future research examining the role of message characteristics</w:t>
      </w:r>
      <w:r>
        <w:rPr>
          <w:rFonts w:ascii="Times New Roman" w:eastAsia="Times New Roman" w:hAnsi="Times New Roman" w:cs="Times New Roman"/>
          <w:color w:val="222222"/>
          <w:shd w:val="clear" w:color="auto" w:fill="FFFFFF"/>
        </w:rPr>
        <w:t>”</w:t>
      </w:r>
    </w:p>
    <w:p w14:paraId="5957D3EE" w14:textId="77777777" w:rsidR="00CB7F98" w:rsidRDefault="00CB7F98" w:rsidP="00CB7F98">
      <w:pPr>
        <w:pStyle w:val="CommentText"/>
        <w:rPr>
          <w:rFonts w:ascii="Times New Roman" w:eastAsia="Times New Roman" w:hAnsi="Times New Roman" w:cs="Times New Roman"/>
          <w:color w:val="222222"/>
          <w:shd w:val="clear" w:color="auto" w:fill="FFFFFF"/>
        </w:rPr>
      </w:pPr>
    </w:p>
    <w:p w14:paraId="0AAFB565" w14:textId="2CE1B1A6" w:rsidR="00CB7F98" w:rsidRDefault="00CB7F98" w:rsidP="00CB7F98">
      <w:pPr>
        <w:pStyle w:val="CommentText"/>
      </w:pPr>
      <w:r>
        <w:rPr>
          <w:rFonts w:ascii="Times New Roman" w:eastAsia="Times New Roman" w:hAnsi="Times New Roman" w:cs="Times New Roman"/>
          <w:color w:val="222222"/>
          <w:shd w:val="clear" w:color="auto" w:fill="FFFFFF"/>
        </w:rPr>
        <w:t xml:space="preserve">JIN – Given conflicting instructions/preference among </w:t>
      </w:r>
      <w:r w:rsidR="00D26780">
        <w:rPr>
          <w:rFonts w:ascii="Times New Roman" w:eastAsia="Times New Roman" w:hAnsi="Times New Roman" w:cs="Times New Roman"/>
          <w:color w:val="222222"/>
          <w:shd w:val="clear" w:color="auto" w:fill="FFFFFF"/>
        </w:rPr>
        <w:t>reviewers</w:t>
      </w:r>
      <w:r>
        <w:rPr>
          <w:rFonts w:ascii="Times New Roman" w:eastAsia="Times New Roman" w:hAnsi="Times New Roman" w:cs="Times New Roman"/>
          <w:color w:val="222222"/>
          <w:shd w:val="clear" w:color="auto" w:fill="FFFFFF"/>
        </w:rPr>
        <w:t xml:space="preserve">, I think it makes sense we again emphasize this limitation as well both in the method section (as a </w:t>
      </w:r>
      <w:proofErr w:type="spellStart"/>
      <w:r>
        <w:rPr>
          <w:rFonts w:ascii="Times New Roman" w:eastAsia="Times New Roman" w:hAnsi="Times New Roman" w:cs="Times New Roman"/>
          <w:color w:val="222222"/>
          <w:shd w:val="clear" w:color="auto" w:fill="FFFFFF"/>
        </w:rPr>
        <w:t>kinda</w:t>
      </w:r>
      <w:proofErr w:type="spellEnd"/>
      <w:r>
        <w:rPr>
          <w:rFonts w:ascii="Times New Roman" w:eastAsia="Times New Roman" w:hAnsi="Times New Roman" w:cs="Times New Roman"/>
          <w:color w:val="222222"/>
          <w:shd w:val="clear" w:color="auto" w:fill="FFFFFF"/>
        </w:rPr>
        <w:t xml:space="preserve"> primer) and here as well. Thoughts?</w:t>
      </w:r>
    </w:p>
  </w:comment>
  <w:comment w:id="43" w:author="Author" w:initials="A">
    <w:p w14:paraId="17B3F520" w14:textId="4C5C8F7E" w:rsidR="00EB7573" w:rsidRDefault="00EB7573">
      <w:pPr>
        <w:pStyle w:val="CommentText"/>
      </w:pPr>
      <w:r>
        <w:rPr>
          <w:rStyle w:val="CommentReference"/>
        </w:rPr>
        <w:annotationRef/>
      </w:r>
      <w:r>
        <w:t>JIN – should we present this table as a part of the main results, or rather put this in online supporting information</w:t>
      </w:r>
      <w:r w:rsidR="00BE2619">
        <w:t>?</w:t>
      </w:r>
      <w:r>
        <w:t xml:space="preserve"> (which, preferably, saves one page out of 39)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3D90AD" w15:done="0"/>
  <w15:commentEx w15:paraId="75849592" w15:done="0"/>
  <w15:commentEx w15:paraId="3E2A169F" w15:done="0"/>
  <w15:commentEx w15:paraId="0AAFB565" w15:done="0"/>
  <w15:commentEx w15:paraId="17B3F5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3D90AD" w16cid:durableId="1E89D959"/>
  <w16cid:commentId w16cid:paraId="75849592" w16cid:durableId="1E8B28CE"/>
  <w16cid:commentId w16cid:paraId="3E2A169F" w16cid:durableId="1E8AD37B"/>
  <w16cid:commentId w16cid:paraId="0AAFB565" w16cid:durableId="1E89D233"/>
  <w16cid:commentId w16cid:paraId="17B3F520" w16cid:durableId="1E89EA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EDA4B" w14:textId="77777777" w:rsidR="005F1E57" w:rsidRDefault="005F1E57" w:rsidP="00083ABC">
      <w:r>
        <w:separator/>
      </w:r>
    </w:p>
  </w:endnote>
  <w:endnote w:type="continuationSeparator" w:id="0">
    <w:p w14:paraId="1A60E616" w14:textId="77777777" w:rsidR="005F1E57" w:rsidRDefault="005F1E57" w:rsidP="00083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5E117" w14:textId="77777777" w:rsidR="005F1E57" w:rsidRDefault="005F1E57" w:rsidP="00083ABC">
      <w:r>
        <w:separator/>
      </w:r>
    </w:p>
  </w:footnote>
  <w:footnote w:type="continuationSeparator" w:id="0">
    <w:p w14:paraId="6E9D21B6" w14:textId="77777777" w:rsidR="005F1E57" w:rsidRDefault="005F1E57" w:rsidP="00083ABC">
      <w:r>
        <w:continuationSeparator/>
      </w:r>
    </w:p>
  </w:footnote>
  <w:footnote w:id="1">
    <w:p w14:paraId="39A6E892" w14:textId="5B416133" w:rsidR="008E46CD" w:rsidRPr="00CC2FCD" w:rsidRDefault="008E46CD" w:rsidP="000D75EF">
      <w:pPr>
        <w:ind w:firstLine="720"/>
        <w:rPr>
          <w:rFonts w:ascii="Times New Roman" w:eastAsia="Times New Roman" w:hAnsi="Times New Roman" w:cs="Times New Roman"/>
        </w:rPr>
      </w:pPr>
      <w:r w:rsidRPr="00CC2FCD">
        <w:rPr>
          <w:rFonts w:ascii="Times New Roman" w:hAnsi="Times New Roman" w:cs="Times New Roman"/>
          <w:vertAlign w:val="superscript"/>
        </w:rPr>
        <w:footnoteRef/>
      </w:r>
      <w:r w:rsidRPr="00CC2FCD">
        <w:rPr>
          <w:rFonts w:ascii="Times New Roman" w:eastAsia="Times New Roman" w:hAnsi="Times New Roman" w:cs="Times New Roman"/>
        </w:rPr>
        <w:t xml:space="preserve"> Although slightly skewed in age (sample median age = 35; population = 38) and sex (sample = 51.9%; population = 49.67%), our final sample closely matches the general population in demographic profile. In addition, the sample’s representativeness is less of a concern because we are taking an inferential network-analytic approach. It is also noteworthy that our sample had enough variability in all of the key covariates (especially for candidate preference), making less likely that our results are biased by the peculiarity of our data.</w:t>
      </w:r>
    </w:p>
  </w:footnote>
  <w:footnote w:id="2">
    <w:p w14:paraId="5334F278" w14:textId="011600A6" w:rsidR="008E46CD" w:rsidRPr="00CC2FCD" w:rsidRDefault="008E46CD" w:rsidP="000D75EF">
      <w:pPr>
        <w:ind w:firstLine="720"/>
        <w:rPr>
          <w:rFonts w:ascii="Times New Roman" w:eastAsia="Times New Roman" w:hAnsi="Times New Roman" w:cs="Times New Roman"/>
        </w:rPr>
      </w:pPr>
      <w:r w:rsidRPr="00CC2FCD">
        <w:rPr>
          <w:rFonts w:ascii="Times New Roman" w:hAnsi="Times New Roman" w:cs="Times New Roman"/>
          <w:vertAlign w:val="superscript"/>
        </w:rPr>
        <w:footnoteRef/>
      </w:r>
      <w:r w:rsidRPr="00CC2FCD">
        <w:rPr>
          <w:rFonts w:ascii="Times New Roman" w:eastAsia="Times New Roman" w:hAnsi="Times New Roman" w:cs="Times New Roman"/>
        </w:rPr>
        <w:t xml:space="preserve"> We also estimated models with daily slices (</w:t>
      </w:r>
      <w:r w:rsidRPr="00CC2FCD">
        <w:rPr>
          <w:rFonts w:ascii="Times New Roman" w:eastAsia="Times New Roman" w:hAnsi="Times New Roman" w:cs="Times New Roman"/>
          <w:i/>
        </w:rPr>
        <w:t>t</w:t>
      </w:r>
      <w:r w:rsidRPr="00CC2FCD">
        <w:rPr>
          <w:rFonts w:ascii="Times New Roman" w:eastAsia="Times New Roman" w:hAnsi="Times New Roman" w:cs="Times New Roman"/>
        </w:rPr>
        <w:t xml:space="preserve"> = 26), models with lower threshold value (0 vs. all other values) for dichotomizing ties, as well as QAP regression models with equivalent predictors (yet excluding any network-endogenous structural variables) and found largely the same results with minor discrepancies in estimated coefficients and significance level. Combined with multiple imputation results, our robustness check suggests that our results and conclusions are reasonably robust against potential methodological issues. All model robustness check results can be found in online Supplemental Information.</w:t>
      </w:r>
    </w:p>
  </w:footnote>
  <w:footnote w:id="3">
    <w:p w14:paraId="3146BFBC" w14:textId="77777777" w:rsidR="008E46CD" w:rsidRPr="00CC2FCD" w:rsidRDefault="008E46CD" w:rsidP="000D75EF">
      <w:pPr>
        <w:ind w:firstLine="720"/>
        <w:rPr>
          <w:rFonts w:ascii="Times New Roman" w:eastAsia="Times New Roman" w:hAnsi="Times New Roman" w:cs="Times New Roman"/>
        </w:rPr>
      </w:pPr>
      <w:r w:rsidRPr="00CC2FCD">
        <w:rPr>
          <w:rFonts w:ascii="Times New Roman" w:hAnsi="Times New Roman" w:cs="Times New Roman"/>
          <w:vertAlign w:val="superscript"/>
        </w:rPr>
        <w:footnoteRef/>
      </w:r>
      <w:r w:rsidRPr="00CC2FCD">
        <w:rPr>
          <w:rFonts w:ascii="Times New Roman" w:eastAsia="Times New Roman" w:hAnsi="Times New Roman" w:cs="Times New Roman"/>
        </w:rPr>
        <w:t xml:space="preserve"> Since participants’ key characteristics (e.g., candidate evaluations and preferences) are stable across survey waves, we assume participants’ characteristics drive the creation of network ties (but not the other way around).</w:t>
      </w:r>
    </w:p>
  </w:footnote>
  <w:footnote w:id="4">
    <w:p w14:paraId="0236567C" w14:textId="77777777" w:rsidR="008E46CD" w:rsidRPr="00CC2FCD" w:rsidRDefault="008E46CD" w:rsidP="006D1F8A">
      <w:pPr>
        <w:ind w:firstLine="720"/>
        <w:rPr>
          <w:rFonts w:ascii="Times New Roman" w:eastAsia="Times New Roman" w:hAnsi="Times New Roman" w:cs="Times New Roman"/>
        </w:rPr>
      </w:pPr>
      <w:r w:rsidRPr="00CC2FCD">
        <w:rPr>
          <w:rFonts w:ascii="Times New Roman" w:hAnsi="Times New Roman" w:cs="Times New Roman"/>
          <w:vertAlign w:val="superscript"/>
        </w:rPr>
        <w:footnoteRef/>
      </w:r>
      <w:r w:rsidRPr="00CC2FCD">
        <w:rPr>
          <w:rFonts w:ascii="Times New Roman" w:eastAsia="Times New Roman" w:hAnsi="Times New Roman" w:cs="Times New Roman"/>
        </w:rPr>
        <w:t xml:space="preserve"> Candidate choice (W1: </w:t>
      </w:r>
      <w:r w:rsidRPr="00CC2FCD">
        <w:rPr>
          <w:rFonts w:ascii="Times New Roman" w:eastAsia="Times New Roman" w:hAnsi="Times New Roman" w:cs="Times New Roman"/>
          <w:i/>
        </w:rPr>
        <w:t>M</w:t>
      </w:r>
      <w:r w:rsidRPr="00CC2FCD">
        <w:rPr>
          <w:rFonts w:ascii="Times New Roman" w:eastAsia="Times New Roman" w:hAnsi="Times New Roman" w:cs="Times New Roman"/>
        </w:rPr>
        <w:t xml:space="preserve"> = .60, </w:t>
      </w:r>
      <w:r w:rsidRPr="00CC2FCD">
        <w:rPr>
          <w:rFonts w:ascii="Times New Roman" w:eastAsia="Times New Roman" w:hAnsi="Times New Roman" w:cs="Times New Roman"/>
          <w:i/>
        </w:rPr>
        <w:t>SD</w:t>
      </w:r>
      <w:r w:rsidRPr="00CC2FCD">
        <w:rPr>
          <w:rFonts w:ascii="Times New Roman" w:eastAsia="Times New Roman" w:hAnsi="Times New Roman" w:cs="Times New Roman"/>
        </w:rPr>
        <w:t xml:space="preserve"> = .49; W2: </w:t>
      </w:r>
      <w:r w:rsidRPr="00CC2FCD">
        <w:rPr>
          <w:rFonts w:ascii="Times New Roman" w:eastAsia="Times New Roman" w:hAnsi="Times New Roman" w:cs="Times New Roman"/>
          <w:i/>
        </w:rPr>
        <w:t>M</w:t>
      </w:r>
      <w:r w:rsidRPr="00CC2FCD">
        <w:rPr>
          <w:rFonts w:ascii="Times New Roman" w:eastAsia="Times New Roman" w:hAnsi="Times New Roman" w:cs="Times New Roman"/>
        </w:rPr>
        <w:t xml:space="preserve"> = .66, </w:t>
      </w:r>
      <w:r w:rsidRPr="00CC2FCD">
        <w:rPr>
          <w:rFonts w:ascii="Times New Roman" w:eastAsia="Times New Roman" w:hAnsi="Times New Roman" w:cs="Times New Roman"/>
          <w:i/>
        </w:rPr>
        <w:t>SD</w:t>
      </w:r>
      <w:r w:rsidRPr="00CC2FCD">
        <w:rPr>
          <w:rFonts w:ascii="Times New Roman" w:eastAsia="Times New Roman" w:hAnsi="Times New Roman" w:cs="Times New Roman"/>
        </w:rPr>
        <w:t xml:space="preserve"> = .47; W3: </w:t>
      </w:r>
      <w:r w:rsidRPr="00CC2FCD">
        <w:rPr>
          <w:rFonts w:ascii="Times New Roman" w:eastAsia="Times New Roman" w:hAnsi="Times New Roman" w:cs="Times New Roman"/>
          <w:i/>
        </w:rPr>
        <w:t>M</w:t>
      </w:r>
      <w:r w:rsidRPr="00CC2FCD">
        <w:rPr>
          <w:rFonts w:ascii="Times New Roman" w:eastAsia="Times New Roman" w:hAnsi="Times New Roman" w:cs="Times New Roman"/>
        </w:rPr>
        <w:t xml:space="preserve"> = .61, </w:t>
      </w:r>
      <w:r w:rsidRPr="00CC2FCD">
        <w:rPr>
          <w:rFonts w:ascii="Times New Roman" w:eastAsia="Times New Roman" w:hAnsi="Times New Roman" w:cs="Times New Roman"/>
          <w:i/>
        </w:rPr>
        <w:t>SD</w:t>
      </w:r>
      <w:r w:rsidRPr="00CC2FCD">
        <w:rPr>
          <w:rFonts w:ascii="Times New Roman" w:eastAsia="Times New Roman" w:hAnsi="Times New Roman" w:cs="Times New Roman"/>
        </w:rPr>
        <w:t xml:space="preserve"> = .48) was tapped using a dichotomous measure, where “1” denotes supporting the liberal candidate (Moon Jae-in) vs. “0” denotes supporting the conservative candidate (Park Geun-hye). </w:t>
      </w:r>
    </w:p>
  </w:footnote>
  <w:footnote w:id="5">
    <w:p w14:paraId="79A07596" w14:textId="77777777" w:rsidR="008E46CD" w:rsidRPr="00CC2FCD" w:rsidRDefault="008E46CD" w:rsidP="006D1F8A">
      <w:pPr>
        <w:ind w:firstLine="720"/>
        <w:rPr>
          <w:rFonts w:ascii="Times New Roman" w:eastAsia="Times New Roman" w:hAnsi="Times New Roman" w:cs="Times New Roman"/>
        </w:rPr>
      </w:pPr>
      <w:r w:rsidRPr="00CC2FCD">
        <w:rPr>
          <w:rFonts w:ascii="Times New Roman" w:hAnsi="Times New Roman" w:cs="Times New Roman"/>
          <w:vertAlign w:val="superscript"/>
        </w:rPr>
        <w:footnoteRef/>
      </w:r>
      <w:r w:rsidRPr="00CC2FCD">
        <w:rPr>
          <w:rFonts w:ascii="Times New Roman" w:eastAsia="Times New Roman" w:hAnsi="Times New Roman" w:cs="Times New Roman"/>
        </w:rPr>
        <w:t xml:space="preserve"> Policy preferences were measured three times across panel surveys using four-item measures, based on a 7-point scale from “not at all agree” (1) to “very much agree” (7).</w:t>
      </w:r>
    </w:p>
  </w:footnote>
  <w:footnote w:id="6">
    <w:p w14:paraId="17B0DD8A" w14:textId="118579F8" w:rsidR="008E46CD" w:rsidRPr="005D472E" w:rsidRDefault="008E46CD" w:rsidP="00E32629">
      <w:pPr>
        <w:pStyle w:val="FootnoteText"/>
        <w:ind w:firstLine="720"/>
        <w:rPr>
          <w:rFonts w:ascii="Times New Roman" w:hAnsi="Times New Roman" w:cs="Times New Roman"/>
          <w:sz w:val="24"/>
          <w:szCs w:val="24"/>
        </w:rPr>
      </w:pPr>
      <w:r w:rsidRPr="00587A97">
        <w:rPr>
          <w:rStyle w:val="FootnoteReference"/>
          <w:rFonts w:ascii="Times New Roman" w:hAnsi="Times New Roman" w:cs="Times New Roman"/>
          <w:sz w:val="24"/>
          <w:szCs w:val="24"/>
          <w:highlight w:val="yellow"/>
        </w:rPr>
        <w:footnoteRef/>
      </w:r>
      <w:r w:rsidRPr="00587A97">
        <w:rPr>
          <w:rFonts w:ascii="Times New Roman" w:hAnsi="Times New Roman" w:cs="Times New Roman"/>
          <w:sz w:val="24"/>
          <w:szCs w:val="24"/>
          <w:highlight w:val="yellow"/>
        </w:rPr>
        <w:t xml:space="preserve"> By relying on row-and column-wise reshuffling, the QAP preserve the dependency structure across observations (i.e., underlying network structure) but remove the associations among dyadic-level “variables.” Since this is essentially a dyadic-level analysis, we only focus on three dyadic-level predictors. In addition, QAP treats dependencies among the observations as a nuisance rather than substantive feature</w:t>
      </w:r>
      <w:r w:rsidR="007C3F1D">
        <w:rPr>
          <w:rFonts w:ascii="Times New Roman" w:hAnsi="Times New Roman" w:cs="Times New Roman"/>
          <w:sz w:val="24"/>
          <w:szCs w:val="24"/>
          <w:highlight w:val="yellow"/>
        </w:rPr>
        <w:t>s</w:t>
      </w:r>
      <w:r w:rsidRPr="00587A97">
        <w:rPr>
          <w:rFonts w:ascii="Times New Roman" w:hAnsi="Times New Roman" w:cs="Times New Roman"/>
          <w:sz w:val="24"/>
          <w:szCs w:val="24"/>
          <w:highlight w:val="yellow"/>
        </w:rPr>
        <w:t xml:space="preserve"> that should be modeled, therefore we do not consider any higher-order structure</w:t>
      </w:r>
      <w:r w:rsidR="007C3F1D">
        <w:rPr>
          <w:rFonts w:ascii="Times New Roman" w:hAnsi="Times New Roman" w:cs="Times New Roman"/>
          <w:sz w:val="24"/>
          <w:szCs w:val="24"/>
          <w:highlight w:val="yellow"/>
        </w:rPr>
        <w:t>s</w:t>
      </w:r>
      <w:r w:rsidRPr="00587A97">
        <w:rPr>
          <w:rFonts w:ascii="Times New Roman" w:hAnsi="Times New Roman" w:cs="Times New Roman"/>
          <w:sz w:val="24"/>
          <w:szCs w:val="24"/>
          <w:highlight w:val="yellow"/>
        </w:rPr>
        <w:t xml:space="preserve"> in this analysis. See Cranmer et al. (2017) for a detailed discussion about this issue, in comparison with the ERGM applications.</w:t>
      </w:r>
      <w:r>
        <w:rPr>
          <w:rFonts w:ascii="Times New Roman" w:hAnsi="Times New Roman" w:cs="Times New Roman"/>
          <w:sz w:val="24"/>
          <w:szCs w:val="24"/>
        </w:rPr>
        <w:t xml:space="preserve"> </w:t>
      </w:r>
      <w:r w:rsidRPr="005D472E">
        <w:rPr>
          <w:rFonts w:ascii="Times New Roman" w:hAnsi="Times New Roman" w:cs="Times New Roman"/>
          <w:sz w:val="24"/>
          <w:szCs w:val="24"/>
        </w:rPr>
        <w:t xml:space="preserve"> </w:t>
      </w:r>
    </w:p>
  </w:footnote>
  <w:footnote w:id="7">
    <w:p w14:paraId="669DD192" w14:textId="77777777" w:rsidR="008E46CD" w:rsidRPr="001A5351" w:rsidRDefault="008E46CD" w:rsidP="00CF568E">
      <w:pPr>
        <w:ind w:firstLine="720"/>
        <w:rPr>
          <w:rFonts w:ascii="Times New Roman" w:eastAsia="Times New Roman" w:hAnsi="Times New Roman" w:cs="Times New Roman"/>
        </w:rPr>
      </w:pPr>
      <w:r w:rsidRPr="00CC2FCD">
        <w:rPr>
          <w:rFonts w:ascii="Times New Roman" w:hAnsi="Times New Roman" w:cs="Times New Roman"/>
          <w:vertAlign w:val="superscript"/>
        </w:rPr>
        <w:footnoteRef/>
      </w:r>
      <w:r w:rsidRPr="00CC2FCD">
        <w:rPr>
          <w:rFonts w:ascii="Times New Roman" w:eastAsia="Times New Roman" w:hAnsi="Times New Roman" w:cs="Times New Roman"/>
        </w:rPr>
        <w:t xml:space="preserve"> Although the effect of evaluative criteria similarity was more substantial between those who share the same candidate preference (</w:t>
      </w:r>
      <w:proofErr w:type="spellStart"/>
      <w:r w:rsidRPr="001A5351">
        <w:rPr>
          <w:rFonts w:ascii="Times New Roman" w:eastAsia="Times New Roman" w:hAnsi="Times New Roman" w:cs="Times New Roman"/>
          <w:i/>
        </w:rPr>
        <w:t>b</w:t>
      </w:r>
      <w:r w:rsidRPr="001A5351">
        <w:rPr>
          <w:rFonts w:ascii="Times New Roman" w:eastAsia="Times New Roman" w:hAnsi="Times New Roman" w:cs="Times New Roman"/>
          <w:vertAlign w:val="subscript"/>
        </w:rPr>
        <w:t>interaction</w:t>
      </w:r>
      <w:proofErr w:type="spellEnd"/>
      <w:r w:rsidRPr="001A5351">
        <w:rPr>
          <w:rFonts w:ascii="Times New Roman" w:eastAsia="Times New Roman" w:hAnsi="Times New Roman" w:cs="Times New Roman"/>
        </w:rPr>
        <w:t xml:space="preserve"> = .324, [.039, .466]), the similarity in evaluative criteria had a significant and positive impact on the probability of message selection even among individuals who have different candidate preferences.</w:t>
      </w:r>
    </w:p>
  </w:footnote>
  <w:footnote w:id="8">
    <w:p w14:paraId="0F7F1D61" w14:textId="77777777" w:rsidR="008E46CD" w:rsidRPr="001A5351" w:rsidRDefault="008E46CD" w:rsidP="009B199D">
      <w:pPr>
        <w:ind w:firstLine="720"/>
        <w:rPr>
          <w:rFonts w:ascii="Times New Roman" w:eastAsia="Times New Roman" w:hAnsi="Times New Roman" w:cs="Times New Roman"/>
        </w:rPr>
      </w:pPr>
      <w:r w:rsidRPr="00CC2FCD">
        <w:rPr>
          <w:rFonts w:ascii="Times New Roman" w:hAnsi="Times New Roman" w:cs="Times New Roman"/>
          <w:vertAlign w:val="superscript"/>
        </w:rPr>
        <w:footnoteRef/>
      </w:r>
      <w:r w:rsidRPr="00CC2FCD">
        <w:rPr>
          <w:rFonts w:ascii="Times New Roman" w:eastAsia="Times New Roman" w:hAnsi="Times New Roman" w:cs="Times New Roman"/>
        </w:rPr>
        <w:t xml:space="preserve"> The only possible exception would be the situatio</w:t>
      </w:r>
      <w:r w:rsidRPr="001A5351">
        <w:rPr>
          <w:rFonts w:ascii="Times New Roman" w:eastAsia="Times New Roman" w:hAnsi="Times New Roman" w:cs="Times New Roman"/>
        </w:rPr>
        <w:t>n where other (multiple) third actors leave visible traces (such as comments), which in turn lead a given dyad to select each other’s messages. Yet this possibility does not necessarily contradict our conclusions.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0ABBE" w14:textId="77777777" w:rsidR="008E46CD" w:rsidRDefault="008E46CD" w:rsidP="00CE4C0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2DAF13" w14:textId="77777777" w:rsidR="008E46CD" w:rsidRDefault="008E46CD" w:rsidP="00CE4C0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97010" w14:textId="234552C3" w:rsidR="008E46CD" w:rsidRPr="005C06D8" w:rsidRDefault="008E46CD" w:rsidP="00CE4C0C">
    <w:pPr>
      <w:pStyle w:val="Header"/>
      <w:framePr w:wrap="none" w:vAnchor="text" w:hAnchor="margin" w:xAlign="right" w:y="1"/>
      <w:rPr>
        <w:rStyle w:val="PageNumber"/>
        <w:rFonts w:ascii="Times New Roman" w:hAnsi="Times New Roman" w:cs="Times New Roman"/>
      </w:rPr>
    </w:pPr>
    <w:r w:rsidRPr="005C06D8">
      <w:rPr>
        <w:rStyle w:val="PageNumber"/>
        <w:rFonts w:ascii="Times New Roman" w:hAnsi="Times New Roman" w:cs="Times New Roman"/>
      </w:rPr>
      <w:fldChar w:fldCharType="begin"/>
    </w:r>
    <w:r w:rsidRPr="005C06D8">
      <w:rPr>
        <w:rStyle w:val="PageNumber"/>
        <w:rFonts w:ascii="Times New Roman" w:hAnsi="Times New Roman" w:cs="Times New Roman"/>
      </w:rPr>
      <w:instrText xml:space="preserve">PAGE  </w:instrText>
    </w:r>
    <w:r w:rsidRPr="005C06D8">
      <w:rPr>
        <w:rStyle w:val="PageNumber"/>
        <w:rFonts w:ascii="Times New Roman" w:hAnsi="Times New Roman" w:cs="Times New Roman"/>
      </w:rPr>
      <w:fldChar w:fldCharType="separate"/>
    </w:r>
    <w:r>
      <w:rPr>
        <w:rStyle w:val="PageNumber"/>
        <w:rFonts w:ascii="Times New Roman" w:hAnsi="Times New Roman" w:cs="Times New Roman"/>
        <w:noProof/>
      </w:rPr>
      <w:t>35</w:t>
    </w:r>
    <w:r w:rsidRPr="005C06D8">
      <w:rPr>
        <w:rStyle w:val="PageNumber"/>
        <w:rFonts w:ascii="Times New Roman" w:hAnsi="Times New Roman" w:cs="Times New Roman"/>
      </w:rPr>
      <w:fldChar w:fldCharType="end"/>
    </w:r>
  </w:p>
  <w:p w14:paraId="54BC4F3F" w14:textId="05EBF303" w:rsidR="008E46CD" w:rsidRPr="00791A48" w:rsidRDefault="008E46CD" w:rsidP="00CE4C0C">
    <w:pPr>
      <w:pStyle w:val="Header"/>
      <w:ind w:right="360"/>
      <w:rPr>
        <w:rFonts w:ascii="Times New Roman" w:hAnsi="Times New Roman" w:cs="Times New Roman"/>
      </w:rPr>
    </w:pPr>
    <w:r w:rsidRPr="00791A48">
      <w:rPr>
        <w:rFonts w:ascii="Times New Roman" w:hAnsi="Times New Roman" w:cs="Times New Roman"/>
      </w:rPr>
      <w:t xml:space="preserve">DYNAMICS OF MESSAGE </w:t>
    </w:r>
    <w:r>
      <w:rPr>
        <w:rFonts w:ascii="Times New Roman" w:hAnsi="Times New Roman" w:cs="Times New Roman"/>
      </w:rPr>
      <w:t>SELECTION ONLINE</w:t>
    </w:r>
    <w:r>
      <w:rPr>
        <w:rFonts w:ascii="Times New Roman" w:hAnsi="Times New Roman" w:cs="Times New Roman"/>
      </w:rPr>
      <w:tab/>
    </w:r>
  </w:p>
  <w:p w14:paraId="6EDBB5E0" w14:textId="77777777" w:rsidR="008E46CD" w:rsidRDefault="008E46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CB665" w14:textId="77777777" w:rsidR="008E46CD" w:rsidRPr="005C06D8" w:rsidRDefault="008E46CD" w:rsidP="00CE4C0C">
    <w:pPr>
      <w:pStyle w:val="Header"/>
      <w:framePr w:wrap="none" w:vAnchor="text" w:hAnchor="margin" w:xAlign="right" w:y="1"/>
      <w:rPr>
        <w:rStyle w:val="PageNumber"/>
        <w:rFonts w:ascii="Times New Roman" w:hAnsi="Times New Roman" w:cs="Times New Roman"/>
      </w:rPr>
    </w:pPr>
    <w:r w:rsidRPr="005C06D8">
      <w:rPr>
        <w:rStyle w:val="PageNumber"/>
        <w:rFonts w:ascii="Times New Roman" w:hAnsi="Times New Roman" w:cs="Times New Roman"/>
      </w:rPr>
      <w:fldChar w:fldCharType="begin"/>
    </w:r>
    <w:r w:rsidRPr="005C06D8">
      <w:rPr>
        <w:rStyle w:val="PageNumber"/>
        <w:rFonts w:ascii="Times New Roman" w:hAnsi="Times New Roman" w:cs="Times New Roman"/>
      </w:rPr>
      <w:instrText xml:space="preserve">PAGE  </w:instrText>
    </w:r>
    <w:r w:rsidRPr="005C06D8">
      <w:rPr>
        <w:rStyle w:val="PageNumber"/>
        <w:rFonts w:ascii="Times New Roman" w:hAnsi="Times New Roman" w:cs="Times New Roman"/>
      </w:rPr>
      <w:fldChar w:fldCharType="separate"/>
    </w:r>
    <w:r>
      <w:rPr>
        <w:rStyle w:val="PageNumber"/>
        <w:rFonts w:ascii="Times New Roman" w:hAnsi="Times New Roman" w:cs="Times New Roman"/>
        <w:noProof/>
      </w:rPr>
      <w:t>36</w:t>
    </w:r>
    <w:r w:rsidRPr="005C06D8">
      <w:rPr>
        <w:rStyle w:val="PageNumber"/>
        <w:rFonts w:ascii="Times New Roman" w:hAnsi="Times New Roman" w:cs="Times New Roman"/>
      </w:rPr>
      <w:fldChar w:fldCharType="end"/>
    </w:r>
  </w:p>
  <w:p w14:paraId="767DF1FE" w14:textId="77777777" w:rsidR="008E46CD" w:rsidRPr="00791A48" w:rsidRDefault="008E46CD" w:rsidP="00CE4C0C">
    <w:pPr>
      <w:pStyle w:val="Header"/>
      <w:ind w:right="360"/>
      <w:rPr>
        <w:rFonts w:ascii="Times New Roman" w:hAnsi="Times New Roman" w:cs="Times New Roman"/>
      </w:rPr>
    </w:pPr>
    <w:r w:rsidRPr="00791A48">
      <w:rPr>
        <w:rFonts w:ascii="Times New Roman" w:hAnsi="Times New Roman" w:cs="Times New Roman"/>
      </w:rPr>
      <w:t xml:space="preserve">DYNAMICS OF MESSAGE </w:t>
    </w:r>
    <w:r>
      <w:rPr>
        <w:rFonts w:ascii="Times New Roman" w:hAnsi="Times New Roman" w:cs="Times New Roman"/>
      </w:rPr>
      <w:t>SELECTION ONLINE</w:t>
    </w:r>
    <w:r>
      <w:rPr>
        <w:rFonts w:ascii="Times New Roman" w:hAnsi="Times New Roman" w:cs="Times New Roman"/>
      </w:rPr>
      <w:tab/>
    </w:r>
  </w:p>
  <w:p w14:paraId="58B98B0B" w14:textId="77777777" w:rsidR="008E46CD" w:rsidRDefault="008E46CD" w:rsidP="00B35C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trackRevisions/>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2C58"/>
    <w:rsid w:val="000001FF"/>
    <w:rsid w:val="000019AC"/>
    <w:rsid w:val="000052A0"/>
    <w:rsid w:val="00005A42"/>
    <w:rsid w:val="00012877"/>
    <w:rsid w:val="00013A1A"/>
    <w:rsid w:val="00015FBC"/>
    <w:rsid w:val="00016428"/>
    <w:rsid w:val="000170EB"/>
    <w:rsid w:val="00017C36"/>
    <w:rsid w:val="00020090"/>
    <w:rsid w:val="000214FE"/>
    <w:rsid w:val="0002798D"/>
    <w:rsid w:val="0003390D"/>
    <w:rsid w:val="00034D8D"/>
    <w:rsid w:val="00034FAB"/>
    <w:rsid w:val="0003581F"/>
    <w:rsid w:val="00037E45"/>
    <w:rsid w:val="000418F5"/>
    <w:rsid w:val="000422D2"/>
    <w:rsid w:val="00042ACD"/>
    <w:rsid w:val="000456F4"/>
    <w:rsid w:val="000530EF"/>
    <w:rsid w:val="000538B6"/>
    <w:rsid w:val="000558DB"/>
    <w:rsid w:val="00056AA3"/>
    <w:rsid w:val="00070D72"/>
    <w:rsid w:val="0007668B"/>
    <w:rsid w:val="00077E5A"/>
    <w:rsid w:val="00081C75"/>
    <w:rsid w:val="00081DC0"/>
    <w:rsid w:val="00083ABC"/>
    <w:rsid w:val="00083C06"/>
    <w:rsid w:val="00085E97"/>
    <w:rsid w:val="00087F90"/>
    <w:rsid w:val="00093491"/>
    <w:rsid w:val="00096EA3"/>
    <w:rsid w:val="000A0B03"/>
    <w:rsid w:val="000A1AD4"/>
    <w:rsid w:val="000A6D5F"/>
    <w:rsid w:val="000A75FF"/>
    <w:rsid w:val="000C1F72"/>
    <w:rsid w:val="000C5B25"/>
    <w:rsid w:val="000D0CE5"/>
    <w:rsid w:val="000D145E"/>
    <w:rsid w:val="000D6CE4"/>
    <w:rsid w:val="000D75EF"/>
    <w:rsid w:val="000E023D"/>
    <w:rsid w:val="000E049A"/>
    <w:rsid w:val="000E2622"/>
    <w:rsid w:val="000E380E"/>
    <w:rsid w:val="000F0111"/>
    <w:rsid w:val="000F37F6"/>
    <w:rsid w:val="000F6402"/>
    <w:rsid w:val="00100612"/>
    <w:rsid w:val="00105824"/>
    <w:rsid w:val="00111E11"/>
    <w:rsid w:val="0011734D"/>
    <w:rsid w:val="0012723A"/>
    <w:rsid w:val="00130C96"/>
    <w:rsid w:val="00132426"/>
    <w:rsid w:val="00135CD0"/>
    <w:rsid w:val="00135CFC"/>
    <w:rsid w:val="00142A34"/>
    <w:rsid w:val="00144E3F"/>
    <w:rsid w:val="0014507B"/>
    <w:rsid w:val="00147580"/>
    <w:rsid w:val="00153781"/>
    <w:rsid w:val="001626BC"/>
    <w:rsid w:val="00170CCA"/>
    <w:rsid w:val="00176895"/>
    <w:rsid w:val="00181245"/>
    <w:rsid w:val="00181FD8"/>
    <w:rsid w:val="001864C0"/>
    <w:rsid w:val="00190FB4"/>
    <w:rsid w:val="00191E88"/>
    <w:rsid w:val="0019203A"/>
    <w:rsid w:val="00195EB0"/>
    <w:rsid w:val="001A18DC"/>
    <w:rsid w:val="001A2C41"/>
    <w:rsid w:val="001A3BA9"/>
    <w:rsid w:val="001A5351"/>
    <w:rsid w:val="001A685C"/>
    <w:rsid w:val="001D7452"/>
    <w:rsid w:val="001E05C3"/>
    <w:rsid w:val="001E2911"/>
    <w:rsid w:val="001E34CD"/>
    <w:rsid w:val="001E531B"/>
    <w:rsid w:val="001E6DB9"/>
    <w:rsid w:val="001F081F"/>
    <w:rsid w:val="001F1C82"/>
    <w:rsid w:val="001F6829"/>
    <w:rsid w:val="001F7B24"/>
    <w:rsid w:val="002029D9"/>
    <w:rsid w:val="00203FF6"/>
    <w:rsid w:val="00206798"/>
    <w:rsid w:val="00210277"/>
    <w:rsid w:val="00210516"/>
    <w:rsid w:val="00211EB9"/>
    <w:rsid w:val="0021227F"/>
    <w:rsid w:val="00222702"/>
    <w:rsid w:val="00227B29"/>
    <w:rsid w:val="002318F8"/>
    <w:rsid w:val="00233833"/>
    <w:rsid w:val="002426F1"/>
    <w:rsid w:val="00242F64"/>
    <w:rsid w:val="00250FA4"/>
    <w:rsid w:val="002520ED"/>
    <w:rsid w:val="0025320F"/>
    <w:rsid w:val="00256594"/>
    <w:rsid w:val="00256AA8"/>
    <w:rsid w:val="00261821"/>
    <w:rsid w:val="00265208"/>
    <w:rsid w:val="002653FA"/>
    <w:rsid w:val="00265E03"/>
    <w:rsid w:val="00267C21"/>
    <w:rsid w:val="00271D41"/>
    <w:rsid w:val="00274D13"/>
    <w:rsid w:val="00275C19"/>
    <w:rsid w:val="0027667E"/>
    <w:rsid w:val="0028208C"/>
    <w:rsid w:val="00282C58"/>
    <w:rsid w:val="002842C7"/>
    <w:rsid w:val="00286378"/>
    <w:rsid w:val="00290C1B"/>
    <w:rsid w:val="00291203"/>
    <w:rsid w:val="002932C4"/>
    <w:rsid w:val="00296A81"/>
    <w:rsid w:val="002A19CA"/>
    <w:rsid w:val="002A3F90"/>
    <w:rsid w:val="002A6230"/>
    <w:rsid w:val="002A7AF4"/>
    <w:rsid w:val="002C06EC"/>
    <w:rsid w:val="002D00CC"/>
    <w:rsid w:val="002D2535"/>
    <w:rsid w:val="002D43E4"/>
    <w:rsid w:val="00302CAF"/>
    <w:rsid w:val="003063CF"/>
    <w:rsid w:val="0031017E"/>
    <w:rsid w:val="003106F0"/>
    <w:rsid w:val="00310FEE"/>
    <w:rsid w:val="003110E7"/>
    <w:rsid w:val="003233FE"/>
    <w:rsid w:val="00323940"/>
    <w:rsid w:val="003345D9"/>
    <w:rsid w:val="003372B5"/>
    <w:rsid w:val="0034639B"/>
    <w:rsid w:val="00357DC9"/>
    <w:rsid w:val="00362A5C"/>
    <w:rsid w:val="00362E7E"/>
    <w:rsid w:val="003644B0"/>
    <w:rsid w:val="00375AFC"/>
    <w:rsid w:val="00380757"/>
    <w:rsid w:val="00380B2F"/>
    <w:rsid w:val="00382DD8"/>
    <w:rsid w:val="00383C49"/>
    <w:rsid w:val="003876EE"/>
    <w:rsid w:val="00394B78"/>
    <w:rsid w:val="003A38BE"/>
    <w:rsid w:val="003C0042"/>
    <w:rsid w:val="003C2CE2"/>
    <w:rsid w:val="003C4846"/>
    <w:rsid w:val="003C4A25"/>
    <w:rsid w:val="003C65C1"/>
    <w:rsid w:val="003D4EBF"/>
    <w:rsid w:val="00404D51"/>
    <w:rsid w:val="004071F6"/>
    <w:rsid w:val="004130FE"/>
    <w:rsid w:val="00414724"/>
    <w:rsid w:val="00414BEC"/>
    <w:rsid w:val="00415ED1"/>
    <w:rsid w:val="00423186"/>
    <w:rsid w:val="004246E6"/>
    <w:rsid w:val="004337B5"/>
    <w:rsid w:val="00446E3F"/>
    <w:rsid w:val="004510B8"/>
    <w:rsid w:val="00465800"/>
    <w:rsid w:val="004775EC"/>
    <w:rsid w:val="00482FEE"/>
    <w:rsid w:val="00483E53"/>
    <w:rsid w:val="00485A8D"/>
    <w:rsid w:val="004A27AC"/>
    <w:rsid w:val="004A3EBB"/>
    <w:rsid w:val="004A4043"/>
    <w:rsid w:val="004A50B8"/>
    <w:rsid w:val="004B1834"/>
    <w:rsid w:val="004B52BC"/>
    <w:rsid w:val="004B5D12"/>
    <w:rsid w:val="004C2712"/>
    <w:rsid w:val="004C4452"/>
    <w:rsid w:val="004E403F"/>
    <w:rsid w:val="004E5809"/>
    <w:rsid w:val="004F4039"/>
    <w:rsid w:val="00500F17"/>
    <w:rsid w:val="00503C7D"/>
    <w:rsid w:val="00506A1D"/>
    <w:rsid w:val="00507F27"/>
    <w:rsid w:val="00511377"/>
    <w:rsid w:val="0051337A"/>
    <w:rsid w:val="005320F1"/>
    <w:rsid w:val="00532CC4"/>
    <w:rsid w:val="005368BF"/>
    <w:rsid w:val="00540129"/>
    <w:rsid w:val="00547AFC"/>
    <w:rsid w:val="005522DD"/>
    <w:rsid w:val="0055494E"/>
    <w:rsid w:val="00563B7F"/>
    <w:rsid w:val="00574EFA"/>
    <w:rsid w:val="005765F8"/>
    <w:rsid w:val="00581EE3"/>
    <w:rsid w:val="00582A08"/>
    <w:rsid w:val="005834A2"/>
    <w:rsid w:val="0058491F"/>
    <w:rsid w:val="00587A97"/>
    <w:rsid w:val="0059321A"/>
    <w:rsid w:val="005A0532"/>
    <w:rsid w:val="005A2039"/>
    <w:rsid w:val="005A2D13"/>
    <w:rsid w:val="005A5ADF"/>
    <w:rsid w:val="005A6501"/>
    <w:rsid w:val="005A6A9B"/>
    <w:rsid w:val="005A776D"/>
    <w:rsid w:val="005A7BE1"/>
    <w:rsid w:val="005B33D1"/>
    <w:rsid w:val="005C06D8"/>
    <w:rsid w:val="005C305E"/>
    <w:rsid w:val="005C4E46"/>
    <w:rsid w:val="005D2547"/>
    <w:rsid w:val="005D2873"/>
    <w:rsid w:val="005D33C3"/>
    <w:rsid w:val="005E3BB6"/>
    <w:rsid w:val="005E42F5"/>
    <w:rsid w:val="005F1E57"/>
    <w:rsid w:val="005F2BED"/>
    <w:rsid w:val="005F351A"/>
    <w:rsid w:val="005F42E7"/>
    <w:rsid w:val="005F67FC"/>
    <w:rsid w:val="005F7174"/>
    <w:rsid w:val="006000EF"/>
    <w:rsid w:val="00605338"/>
    <w:rsid w:val="00607639"/>
    <w:rsid w:val="00610469"/>
    <w:rsid w:val="0061047A"/>
    <w:rsid w:val="0061536A"/>
    <w:rsid w:val="00615832"/>
    <w:rsid w:val="00615E83"/>
    <w:rsid w:val="00616245"/>
    <w:rsid w:val="006176C0"/>
    <w:rsid w:val="006250A7"/>
    <w:rsid w:val="0063459B"/>
    <w:rsid w:val="00644CE3"/>
    <w:rsid w:val="00644CF8"/>
    <w:rsid w:val="0064620B"/>
    <w:rsid w:val="006477F2"/>
    <w:rsid w:val="00647D87"/>
    <w:rsid w:val="00652370"/>
    <w:rsid w:val="00654E4B"/>
    <w:rsid w:val="00654F9B"/>
    <w:rsid w:val="006555CF"/>
    <w:rsid w:val="00660364"/>
    <w:rsid w:val="00662FB2"/>
    <w:rsid w:val="0066474F"/>
    <w:rsid w:val="00670B6D"/>
    <w:rsid w:val="006730F0"/>
    <w:rsid w:val="006762CC"/>
    <w:rsid w:val="00683834"/>
    <w:rsid w:val="006926F6"/>
    <w:rsid w:val="0069292F"/>
    <w:rsid w:val="006B1C3D"/>
    <w:rsid w:val="006B1EF5"/>
    <w:rsid w:val="006B567C"/>
    <w:rsid w:val="006C2C2F"/>
    <w:rsid w:val="006C5483"/>
    <w:rsid w:val="006C770D"/>
    <w:rsid w:val="006D0242"/>
    <w:rsid w:val="006D1F8A"/>
    <w:rsid w:val="006D3A82"/>
    <w:rsid w:val="006D54FE"/>
    <w:rsid w:val="006F0D7F"/>
    <w:rsid w:val="006F14AD"/>
    <w:rsid w:val="006F3A66"/>
    <w:rsid w:val="0070169F"/>
    <w:rsid w:val="00701D38"/>
    <w:rsid w:val="00703412"/>
    <w:rsid w:val="00705CEC"/>
    <w:rsid w:val="00717F01"/>
    <w:rsid w:val="00722DD5"/>
    <w:rsid w:val="007250BD"/>
    <w:rsid w:val="00727104"/>
    <w:rsid w:val="00727974"/>
    <w:rsid w:val="0074202B"/>
    <w:rsid w:val="00743862"/>
    <w:rsid w:val="00747EDE"/>
    <w:rsid w:val="00750A13"/>
    <w:rsid w:val="00754C87"/>
    <w:rsid w:val="00755E13"/>
    <w:rsid w:val="00772C9F"/>
    <w:rsid w:val="0077483C"/>
    <w:rsid w:val="00776725"/>
    <w:rsid w:val="00791AD8"/>
    <w:rsid w:val="00793590"/>
    <w:rsid w:val="00797334"/>
    <w:rsid w:val="007A27B0"/>
    <w:rsid w:val="007A4699"/>
    <w:rsid w:val="007C370B"/>
    <w:rsid w:val="007C3D3B"/>
    <w:rsid w:val="007C3F1D"/>
    <w:rsid w:val="007C466C"/>
    <w:rsid w:val="007C48FA"/>
    <w:rsid w:val="007C6029"/>
    <w:rsid w:val="007D2E1A"/>
    <w:rsid w:val="007D5B6F"/>
    <w:rsid w:val="007D5EAE"/>
    <w:rsid w:val="007D6B86"/>
    <w:rsid w:val="007D6BF2"/>
    <w:rsid w:val="007E3BB5"/>
    <w:rsid w:val="007E7D41"/>
    <w:rsid w:val="007F3352"/>
    <w:rsid w:val="008011FA"/>
    <w:rsid w:val="00805005"/>
    <w:rsid w:val="00807FC5"/>
    <w:rsid w:val="008137C6"/>
    <w:rsid w:val="00813C69"/>
    <w:rsid w:val="00813E59"/>
    <w:rsid w:val="008222C3"/>
    <w:rsid w:val="00822362"/>
    <w:rsid w:val="0082245A"/>
    <w:rsid w:val="00825010"/>
    <w:rsid w:val="008329D3"/>
    <w:rsid w:val="00843D49"/>
    <w:rsid w:val="008523A5"/>
    <w:rsid w:val="0085379A"/>
    <w:rsid w:val="00856E03"/>
    <w:rsid w:val="00863D66"/>
    <w:rsid w:val="00865555"/>
    <w:rsid w:val="008712A8"/>
    <w:rsid w:val="00871FEB"/>
    <w:rsid w:val="0087336B"/>
    <w:rsid w:val="0088324E"/>
    <w:rsid w:val="00885A3B"/>
    <w:rsid w:val="00887245"/>
    <w:rsid w:val="008A2C90"/>
    <w:rsid w:val="008B2285"/>
    <w:rsid w:val="008B241E"/>
    <w:rsid w:val="008B4F75"/>
    <w:rsid w:val="008B6778"/>
    <w:rsid w:val="008C0445"/>
    <w:rsid w:val="008C1216"/>
    <w:rsid w:val="008C629F"/>
    <w:rsid w:val="008C65BA"/>
    <w:rsid w:val="008E2461"/>
    <w:rsid w:val="008E35BF"/>
    <w:rsid w:val="008E46CD"/>
    <w:rsid w:val="008E7ABC"/>
    <w:rsid w:val="008F18F3"/>
    <w:rsid w:val="009032F5"/>
    <w:rsid w:val="00903B27"/>
    <w:rsid w:val="00904C97"/>
    <w:rsid w:val="009107E7"/>
    <w:rsid w:val="00910FA8"/>
    <w:rsid w:val="0092386A"/>
    <w:rsid w:val="009254F5"/>
    <w:rsid w:val="00930D13"/>
    <w:rsid w:val="009367BF"/>
    <w:rsid w:val="00940F93"/>
    <w:rsid w:val="00942D9F"/>
    <w:rsid w:val="00950714"/>
    <w:rsid w:val="00950A77"/>
    <w:rsid w:val="00953F49"/>
    <w:rsid w:val="00961338"/>
    <w:rsid w:val="00963B0E"/>
    <w:rsid w:val="00966935"/>
    <w:rsid w:val="00973DE8"/>
    <w:rsid w:val="00975A2E"/>
    <w:rsid w:val="00986D09"/>
    <w:rsid w:val="009908FF"/>
    <w:rsid w:val="009941E0"/>
    <w:rsid w:val="009965DF"/>
    <w:rsid w:val="009A492C"/>
    <w:rsid w:val="009A5AEE"/>
    <w:rsid w:val="009B199D"/>
    <w:rsid w:val="009B2C1D"/>
    <w:rsid w:val="009B3CE2"/>
    <w:rsid w:val="009C1F29"/>
    <w:rsid w:val="009C2E57"/>
    <w:rsid w:val="009C6079"/>
    <w:rsid w:val="009C76B0"/>
    <w:rsid w:val="009D087C"/>
    <w:rsid w:val="009D2BA1"/>
    <w:rsid w:val="009D55B3"/>
    <w:rsid w:val="009D5DB1"/>
    <w:rsid w:val="009E539C"/>
    <w:rsid w:val="009E54B9"/>
    <w:rsid w:val="009F0558"/>
    <w:rsid w:val="009F627B"/>
    <w:rsid w:val="009F7310"/>
    <w:rsid w:val="00A01664"/>
    <w:rsid w:val="00A02CD8"/>
    <w:rsid w:val="00A02FB3"/>
    <w:rsid w:val="00A0603E"/>
    <w:rsid w:val="00A07903"/>
    <w:rsid w:val="00A11B9B"/>
    <w:rsid w:val="00A22A87"/>
    <w:rsid w:val="00A2488C"/>
    <w:rsid w:val="00A26981"/>
    <w:rsid w:val="00A311A5"/>
    <w:rsid w:val="00A331FB"/>
    <w:rsid w:val="00A36244"/>
    <w:rsid w:val="00A37637"/>
    <w:rsid w:val="00A4182D"/>
    <w:rsid w:val="00A4245B"/>
    <w:rsid w:val="00A436AA"/>
    <w:rsid w:val="00A43C87"/>
    <w:rsid w:val="00A4474E"/>
    <w:rsid w:val="00A46C87"/>
    <w:rsid w:val="00A505BD"/>
    <w:rsid w:val="00A50684"/>
    <w:rsid w:val="00A57156"/>
    <w:rsid w:val="00A65C54"/>
    <w:rsid w:val="00A725D3"/>
    <w:rsid w:val="00A753FE"/>
    <w:rsid w:val="00A77BD8"/>
    <w:rsid w:val="00A80656"/>
    <w:rsid w:val="00A84D47"/>
    <w:rsid w:val="00A966DF"/>
    <w:rsid w:val="00A973E9"/>
    <w:rsid w:val="00AA0C56"/>
    <w:rsid w:val="00AB2AEF"/>
    <w:rsid w:val="00AB3326"/>
    <w:rsid w:val="00AB61EF"/>
    <w:rsid w:val="00AC5AC1"/>
    <w:rsid w:val="00AC6B2C"/>
    <w:rsid w:val="00AD5BB6"/>
    <w:rsid w:val="00AD6269"/>
    <w:rsid w:val="00AE36CA"/>
    <w:rsid w:val="00AE37B6"/>
    <w:rsid w:val="00AE59B9"/>
    <w:rsid w:val="00AE5E34"/>
    <w:rsid w:val="00AF0504"/>
    <w:rsid w:val="00AF0F3B"/>
    <w:rsid w:val="00AF6089"/>
    <w:rsid w:val="00B12618"/>
    <w:rsid w:val="00B30B47"/>
    <w:rsid w:val="00B31FD4"/>
    <w:rsid w:val="00B33DD3"/>
    <w:rsid w:val="00B3538C"/>
    <w:rsid w:val="00B35C14"/>
    <w:rsid w:val="00B416EF"/>
    <w:rsid w:val="00B42EEC"/>
    <w:rsid w:val="00B4336D"/>
    <w:rsid w:val="00B47D0C"/>
    <w:rsid w:val="00B57EE9"/>
    <w:rsid w:val="00B606AC"/>
    <w:rsid w:val="00B63C13"/>
    <w:rsid w:val="00B64095"/>
    <w:rsid w:val="00B64557"/>
    <w:rsid w:val="00B66237"/>
    <w:rsid w:val="00B66B5D"/>
    <w:rsid w:val="00B67346"/>
    <w:rsid w:val="00B822DD"/>
    <w:rsid w:val="00B858C8"/>
    <w:rsid w:val="00B87F1D"/>
    <w:rsid w:val="00B92024"/>
    <w:rsid w:val="00B96D10"/>
    <w:rsid w:val="00BA29D5"/>
    <w:rsid w:val="00BB0CFE"/>
    <w:rsid w:val="00BB0F47"/>
    <w:rsid w:val="00BB79D6"/>
    <w:rsid w:val="00BC39FD"/>
    <w:rsid w:val="00BE2619"/>
    <w:rsid w:val="00BE2905"/>
    <w:rsid w:val="00BE4718"/>
    <w:rsid w:val="00BF25E0"/>
    <w:rsid w:val="00BF5D89"/>
    <w:rsid w:val="00BF6F6A"/>
    <w:rsid w:val="00C02D7C"/>
    <w:rsid w:val="00C03ED7"/>
    <w:rsid w:val="00C06C61"/>
    <w:rsid w:val="00C06CAD"/>
    <w:rsid w:val="00C23FAE"/>
    <w:rsid w:val="00C24A63"/>
    <w:rsid w:val="00C30011"/>
    <w:rsid w:val="00C317AD"/>
    <w:rsid w:val="00C33415"/>
    <w:rsid w:val="00C340A5"/>
    <w:rsid w:val="00C357BF"/>
    <w:rsid w:val="00C378DE"/>
    <w:rsid w:val="00C40DC8"/>
    <w:rsid w:val="00C44DDE"/>
    <w:rsid w:val="00C51EE3"/>
    <w:rsid w:val="00C61948"/>
    <w:rsid w:val="00C6277E"/>
    <w:rsid w:val="00C71537"/>
    <w:rsid w:val="00C9246F"/>
    <w:rsid w:val="00C93669"/>
    <w:rsid w:val="00CA1150"/>
    <w:rsid w:val="00CA6A1B"/>
    <w:rsid w:val="00CB7F98"/>
    <w:rsid w:val="00CC2FCD"/>
    <w:rsid w:val="00CC5D17"/>
    <w:rsid w:val="00CD1349"/>
    <w:rsid w:val="00CD26E4"/>
    <w:rsid w:val="00CD77F9"/>
    <w:rsid w:val="00CE4C0C"/>
    <w:rsid w:val="00CE4D70"/>
    <w:rsid w:val="00CF261B"/>
    <w:rsid w:val="00CF568E"/>
    <w:rsid w:val="00CF735C"/>
    <w:rsid w:val="00D013E2"/>
    <w:rsid w:val="00D11D17"/>
    <w:rsid w:val="00D1455E"/>
    <w:rsid w:val="00D160C9"/>
    <w:rsid w:val="00D249D7"/>
    <w:rsid w:val="00D263B5"/>
    <w:rsid w:val="00D26780"/>
    <w:rsid w:val="00D368FC"/>
    <w:rsid w:val="00D41FA1"/>
    <w:rsid w:val="00D56518"/>
    <w:rsid w:val="00D600FC"/>
    <w:rsid w:val="00D62175"/>
    <w:rsid w:val="00D6795B"/>
    <w:rsid w:val="00D722C5"/>
    <w:rsid w:val="00D75294"/>
    <w:rsid w:val="00D76213"/>
    <w:rsid w:val="00D80805"/>
    <w:rsid w:val="00D812A6"/>
    <w:rsid w:val="00D81DBA"/>
    <w:rsid w:val="00D8527C"/>
    <w:rsid w:val="00D955C9"/>
    <w:rsid w:val="00D95DD6"/>
    <w:rsid w:val="00D9760A"/>
    <w:rsid w:val="00DA0AB7"/>
    <w:rsid w:val="00DA188E"/>
    <w:rsid w:val="00DA35C6"/>
    <w:rsid w:val="00DA4745"/>
    <w:rsid w:val="00DA643C"/>
    <w:rsid w:val="00DA6F12"/>
    <w:rsid w:val="00DB01C3"/>
    <w:rsid w:val="00DB026E"/>
    <w:rsid w:val="00DB2B79"/>
    <w:rsid w:val="00DB46CB"/>
    <w:rsid w:val="00DB5D33"/>
    <w:rsid w:val="00DC2E7A"/>
    <w:rsid w:val="00DC4EE6"/>
    <w:rsid w:val="00DC6954"/>
    <w:rsid w:val="00DD7E8A"/>
    <w:rsid w:val="00DE3A05"/>
    <w:rsid w:val="00DE7DAB"/>
    <w:rsid w:val="00DF2873"/>
    <w:rsid w:val="00DF5999"/>
    <w:rsid w:val="00DF5B05"/>
    <w:rsid w:val="00E03929"/>
    <w:rsid w:val="00E042F4"/>
    <w:rsid w:val="00E103CF"/>
    <w:rsid w:val="00E11268"/>
    <w:rsid w:val="00E1157E"/>
    <w:rsid w:val="00E130CD"/>
    <w:rsid w:val="00E162EE"/>
    <w:rsid w:val="00E16506"/>
    <w:rsid w:val="00E1724C"/>
    <w:rsid w:val="00E23121"/>
    <w:rsid w:val="00E27221"/>
    <w:rsid w:val="00E32629"/>
    <w:rsid w:val="00E343C8"/>
    <w:rsid w:val="00E34D05"/>
    <w:rsid w:val="00E4017C"/>
    <w:rsid w:val="00E43D6D"/>
    <w:rsid w:val="00E4791C"/>
    <w:rsid w:val="00E5527F"/>
    <w:rsid w:val="00E56326"/>
    <w:rsid w:val="00E70C48"/>
    <w:rsid w:val="00E73AFA"/>
    <w:rsid w:val="00E74137"/>
    <w:rsid w:val="00E75784"/>
    <w:rsid w:val="00E80043"/>
    <w:rsid w:val="00E81B35"/>
    <w:rsid w:val="00E86146"/>
    <w:rsid w:val="00E87C49"/>
    <w:rsid w:val="00E90652"/>
    <w:rsid w:val="00E9355E"/>
    <w:rsid w:val="00E93858"/>
    <w:rsid w:val="00E96890"/>
    <w:rsid w:val="00E97845"/>
    <w:rsid w:val="00EB6862"/>
    <w:rsid w:val="00EB7573"/>
    <w:rsid w:val="00EC0798"/>
    <w:rsid w:val="00EC155B"/>
    <w:rsid w:val="00EC2D7B"/>
    <w:rsid w:val="00EC57DC"/>
    <w:rsid w:val="00ED2A3A"/>
    <w:rsid w:val="00ED3A29"/>
    <w:rsid w:val="00EE487F"/>
    <w:rsid w:val="00EE5160"/>
    <w:rsid w:val="00EE57AA"/>
    <w:rsid w:val="00EE7234"/>
    <w:rsid w:val="00EF0CF4"/>
    <w:rsid w:val="00EF5B04"/>
    <w:rsid w:val="00F00AC5"/>
    <w:rsid w:val="00F0129D"/>
    <w:rsid w:val="00F10FB6"/>
    <w:rsid w:val="00F153E1"/>
    <w:rsid w:val="00F24F38"/>
    <w:rsid w:val="00F266D6"/>
    <w:rsid w:val="00F278FD"/>
    <w:rsid w:val="00F30F0B"/>
    <w:rsid w:val="00F32E13"/>
    <w:rsid w:val="00F337D2"/>
    <w:rsid w:val="00F340FD"/>
    <w:rsid w:val="00F35C7C"/>
    <w:rsid w:val="00F474B0"/>
    <w:rsid w:val="00F50150"/>
    <w:rsid w:val="00F62F8A"/>
    <w:rsid w:val="00F65BBE"/>
    <w:rsid w:val="00F65C10"/>
    <w:rsid w:val="00F67FF0"/>
    <w:rsid w:val="00F7062D"/>
    <w:rsid w:val="00F72851"/>
    <w:rsid w:val="00F74CAC"/>
    <w:rsid w:val="00F81E2B"/>
    <w:rsid w:val="00F8279D"/>
    <w:rsid w:val="00F86BD3"/>
    <w:rsid w:val="00F87764"/>
    <w:rsid w:val="00FA5D00"/>
    <w:rsid w:val="00FA7E16"/>
    <w:rsid w:val="00FB023E"/>
    <w:rsid w:val="00FB1549"/>
    <w:rsid w:val="00FB34D0"/>
    <w:rsid w:val="00FB3ACE"/>
    <w:rsid w:val="00FC01BE"/>
    <w:rsid w:val="00FC4BE1"/>
    <w:rsid w:val="00FC4C40"/>
    <w:rsid w:val="00FC63F5"/>
    <w:rsid w:val="00FD24BC"/>
    <w:rsid w:val="00FD2E59"/>
    <w:rsid w:val="00FD6AC3"/>
    <w:rsid w:val="00FD7F7F"/>
    <w:rsid w:val="00FE3E9C"/>
    <w:rsid w:val="00FF2462"/>
    <w:rsid w:val="00FF45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7C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Batang" w:hAnsi="Calibri" w:cs="Calibri"/>
        <w:color w:val="000000"/>
        <w:sz w:val="24"/>
        <w:szCs w:val="24"/>
        <w:lang w:val="en-US" w:eastAsia="ko-KR"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line="276" w:lineRule="auto"/>
      <w:outlineLvl w:val="0"/>
    </w:pPr>
    <w:rPr>
      <w:b/>
      <w:color w:val="2F5496"/>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E58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580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C5483"/>
    <w:rPr>
      <w:b/>
      <w:bCs/>
      <w:sz w:val="20"/>
      <w:szCs w:val="20"/>
    </w:rPr>
  </w:style>
  <w:style w:type="character" w:customStyle="1" w:styleId="CommentSubjectChar">
    <w:name w:val="Comment Subject Char"/>
    <w:basedOn w:val="CommentTextChar"/>
    <w:link w:val="CommentSubject"/>
    <w:uiPriority w:val="99"/>
    <w:semiHidden/>
    <w:rsid w:val="006C5483"/>
    <w:rPr>
      <w:b/>
      <w:bCs/>
      <w:sz w:val="20"/>
      <w:szCs w:val="20"/>
    </w:rPr>
  </w:style>
  <w:style w:type="character" w:styleId="Hyperlink">
    <w:name w:val="Hyperlink"/>
    <w:basedOn w:val="DefaultParagraphFont"/>
    <w:uiPriority w:val="99"/>
    <w:unhideWhenUsed/>
    <w:rsid w:val="00616245"/>
    <w:rPr>
      <w:color w:val="0563C1" w:themeColor="hyperlink"/>
      <w:u w:val="single"/>
    </w:rPr>
  </w:style>
  <w:style w:type="paragraph" w:styleId="Header">
    <w:name w:val="header"/>
    <w:basedOn w:val="Normal"/>
    <w:link w:val="HeaderChar"/>
    <w:uiPriority w:val="99"/>
    <w:unhideWhenUsed/>
    <w:rsid w:val="00B96D10"/>
    <w:pPr>
      <w:tabs>
        <w:tab w:val="center" w:pos="4320"/>
        <w:tab w:val="right" w:pos="8640"/>
      </w:tabs>
    </w:pPr>
  </w:style>
  <w:style w:type="character" w:customStyle="1" w:styleId="HeaderChar">
    <w:name w:val="Header Char"/>
    <w:basedOn w:val="DefaultParagraphFont"/>
    <w:link w:val="Header"/>
    <w:uiPriority w:val="99"/>
    <w:rsid w:val="00B96D10"/>
  </w:style>
  <w:style w:type="paragraph" w:styleId="Footer">
    <w:name w:val="footer"/>
    <w:basedOn w:val="Normal"/>
    <w:link w:val="FooterChar"/>
    <w:uiPriority w:val="99"/>
    <w:unhideWhenUsed/>
    <w:rsid w:val="00B96D10"/>
    <w:pPr>
      <w:tabs>
        <w:tab w:val="center" w:pos="4320"/>
        <w:tab w:val="right" w:pos="8640"/>
      </w:tabs>
    </w:pPr>
  </w:style>
  <w:style w:type="character" w:customStyle="1" w:styleId="FooterChar">
    <w:name w:val="Footer Char"/>
    <w:basedOn w:val="DefaultParagraphFont"/>
    <w:link w:val="Footer"/>
    <w:uiPriority w:val="99"/>
    <w:rsid w:val="00B96D10"/>
  </w:style>
  <w:style w:type="paragraph" w:styleId="Revision">
    <w:name w:val="Revision"/>
    <w:hidden/>
    <w:uiPriority w:val="99"/>
    <w:semiHidden/>
    <w:rsid w:val="00B31FD4"/>
    <w:pPr>
      <w:pBdr>
        <w:top w:val="none" w:sz="0" w:space="0" w:color="auto"/>
        <w:left w:val="none" w:sz="0" w:space="0" w:color="auto"/>
        <w:bottom w:val="none" w:sz="0" w:space="0" w:color="auto"/>
        <w:right w:val="none" w:sz="0" w:space="0" w:color="auto"/>
        <w:between w:val="none" w:sz="0" w:space="0" w:color="auto"/>
      </w:pBdr>
    </w:pPr>
  </w:style>
  <w:style w:type="table" w:customStyle="1" w:styleId="TableGridLight1">
    <w:name w:val="Table Grid Light1"/>
    <w:basedOn w:val="TableNormal"/>
    <w:uiPriority w:val="40"/>
    <w:rsid w:val="00265E03"/>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1">
    <w:name w:val="Grid Table 1 Light1"/>
    <w:basedOn w:val="TableNormal"/>
    <w:uiPriority w:val="46"/>
    <w:rsid w:val="00265E03"/>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lang w:val="en-GB"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CE4C0C"/>
  </w:style>
  <w:style w:type="paragraph" w:styleId="FootnoteText">
    <w:name w:val="footnote text"/>
    <w:basedOn w:val="Normal"/>
    <w:link w:val="FootnoteTextChar"/>
    <w:uiPriority w:val="99"/>
    <w:semiHidden/>
    <w:unhideWhenUsed/>
    <w:rsid w:val="00CC2FCD"/>
    <w:rPr>
      <w:sz w:val="20"/>
      <w:szCs w:val="20"/>
    </w:rPr>
  </w:style>
  <w:style w:type="character" w:customStyle="1" w:styleId="FootnoteTextChar">
    <w:name w:val="Footnote Text Char"/>
    <w:basedOn w:val="DefaultParagraphFont"/>
    <w:link w:val="FootnoteText"/>
    <w:uiPriority w:val="99"/>
    <w:semiHidden/>
    <w:rsid w:val="00CC2FCD"/>
    <w:rPr>
      <w:sz w:val="20"/>
      <w:szCs w:val="20"/>
    </w:rPr>
  </w:style>
  <w:style w:type="character" w:styleId="FootnoteReference">
    <w:name w:val="footnote reference"/>
    <w:basedOn w:val="DefaultParagraphFont"/>
    <w:uiPriority w:val="99"/>
    <w:semiHidden/>
    <w:unhideWhenUsed/>
    <w:rsid w:val="00CC2FCD"/>
    <w:rPr>
      <w:vertAlign w:val="superscript"/>
    </w:rPr>
  </w:style>
  <w:style w:type="table" w:styleId="TableGrid">
    <w:name w:val="Table Grid"/>
    <w:basedOn w:val="TableNormal"/>
    <w:uiPriority w:val="39"/>
    <w:rsid w:val="000E380E"/>
    <w:pPr>
      <w:pBdr>
        <w:top w:val="none" w:sz="0" w:space="0" w:color="auto"/>
        <w:left w:val="none" w:sz="0" w:space="0" w:color="auto"/>
        <w:bottom w:val="none" w:sz="0" w:space="0" w:color="auto"/>
        <w:right w:val="none" w:sz="0" w:space="0" w:color="auto"/>
        <w:between w:val="none" w:sz="0" w:space="0" w:color="auto"/>
      </w:pBdr>
    </w:pPr>
    <w:rPr>
      <w:rFonts w:ascii="Times New Roman" w:eastAsiaTheme="minorEastAsia" w:hAnsi="Times New Roman"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4795">
      <w:bodyDiv w:val="1"/>
      <w:marLeft w:val="0"/>
      <w:marRight w:val="0"/>
      <w:marTop w:val="0"/>
      <w:marBottom w:val="0"/>
      <w:divBdr>
        <w:top w:val="none" w:sz="0" w:space="0" w:color="auto"/>
        <w:left w:val="none" w:sz="0" w:space="0" w:color="auto"/>
        <w:bottom w:val="none" w:sz="0" w:space="0" w:color="auto"/>
        <w:right w:val="none" w:sz="0" w:space="0" w:color="auto"/>
      </w:divBdr>
    </w:div>
    <w:div w:id="81074334">
      <w:bodyDiv w:val="1"/>
      <w:marLeft w:val="0"/>
      <w:marRight w:val="0"/>
      <w:marTop w:val="0"/>
      <w:marBottom w:val="0"/>
      <w:divBdr>
        <w:top w:val="none" w:sz="0" w:space="0" w:color="auto"/>
        <w:left w:val="none" w:sz="0" w:space="0" w:color="auto"/>
        <w:bottom w:val="none" w:sz="0" w:space="0" w:color="auto"/>
        <w:right w:val="none" w:sz="0" w:space="0" w:color="auto"/>
      </w:divBdr>
    </w:div>
    <w:div w:id="103038107">
      <w:bodyDiv w:val="1"/>
      <w:marLeft w:val="0"/>
      <w:marRight w:val="0"/>
      <w:marTop w:val="0"/>
      <w:marBottom w:val="0"/>
      <w:divBdr>
        <w:top w:val="none" w:sz="0" w:space="0" w:color="auto"/>
        <w:left w:val="none" w:sz="0" w:space="0" w:color="auto"/>
        <w:bottom w:val="none" w:sz="0" w:space="0" w:color="auto"/>
        <w:right w:val="none" w:sz="0" w:space="0" w:color="auto"/>
      </w:divBdr>
    </w:div>
    <w:div w:id="114760105">
      <w:bodyDiv w:val="1"/>
      <w:marLeft w:val="0"/>
      <w:marRight w:val="0"/>
      <w:marTop w:val="0"/>
      <w:marBottom w:val="0"/>
      <w:divBdr>
        <w:top w:val="none" w:sz="0" w:space="0" w:color="auto"/>
        <w:left w:val="none" w:sz="0" w:space="0" w:color="auto"/>
        <w:bottom w:val="none" w:sz="0" w:space="0" w:color="auto"/>
        <w:right w:val="none" w:sz="0" w:space="0" w:color="auto"/>
      </w:divBdr>
    </w:div>
    <w:div w:id="117843335">
      <w:bodyDiv w:val="1"/>
      <w:marLeft w:val="0"/>
      <w:marRight w:val="0"/>
      <w:marTop w:val="0"/>
      <w:marBottom w:val="0"/>
      <w:divBdr>
        <w:top w:val="none" w:sz="0" w:space="0" w:color="auto"/>
        <w:left w:val="none" w:sz="0" w:space="0" w:color="auto"/>
        <w:bottom w:val="none" w:sz="0" w:space="0" w:color="auto"/>
        <w:right w:val="none" w:sz="0" w:space="0" w:color="auto"/>
      </w:divBdr>
    </w:div>
    <w:div w:id="136730625">
      <w:bodyDiv w:val="1"/>
      <w:marLeft w:val="0"/>
      <w:marRight w:val="0"/>
      <w:marTop w:val="0"/>
      <w:marBottom w:val="0"/>
      <w:divBdr>
        <w:top w:val="none" w:sz="0" w:space="0" w:color="auto"/>
        <w:left w:val="none" w:sz="0" w:space="0" w:color="auto"/>
        <w:bottom w:val="none" w:sz="0" w:space="0" w:color="auto"/>
        <w:right w:val="none" w:sz="0" w:space="0" w:color="auto"/>
      </w:divBdr>
    </w:div>
    <w:div w:id="139348654">
      <w:bodyDiv w:val="1"/>
      <w:marLeft w:val="0"/>
      <w:marRight w:val="0"/>
      <w:marTop w:val="0"/>
      <w:marBottom w:val="0"/>
      <w:divBdr>
        <w:top w:val="none" w:sz="0" w:space="0" w:color="auto"/>
        <w:left w:val="none" w:sz="0" w:space="0" w:color="auto"/>
        <w:bottom w:val="none" w:sz="0" w:space="0" w:color="auto"/>
        <w:right w:val="none" w:sz="0" w:space="0" w:color="auto"/>
      </w:divBdr>
    </w:div>
    <w:div w:id="162546560">
      <w:bodyDiv w:val="1"/>
      <w:marLeft w:val="0"/>
      <w:marRight w:val="0"/>
      <w:marTop w:val="0"/>
      <w:marBottom w:val="0"/>
      <w:divBdr>
        <w:top w:val="none" w:sz="0" w:space="0" w:color="auto"/>
        <w:left w:val="none" w:sz="0" w:space="0" w:color="auto"/>
        <w:bottom w:val="none" w:sz="0" w:space="0" w:color="auto"/>
        <w:right w:val="none" w:sz="0" w:space="0" w:color="auto"/>
      </w:divBdr>
    </w:div>
    <w:div w:id="252445496">
      <w:bodyDiv w:val="1"/>
      <w:marLeft w:val="0"/>
      <w:marRight w:val="0"/>
      <w:marTop w:val="0"/>
      <w:marBottom w:val="0"/>
      <w:divBdr>
        <w:top w:val="none" w:sz="0" w:space="0" w:color="auto"/>
        <w:left w:val="none" w:sz="0" w:space="0" w:color="auto"/>
        <w:bottom w:val="none" w:sz="0" w:space="0" w:color="auto"/>
        <w:right w:val="none" w:sz="0" w:space="0" w:color="auto"/>
      </w:divBdr>
    </w:div>
    <w:div w:id="260533218">
      <w:bodyDiv w:val="1"/>
      <w:marLeft w:val="0"/>
      <w:marRight w:val="0"/>
      <w:marTop w:val="0"/>
      <w:marBottom w:val="0"/>
      <w:divBdr>
        <w:top w:val="none" w:sz="0" w:space="0" w:color="auto"/>
        <w:left w:val="none" w:sz="0" w:space="0" w:color="auto"/>
        <w:bottom w:val="none" w:sz="0" w:space="0" w:color="auto"/>
        <w:right w:val="none" w:sz="0" w:space="0" w:color="auto"/>
      </w:divBdr>
    </w:div>
    <w:div w:id="360984469">
      <w:bodyDiv w:val="1"/>
      <w:marLeft w:val="0"/>
      <w:marRight w:val="0"/>
      <w:marTop w:val="0"/>
      <w:marBottom w:val="0"/>
      <w:divBdr>
        <w:top w:val="none" w:sz="0" w:space="0" w:color="auto"/>
        <w:left w:val="none" w:sz="0" w:space="0" w:color="auto"/>
        <w:bottom w:val="none" w:sz="0" w:space="0" w:color="auto"/>
        <w:right w:val="none" w:sz="0" w:space="0" w:color="auto"/>
      </w:divBdr>
    </w:div>
    <w:div w:id="468325522">
      <w:bodyDiv w:val="1"/>
      <w:marLeft w:val="0"/>
      <w:marRight w:val="0"/>
      <w:marTop w:val="0"/>
      <w:marBottom w:val="0"/>
      <w:divBdr>
        <w:top w:val="none" w:sz="0" w:space="0" w:color="auto"/>
        <w:left w:val="none" w:sz="0" w:space="0" w:color="auto"/>
        <w:bottom w:val="none" w:sz="0" w:space="0" w:color="auto"/>
        <w:right w:val="none" w:sz="0" w:space="0" w:color="auto"/>
      </w:divBdr>
    </w:div>
    <w:div w:id="491141723">
      <w:bodyDiv w:val="1"/>
      <w:marLeft w:val="0"/>
      <w:marRight w:val="0"/>
      <w:marTop w:val="0"/>
      <w:marBottom w:val="0"/>
      <w:divBdr>
        <w:top w:val="none" w:sz="0" w:space="0" w:color="auto"/>
        <w:left w:val="none" w:sz="0" w:space="0" w:color="auto"/>
        <w:bottom w:val="none" w:sz="0" w:space="0" w:color="auto"/>
        <w:right w:val="none" w:sz="0" w:space="0" w:color="auto"/>
      </w:divBdr>
    </w:div>
    <w:div w:id="538857765">
      <w:bodyDiv w:val="1"/>
      <w:marLeft w:val="0"/>
      <w:marRight w:val="0"/>
      <w:marTop w:val="0"/>
      <w:marBottom w:val="0"/>
      <w:divBdr>
        <w:top w:val="none" w:sz="0" w:space="0" w:color="auto"/>
        <w:left w:val="none" w:sz="0" w:space="0" w:color="auto"/>
        <w:bottom w:val="none" w:sz="0" w:space="0" w:color="auto"/>
        <w:right w:val="none" w:sz="0" w:space="0" w:color="auto"/>
      </w:divBdr>
    </w:div>
    <w:div w:id="617179603">
      <w:bodyDiv w:val="1"/>
      <w:marLeft w:val="0"/>
      <w:marRight w:val="0"/>
      <w:marTop w:val="0"/>
      <w:marBottom w:val="0"/>
      <w:divBdr>
        <w:top w:val="none" w:sz="0" w:space="0" w:color="auto"/>
        <w:left w:val="none" w:sz="0" w:space="0" w:color="auto"/>
        <w:bottom w:val="none" w:sz="0" w:space="0" w:color="auto"/>
        <w:right w:val="none" w:sz="0" w:space="0" w:color="auto"/>
      </w:divBdr>
    </w:div>
    <w:div w:id="699016235">
      <w:bodyDiv w:val="1"/>
      <w:marLeft w:val="0"/>
      <w:marRight w:val="0"/>
      <w:marTop w:val="0"/>
      <w:marBottom w:val="0"/>
      <w:divBdr>
        <w:top w:val="none" w:sz="0" w:space="0" w:color="auto"/>
        <w:left w:val="none" w:sz="0" w:space="0" w:color="auto"/>
        <w:bottom w:val="none" w:sz="0" w:space="0" w:color="auto"/>
        <w:right w:val="none" w:sz="0" w:space="0" w:color="auto"/>
      </w:divBdr>
    </w:div>
    <w:div w:id="758326942">
      <w:bodyDiv w:val="1"/>
      <w:marLeft w:val="0"/>
      <w:marRight w:val="0"/>
      <w:marTop w:val="0"/>
      <w:marBottom w:val="0"/>
      <w:divBdr>
        <w:top w:val="none" w:sz="0" w:space="0" w:color="auto"/>
        <w:left w:val="none" w:sz="0" w:space="0" w:color="auto"/>
        <w:bottom w:val="none" w:sz="0" w:space="0" w:color="auto"/>
        <w:right w:val="none" w:sz="0" w:space="0" w:color="auto"/>
      </w:divBdr>
    </w:div>
    <w:div w:id="776218621">
      <w:bodyDiv w:val="1"/>
      <w:marLeft w:val="0"/>
      <w:marRight w:val="0"/>
      <w:marTop w:val="0"/>
      <w:marBottom w:val="0"/>
      <w:divBdr>
        <w:top w:val="none" w:sz="0" w:space="0" w:color="auto"/>
        <w:left w:val="none" w:sz="0" w:space="0" w:color="auto"/>
        <w:bottom w:val="none" w:sz="0" w:space="0" w:color="auto"/>
        <w:right w:val="none" w:sz="0" w:space="0" w:color="auto"/>
      </w:divBdr>
    </w:div>
    <w:div w:id="803934869">
      <w:bodyDiv w:val="1"/>
      <w:marLeft w:val="0"/>
      <w:marRight w:val="0"/>
      <w:marTop w:val="0"/>
      <w:marBottom w:val="0"/>
      <w:divBdr>
        <w:top w:val="none" w:sz="0" w:space="0" w:color="auto"/>
        <w:left w:val="none" w:sz="0" w:space="0" w:color="auto"/>
        <w:bottom w:val="none" w:sz="0" w:space="0" w:color="auto"/>
        <w:right w:val="none" w:sz="0" w:space="0" w:color="auto"/>
      </w:divBdr>
    </w:div>
    <w:div w:id="867375034">
      <w:bodyDiv w:val="1"/>
      <w:marLeft w:val="0"/>
      <w:marRight w:val="0"/>
      <w:marTop w:val="0"/>
      <w:marBottom w:val="0"/>
      <w:divBdr>
        <w:top w:val="none" w:sz="0" w:space="0" w:color="auto"/>
        <w:left w:val="none" w:sz="0" w:space="0" w:color="auto"/>
        <w:bottom w:val="none" w:sz="0" w:space="0" w:color="auto"/>
        <w:right w:val="none" w:sz="0" w:space="0" w:color="auto"/>
      </w:divBdr>
    </w:div>
    <w:div w:id="874074676">
      <w:bodyDiv w:val="1"/>
      <w:marLeft w:val="0"/>
      <w:marRight w:val="0"/>
      <w:marTop w:val="0"/>
      <w:marBottom w:val="0"/>
      <w:divBdr>
        <w:top w:val="none" w:sz="0" w:space="0" w:color="auto"/>
        <w:left w:val="none" w:sz="0" w:space="0" w:color="auto"/>
        <w:bottom w:val="none" w:sz="0" w:space="0" w:color="auto"/>
        <w:right w:val="none" w:sz="0" w:space="0" w:color="auto"/>
      </w:divBdr>
    </w:div>
    <w:div w:id="901403764">
      <w:bodyDiv w:val="1"/>
      <w:marLeft w:val="0"/>
      <w:marRight w:val="0"/>
      <w:marTop w:val="0"/>
      <w:marBottom w:val="0"/>
      <w:divBdr>
        <w:top w:val="none" w:sz="0" w:space="0" w:color="auto"/>
        <w:left w:val="none" w:sz="0" w:space="0" w:color="auto"/>
        <w:bottom w:val="none" w:sz="0" w:space="0" w:color="auto"/>
        <w:right w:val="none" w:sz="0" w:space="0" w:color="auto"/>
      </w:divBdr>
    </w:div>
    <w:div w:id="978073390">
      <w:bodyDiv w:val="1"/>
      <w:marLeft w:val="0"/>
      <w:marRight w:val="0"/>
      <w:marTop w:val="0"/>
      <w:marBottom w:val="0"/>
      <w:divBdr>
        <w:top w:val="none" w:sz="0" w:space="0" w:color="auto"/>
        <w:left w:val="none" w:sz="0" w:space="0" w:color="auto"/>
        <w:bottom w:val="none" w:sz="0" w:space="0" w:color="auto"/>
        <w:right w:val="none" w:sz="0" w:space="0" w:color="auto"/>
      </w:divBdr>
    </w:div>
    <w:div w:id="982929196">
      <w:bodyDiv w:val="1"/>
      <w:marLeft w:val="0"/>
      <w:marRight w:val="0"/>
      <w:marTop w:val="0"/>
      <w:marBottom w:val="0"/>
      <w:divBdr>
        <w:top w:val="none" w:sz="0" w:space="0" w:color="auto"/>
        <w:left w:val="none" w:sz="0" w:space="0" w:color="auto"/>
        <w:bottom w:val="none" w:sz="0" w:space="0" w:color="auto"/>
        <w:right w:val="none" w:sz="0" w:space="0" w:color="auto"/>
      </w:divBdr>
    </w:div>
    <w:div w:id="1008942020">
      <w:bodyDiv w:val="1"/>
      <w:marLeft w:val="0"/>
      <w:marRight w:val="0"/>
      <w:marTop w:val="0"/>
      <w:marBottom w:val="0"/>
      <w:divBdr>
        <w:top w:val="none" w:sz="0" w:space="0" w:color="auto"/>
        <w:left w:val="none" w:sz="0" w:space="0" w:color="auto"/>
        <w:bottom w:val="none" w:sz="0" w:space="0" w:color="auto"/>
        <w:right w:val="none" w:sz="0" w:space="0" w:color="auto"/>
      </w:divBdr>
    </w:div>
    <w:div w:id="1016887346">
      <w:bodyDiv w:val="1"/>
      <w:marLeft w:val="0"/>
      <w:marRight w:val="0"/>
      <w:marTop w:val="0"/>
      <w:marBottom w:val="0"/>
      <w:divBdr>
        <w:top w:val="none" w:sz="0" w:space="0" w:color="auto"/>
        <w:left w:val="none" w:sz="0" w:space="0" w:color="auto"/>
        <w:bottom w:val="none" w:sz="0" w:space="0" w:color="auto"/>
        <w:right w:val="none" w:sz="0" w:space="0" w:color="auto"/>
      </w:divBdr>
    </w:div>
    <w:div w:id="1028798108">
      <w:bodyDiv w:val="1"/>
      <w:marLeft w:val="0"/>
      <w:marRight w:val="0"/>
      <w:marTop w:val="0"/>
      <w:marBottom w:val="0"/>
      <w:divBdr>
        <w:top w:val="none" w:sz="0" w:space="0" w:color="auto"/>
        <w:left w:val="none" w:sz="0" w:space="0" w:color="auto"/>
        <w:bottom w:val="none" w:sz="0" w:space="0" w:color="auto"/>
        <w:right w:val="none" w:sz="0" w:space="0" w:color="auto"/>
      </w:divBdr>
    </w:div>
    <w:div w:id="1044862997">
      <w:bodyDiv w:val="1"/>
      <w:marLeft w:val="0"/>
      <w:marRight w:val="0"/>
      <w:marTop w:val="0"/>
      <w:marBottom w:val="0"/>
      <w:divBdr>
        <w:top w:val="none" w:sz="0" w:space="0" w:color="auto"/>
        <w:left w:val="none" w:sz="0" w:space="0" w:color="auto"/>
        <w:bottom w:val="none" w:sz="0" w:space="0" w:color="auto"/>
        <w:right w:val="none" w:sz="0" w:space="0" w:color="auto"/>
      </w:divBdr>
    </w:div>
    <w:div w:id="1053385879">
      <w:bodyDiv w:val="1"/>
      <w:marLeft w:val="0"/>
      <w:marRight w:val="0"/>
      <w:marTop w:val="0"/>
      <w:marBottom w:val="0"/>
      <w:divBdr>
        <w:top w:val="none" w:sz="0" w:space="0" w:color="auto"/>
        <w:left w:val="none" w:sz="0" w:space="0" w:color="auto"/>
        <w:bottom w:val="none" w:sz="0" w:space="0" w:color="auto"/>
        <w:right w:val="none" w:sz="0" w:space="0" w:color="auto"/>
      </w:divBdr>
    </w:div>
    <w:div w:id="1231115516">
      <w:bodyDiv w:val="1"/>
      <w:marLeft w:val="0"/>
      <w:marRight w:val="0"/>
      <w:marTop w:val="0"/>
      <w:marBottom w:val="0"/>
      <w:divBdr>
        <w:top w:val="none" w:sz="0" w:space="0" w:color="auto"/>
        <w:left w:val="none" w:sz="0" w:space="0" w:color="auto"/>
        <w:bottom w:val="none" w:sz="0" w:space="0" w:color="auto"/>
        <w:right w:val="none" w:sz="0" w:space="0" w:color="auto"/>
      </w:divBdr>
    </w:div>
    <w:div w:id="1304315511">
      <w:bodyDiv w:val="1"/>
      <w:marLeft w:val="0"/>
      <w:marRight w:val="0"/>
      <w:marTop w:val="0"/>
      <w:marBottom w:val="0"/>
      <w:divBdr>
        <w:top w:val="none" w:sz="0" w:space="0" w:color="auto"/>
        <w:left w:val="none" w:sz="0" w:space="0" w:color="auto"/>
        <w:bottom w:val="none" w:sz="0" w:space="0" w:color="auto"/>
        <w:right w:val="none" w:sz="0" w:space="0" w:color="auto"/>
      </w:divBdr>
    </w:div>
    <w:div w:id="1309163894">
      <w:bodyDiv w:val="1"/>
      <w:marLeft w:val="0"/>
      <w:marRight w:val="0"/>
      <w:marTop w:val="0"/>
      <w:marBottom w:val="0"/>
      <w:divBdr>
        <w:top w:val="none" w:sz="0" w:space="0" w:color="auto"/>
        <w:left w:val="none" w:sz="0" w:space="0" w:color="auto"/>
        <w:bottom w:val="none" w:sz="0" w:space="0" w:color="auto"/>
        <w:right w:val="none" w:sz="0" w:space="0" w:color="auto"/>
      </w:divBdr>
    </w:div>
    <w:div w:id="1330596816">
      <w:bodyDiv w:val="1"/>
      <w:marLeft w:val="0"/>
      <w:marRight w:val="0"/>
      <w:marTop w:val="0"/>
      <w:marBottom w:val="0"/>
      <w:divBdr>
        <w:top w:val="none" w:sz="0" w:space="0" w:color="auto"/>
        <w:left w:val="none" w:sz="0" w:space="0" w:color="auto"/>
        <w:bottom w:val="none" w:sz="0" w:space="0" w:color="auto"/>
        <w:right w:val="none" w:sz="0" w:space="0" w:color="auto"/>
      </w:divBdr>
    </w:div>
    <w:div w:id="1453283971">
      <w:bodyDiv w:val="1"/>
      <w:marLeft w:val="0"/>
      <w:marRight w:val="0"/>
      <w:marTop w:val="0"/>
      <w:marBottom w:val="0"/>
      <w:divBdr>
        <w:top w:val="none" w:sz="0" w:space="0" w:color="auto"/>
        <w:left w:val="none" w:sz="0" w:space="0" w:color="auto"/>
        <w:bottom w:val="none" w:sz="0" w:space="0" w:color="auto"/>
        <w:right w:val="none" w:sz="0" w:space="0" w:color="auto"/>
      </w:divBdr>
    </w:div>
    <w:div w:id="1496385309">
      <w:bodyDiv w:val="1"/>
      <w:marLeft w:val="0"/>
      <w:marRight w:val="0"/>
      <w:marTop w:val="0"/>
      <w:marBottom w:val="0"/>
      <w:divBdr>
        <w:top w:val="none" w:sz="0" w:space="0" w:color="auto"/>
        <w:left w:val="none" w:sz="0" w:space="0" w:color="auto"/>
        <w:bottom w:val="none" w:sz="0" w:space="0" w:color="auto"/>
        <w:right w:val="none" w:sz="0" w:space="0" w:color="auto"/>
      </w:divBdr>
    </w:div>
    <w:div w:id="1502159179">
      <w:bodyDiv w:val="1"/>
      <w:marLeft w:val="0"/>
      <w:marRight w:val="0"/>
      <w:marTop w:val="0"/>
      <w:marBottom w:val="0"/>
      <w:divBdr>
        <w:top w:val="none" w:sz="0" w:space="0" w:color="auto"/>
        <w:left w:val="none" w:sz="0" w:space="0" w:color="auto"/>
        <w:bottom w:val="none" w:sz="0" w:space="0" w:color="auto"/>
        <w:right w:val="none" w:sz="0" w:space="0" w:color="auto"/>
      </w:divBdr>
    </w:div>
    <w:div w:id="1527673671">
      <w:bodyDiv w:val="1"/>
      <w:marLeft w:val="0"/>
      <w:marRight w:val="0"/>
      <w:marTop w:val="0"/>
      <w:marBottom w:val="0"/>
      <w:divBdr>
        <w:top w:val="none" w:sz="0" w:space="0" w:color="auto"/>
        <w:left w:val="none" w:sz="0" w:space="0" w:color="auto"/>
        <w:bottom w:val="none" w:sz="0" w:space="0" w:color="auto"/>
        <w:right w:val="none" w:sz="0" w:space="0" w:color="auto"/>
      </w:divBdr>
    </w:div>
    <w:div w:id="1574702000">
      <w:bodyDiv w:val="1"/>
      <w:marLeft w:val="0"/>
      <w:marRight w:val="0"/>
      <w:marTop w:val="0"/>
      <w:marBottom w:val="0"/>
      <w:divBdr>
        <w:top w:val="none" w:sz="0" w:space="0" w:color="auto"/>
        <w:left w:val="none" w:sz="0" w:space="0" w:color="auto"/>
        <w:bottom w:val="none" w:sz="0" w:space="0" w:color="auto"/>
        <w:right w:val="none" w:sz="0" w:space="0" w:color="auto"/>
      </w:divBdr>
    </w:div>
    <w:div w:id="1597447008">
      <w:bodyDiv w:val="1"/>
      <w:marLeft w:val="0"/>
      <w:marRight w:val="0"/>
      <w:marTop w:val="0"/>
      <w:marBottom w:val="0"/>
      <w:divBdr>
        <w:top w:val="none" w:sz="0" w:space="0" w:color="auto"/>
        <w:left w:val="none" w:sz="0" w:space="0" w:color="auto"/>
        <w:bottom w:val="none" w:sz="0" w:space="0" w:color="auto"/>
        <w:right w:val="none" w:sz="0" w:space="0" w:color="auto"/>
      </w:divBdr>
    </w:div>
    <w:div w:id="1657955789">
      <w:bodyDiv w:val="1"/>
      <w:marLeft w:val="0"/>
      <w:marRight w:val="0"/>
      <w:marTop w:val="0"/>
      <w:marBottom w:val="0"/>
      <w:divBdr>
        <w:top w:val="none" w:sz="0" w:space="0" w:color="auto"/>
        <w:left w:val="none" w:sz="0" w:space="0" w:color="auto"/>
        <w:bottom w:val="none" w:sz="0" w:space="0" w:color="auto"/>
        <w:right w:val="none" w:sz="0" w:space="0" w:color="auto"/>
      </w:divBdr>
    </w:div>
    <w:div w:id="1659723869">
      <w:bodyDiv w:val="1"/>
      <w:marLeft w:val="0"/>
      <w:marRight w:val="0"/>
      <w:marTop w:val="0"/>
      <w:marBottom w:val="0"/>
      <w:divBdr>
        <w:top w:val="none" w:sz="0" w:space="0" w:color="auto"/>
        <w:left w:val="none" w:sz="0" w:space="0" w:color="auto"/>
        <w:bottom w:val="none" w:sz="0" w:space="0" w:color="auto"/>
        <w:right w:val="none" w:sz="0" w:space="0" w:color="auto"/>
      </w:divBdr>
    </w:div>
    <w:div w:id="1665662988">
      <w:bodyDiv w:val="1"/>
      <w:marLeft w:val="0"/>
      <w:marRight w:val="0"/>
      <w:marTop w:val="0"/>
      <w:marBottom w:val="0"/>
      <w:divBdr>
        <w:top w:val="none" w:sz="0" w:space="0" w:color="auto"/>
        <w:left w:val="none" w:sz="0" w:space="0" w:color="auto"/>
        <w:bottom w:val="none" w:sz="0" w:space="0" w:color="auto"/>
        <w:right w:val="none" w:sz="0" w:space="0" w:color="auto"/>
      </w:divBdr>
    </w:div>
    <w:div w:id="1702316410">
      <w:bodyDiv w:val="1"/>
      <w:marLeft w:val="0"/>
      <w:marRight w:val="0"/>
      <w:marTop w:val="0"/>
      <w:marBottom w:val="0"/>
      <w:divBdr>
        <w:top w:val="none" w:sz="0" w:space="0" w:color="auto"/>
        <w:left w:val="none" w:sz="0" w:space="0" w:color="auto"/>
        <w:bottom w:val="none" w:sz="0" w:space="0" w:color="auto"/>
        <w:right w:val="none" w:sz="0" w:space="0" w:color="auto"/>
      </w:divBdr>
    </w:div>
    <w:div w:id="1736657114">
      <w:bodyDiv w:val="1"/>
      <w:marLeft w:val="0"/>
      <w:marRight w:val="0"/>
      <w:marTop w:val="0"/>
      <w:marBottom w:val="0"/>
      <w:divBdr>
        <w:top w:val="none" w:sz="0" w:space="0" w:color="auto"/>
        <w:left w:val="none" w:sz="0" w:space="0" w:color="auto"/>
        <w:bottom w:val="none" w:sz="0" w:space="0" w:color="auto"/>
        <w:right w:val="none" w:sz="0" w:space="0" w:color="auto"/>
      </w:divBdr>
    </w:div>
    <w:div w:id="1743407991">
      <w:bodyDiv w:val="1"/>
      <w:marLeft w:val="0"/>
      <w:marRight w:val="0"/>
      <w:marTop w:val="0"/>
      <w:marBottom w:val="0"/>
      <w:divBdr>
        <w:top w:val="none" w:sz="0" w:space="0" w:color="auto"/>
        <w:left w:val="none" w:sz="0" w:space="0" w:color="auto"/>
        <w:bottom w:val="none" w:sz="0" w:space="0" w:color="auto"/>
        <w:right w:val="none" w:sz="0" w:space="0" w:color="auto"/>
      </w:divBdr>
    </w:div>
    <w:div w:id="1744721965">
      <w:bodyDiv w:val="1"/>
      <w:marLeft w:val="0"/>
      <w:marRight w:val="0"/>
      <w:marTop w:val="0"/>
      <w:marBottom w:val="0"/>
      <w:divBdr>
        <w:top w:val="none" w:sz="0" w:space="0" w:color="auto"/>
        <w:left w:val="none" w:sz="0" w:space="0" w:color="auto"/>
        <w:bottom w:val="none" w:sz="0" w:space="0" w:color="auto"/>
        <w:right w:val="none" w:sz="0" w:space="0" w:color="auto"/>
      </w:divBdr>
    </w:div>
    <w:div w:id="1763603504">
      <w:bodyDiv w:val="1"/>
      <w:marLeft w:val="0"/>
      <w:marRight w:val="0"/>
      <w:marTop w:val="0"/>
      <w:marBottom w:val="0"/>
      <w:divBdr>
        <w:top w:val="none" w:sz="0" w:space="0" w:color="auto"/>
        <w:left w:val="none" w:sz="0" w:space="0" w:color="auto"/>
        <w:bottom w:val="none" w:sz="0" w:space="0" w:color="auto"/>
        <w:right w:val="none" w:sz="0" w:space="0" w:color="auto"/>
      </w:divBdr>
    </w:div>
    <w:div w:id="1800218393">
      <w:bodyDiv w:val="1"/>
      <w:marLeft w:val="0"/>
      <w:marRight w:val="0"/>
      <w:marTop w:val="0"/>
      <w:marBottom w:val="0"/>
      <w:divBdr>
        <w:top w:val="none" w:sz="0" w:space="0" w:color="auto"/>
        <w:left w:val="none" w:sz="0" w:space="0" w:color="auto"/>
        <w:bottom w:val="none" w:sz="0" w:space="0" w:color="auto"/>
        <w:right w:val="none" w:sz="0" w:space="0" w:color="auto"/>
      </w:divBdr>
    </w:div>
    <w:div w:id="1849053135">
      <w:bodyDiv w:val="1"/>
      <w:marLeft w:val="0"/>
      <w:marRight w:val="0"/>
      <w:marTop w:val="0"/>
      <w:marBottom w:val="0"/>
      <w:divBdr>
        <w:top w:val="none" w:sz="0" w:space="0" w:color="auto"/>
        <w:left w:val="none" w:sz="0" w:space="0" w:color="auto"/>
        <w:bottom w:val="none" w:sz="0" w:space="0" w:color="auto"/>
        <w:right w:val="none" w:sz="0" w:space="0" w:color="auto"/>
      </w:divBdr>
    </w:div>
    <w:div w:id="1918782653">
      <w:bodyDiv w:val="1"/>
      <w:marLeft w:val="0"/>
      <w:marRight w:val="0"/>
      <w:marTop w:val="0"/>
      <w:marBottom w:val="0"/>
      <w:divBdr>
        <w:top w:val="none" w:sz="0" w:space="0" w:color="auto"/>
        <w:left w:val="none" w:sz="0" w:space="0" w:color="auto"/>
        <w:bottom w:val="none" w:sz="0" w:space="0" w:color="auto"/>
        <w:right w:val="none" w:sz="0" w:space="0" w:color="auto"/>
      </w:divBdr>
    </w:div>
    <w:div w:id="1929921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3BB0B-4243-784F-9575-CB88193C7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11116</Words>
  <Characters>63362</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2017-11-13T20:02:00Z</dcterms:created>
  <dcterms:modified xsi:type="dcterms:W3CDTF">2018-04-25T14:22:00Z</dcterms:modified>
  <cp:category/>
</cp:coreProperties>
</file>